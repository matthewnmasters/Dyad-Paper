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C7E1C" w14:textId="77777777" w:rsidR="00B743D1" w:rsidRDefault="00E055F5" w:rsidP="00CD231D">
      <w:pPr>
        <w:suppressLineNumbers/>
        <w:spacing w:line="480" w:lineRule="auto"/>
        <w:jc w:val="center"/>
        <w:rPr>
          <w:rFonts w:cs="Times New Roman"/>
          <w:color w:val="FF0000"/>
          <w:szCs w:val="24"/>
        </w:rPr>
      </w:pPr>
      <w:r w:rsidRPr="006321AA">
        <w:rPr>
          <w:rFonts w:cs="Times New Roman"/>
          <w:b/>
          <w:bCs/>
          <w:szCs w:val="24"/>
        </w:rPr>
        <w:t>Social Isolation and Mortality</w:t>
      </w:r>
      <w:r w:rsidR="009420C8">
        <w:rPr>
          <w:rFonts w:cs="Times New Roman"/>
          <w:b/>
          <w:bCs/>
          <w:szCs w:val="24"/>
        </w:rPr>
        <w:t xml:space="preserve"> among </w:t>
      </w:r>
      <w:r w:rsidR="00787EF4">
        <w:rPr>
          <w:rFonts w:cs="Times New Roman"/>
          <w:b/>
          <w:bCs/>
          <w:szCs w:val="24"/>
        </w:rPr>
        <w:t>Married Couples</w:t>
      </w:r>
      <w:r w:rsidR="007C1ABE">
        <w:rPr>
          <w:rFonts w:cs="Times New Roman"/>
          <w:b/>
          <w:bCs/>
          <w:szCs w:val="24"/>
        </w:rPr>
        <w:t xml:space="preserve"> </w:t>
      </w:r>
      <w:r w:rsidR="009E0304">
        <w:rPr>
          <w:rFonts w:cs="Times New Roman"/>
          <w:b/>
          <w:bCs/>
          <w:szCs w:val="24"/>
        </w:rPr>
        <w:t xml:space="preserve">and by </w:t>
      </w:r>
      <w:r w:rsidR="009420C8">
        <w:rPr>
          <w:rFonts w:cs="Times New Roman"/>
          <w:b/>
          <w:bCs/>
          <w:szCs w:val="24"/>
        </w:rPr>
        <w:t>Spousal Dyad Characteristics</w:t>
      </w:r>
      <w:r w:rsidR="00843B90">
        <w:rPr>
          <w:rFonts w:cs="Times New Roman"/>
          <w:b/>
          <w:bCs/>
          <w:szCs w:val="24"/>
        </w:rPr>
        <w:t xml:space="preserve"> </w:t>
      </w:r>
    </w:p>
    <w:p w14:paraId="6E78C5B7" w14:textId="19E81061" w:rsidR="00E055F5" w:rsidRDefault="00843B90" w:rsidP="00CD231D">
      <w:pPr>
        <w:suppressLineNumbers/>
        <w:spacing w:line="480" w:lineRule="auto"/>
        <w:jc w:val="center"/>
        <w:rPr>
          <w:rFonts w:cs="Times New Roman"/>
          <w:color w:val="FF0000"/>
          <w:szCs w:val="24"/>
        </w:rPr>
      </w:pPr>
      <w:r>
        <w:rPr>
          <w:rFonts w:cs="Times New Roman"/>
          <w:color w:val="FF0000"/>
          <w:szCs w:val="24"/>
        </w:rPr>
        <w:t xml:space="preserve">title </w:t>
      </w:r>
      <w:r w:rsidR="00B17EB5">
        <w:rPr>
          <w:rFonts w:cs="Times New Roman"/>
          <w:color w:val="FF0000"/>
          <w:szCs w:val="24"/>
        </w:rPr>
        <w:t xml:space="preserve">is tentative </w:t>
      </w:r>
    </w:p>
    <w:p w14:paraId="19FC4AE5" w14:textId="77777777" w:rsidR="00366F4D" w:rsidRPr="00843B90" w:rsidRDefault="00366F4D">
      <w:pPr>
        <w:suppressLineNumbers/>
        <w:spacing w:line="480" w:lineRule="auto"/>
        <w:jc w:val="right"/>
        <w:rPr>
          <w:rFonts w:cs="Times New Roman"/>
          <w:color w:val="FF0000"/>
          <w:szCs w:val="24"/>
        </w:rPr>
        <w:pPrChange w:id="0" w:author="Flanders, W Dana" w:date="2020-12-02T17:58:00Z">
          <w:pPr>
            <w:suppressLineNumbers/>
            <w:spacing w:line="480" w:lineRule="auto"/>
            <w:jc w:val="center"/>
          </w:pPr>
        </w:pPrChange>
      </w:pPr>
    </w:p>
    <w:p w14:paraId="356E705C" w14:textId="394F7DC7" w:rsidR="007A1368" w:rsidRDefault="00DB553D" w:rsidP="00F34A47">
      <w:pPr>
        <w:suppressLineNumbers/>
        <w:spacing w:line="480" w:lineRule="auto"/>
        <w:rPr>
          <w:rFonts w:cs="Times New Roman"/>
          <w:color w:val="FF0000"/>
          <w:szCs w:val="24"/>
        </w:rPr>
      </w:pPr>
      <w:r w:rsidRPr="00C93A16">
        <w:rPr>
          <w:rFonts w:cs="Times New Roman"/>
          <w:color w:val="FF0000"/>
          <w:szCs w:val="24"/>
        </w:rPr>
        <w:t xml:space="preserve">AUTHORS: </w:t>
      </w:r>
      <w:r>
        <w:rPr>
          <w:rFonts w:cs="Times New Roman"/>
          <w:color w:val="FF0000"/>
          <w:szCs w:val="24"/>
        </w:rPr>
        <w:t>Please a</w:t>
      </w:r>
      <w:r w:rsidRPr="00C93A16">
        <w:rPr>
          <w:rFonts w:cs="Times New Roman"/>
          <w:color w:val="FF0000"/>
          <w:szCs w:val="24"/>
        </w:rPr>
        <w:t xml:space="preserve">dd/edit your name, </w:t>
      </w:r>
      <w:r w:rsidR="0074137C">
        <w:rPr>
          <w:rFonts w:cs="Times New Roman"/>
          <w:color w:val="FF0000"/>
          <w:szCs w:val="24"/>
        </w:rPr>
        <w:t xml:space="preserve">highest </w:t>
      </w:r>
      <w:r w:rsidRPr="00C93A16">
        <w:rPr>
          <w:rFonts w:cs="Times New Roman"/>
          <w:color w:val="FF0000"/>
          <w:szCs w:val="24"/>
        </w:rPr>
        <w:t>degree, institutional information</w:t>
      </w:r>
      <w:r w:rsidR="005F125D">
        <w:rPr>
          <w:rFonts w:cs="Times New Roman"/>
          <w:color w:val="FF0000"/>
          <w:szCs w:val="24"/>
        </w:rPr>
        <w:t>,</w:t>
      </w:r>
      <w:r w:rsidR="00C12F1D">
        <w:rPr>
          <w:rFonts w:cs="Times New Roman"/>
          <w:color w:val="FF0000"/>
          <w:szCs w:val="24"/>
        </w:rPr>
        <w:t xml:space="preserve"> </w:t>
      </w:r>
      <w:commentRangeStart w:id="1"/>
      <w:r w:rsidR="000E70DF">
        <w:rPr>
          <w:rFonts w:cs="Times New Roman"/>
          <w:color w:val="FF0000"/>
          <w:szCs w:val="24"/>
        </w:rPr>
        <w:t>COI statement</w:t>
      </w:r>
      <w:commentRangeEnd w:id="1"/>
      <w:r w:rsidR="000E70DF">
        <w:rPr>
          <w:rStyle w:val="CommentReference"/>
        </w:rPr>
        <w:commentReference w:id="1"/>
      </w:r>
      <w:r w:rsidR="00C12F1D">
        <w:rPr>
          <w:rFonts w:cs="Times New Roman"/>
          <w:color w:val="FF0000"/>
          <w:szCs w:val="24"/>
        </w:rPr>
        <w:t>,</w:t>
      </w:r>
      <w:r w:rsidR="000E70DF">
        <w:rPr>
          <w:rFonts w:cs="Times New Roman"/>
          <w:color w:val="FF0000"/>
          <w:szCs w:val="24"/>
        </w:rPr>
        <w:t xml:space="preserve"> and</w:t>
      </w:r>
      <w:r w:rsidR="005F125D">
        <w:rPr>
          <w:rFonts w:cs="Times New Roman"/>
          <w:color w:val="FF0000"/>
          <w:szCs w:val="24"/>
        </w:rPr>
        <w:t xml:space="preserve"> </w:t>
      </w:r>
      <w:commentRangeStart w:id="2"/>
      <w:r w:rsidR="000E70DF">
        <w:rPr>
          <w:rFonts w:cs="Times New Roman"/>
          <w:color w:val="FF0000"/>
          <w:szCs w:val="24"/>
        </w:rPr>
        <w:t>financial disclosure</w:t>
      </w:r>
      <w:r w:rsidR="005F125D">
        <w:rPr>
          <w:rFonts w:cs="Times New Roman"/>
          <w:color w:val="FF0000"/>
          <w:szCs w:val="24"/>
        </w:rPr>
        <w:t xml:space="preserve"> </w:t>
      </w:r>
      <w:commentRangeEnd w:id="2"/>
      <w:r w:rsidR="002A3BA3">
        <w:rPr>
          <w:rStyle w:val="CommentReference"/>
        </w:rPr>
        <w:commentReference w:id="2"/>
      </w:r>
      <w:r w:rsidR="009F50EE">
        <w:rPr>
          <w:rFonts w:cs="Times New Roman"/>
          <w:color w:val="FF0000"/>
          <w:szCs w:val="24"/>
        </w:rPr>
        <w:t>below</w:t>
      </w:r>
    </w:p>
    <w:p w14:paraId="78936AF0" w14:textId="77777777" w:rsidR="00553004" w:rsidRDefault="00553004" w:rsidP="00F34A47">
      <w:pPr>
        <w:suppressLineNumbers/>
        <w:spacing w:line="480" w:lineRule="auto"/>
        <w:rPr>
          <w:rFonts w:cs="Times New Roman"/>
          <w:color w:val="FF0000"/>
          <w:szCs w:val="24"/>
        </w:rPr>
      </w:pPr>
    </w:p>
    <w:p w14:paraId="31196AD0" w14:textId="3D8BF73E" w:rsidR="00641108" w:rsidRDefault="00641108" w:rsidP="00CD231D">
      <w:pPr>
        <w:suppressLineNumbers/>
        <w:jc w:val="center"/>
        <w:rPr>
          <w:rFonts w:cs="Times New Roman"/>
          <w:color w:val="FF0000"/>
          <w:szCs w:val="24"/>
        </w:rPr>
      </w:pPr>
      <w:r>
        <w:rPr>
          <w:rFonts w:cs="Times New Roman"/>
          <w:color w:val="FF0000"/>
          <w:szCs w:val="24"/>
        </w:rPr>
        <w:t xml:space="preserve">author order </w:t>
      </w:r>
      <w:r w:rsidR="00B17EB5">
        <w:rPr>
          <w:rFonts w:cs="Times New Roman"/>
          <w:color w:val="FF0000"/>
          <w:szCs w:val="24"/>
        </w:rPr>
        <w:t>is tentative</w:t>
      </w:r>
    </w:p>
    <w:p w14:paraId="2E4154E6" w14:textId="77777777" w:rsidR="00C12F1D" w:rsidRDefault="00C12F1D" w:rsidP="00CD231D">
      <w:pPr>
        <w:suppressLineNumbers/>
        <w:jc w:val="center"/>
        <w:rPr>
          <w:rFonts w:cs="Times New Roman"/>
          <w:szCs w:val="24"/>
        </w:rPr>
      </w:pPr>
    </w:p>
    <w:p w14:paraId="2A45F525" w14:textId="2135F694" w:rsidR="00E055F5" w:rsidRPr="009817DB" w:rsidRDefault="00E055F5" w:rsidP="00CD231D">
      <w:pPr>
        <w:suppressLineNumbers/>
        <w:jc w:val="center"/>
        <w:rPr>
          <w:rFonts w:cs="Times New Roman"/>
          <w:szCs w:val="24"/>
        </w:rPr>
      </w:pPr>
      <w:r w:rsidRPr="009817DB">
        <w:rPr>
          <w:rFonts w:cs="Times New Roman"/>
          <w:szCs w:val="24"/>
        </w:rPr>
        <w:t>Kassandra I. Alcaraz, PhD</w:t>
      </w:r>
      <w:r w:rsidR="007025A0">
        <w:rPr>
          <w:rFonts w:cs="Times New Roman"/>
          <w:szCs w:val="24"/>
        </w:rPr>
        <w:t xml:space="preserve"> </w:t>
      </w:r>
    </w:p>
    <w:p w14:paraId="18089272" w14:textId="5BF22211" w:rsidR="00105155" w:rsidRPr="005F125D" w:rsidRDefault="00A246AF" w:rsidP="00CD231D">
      <w:pPr>
        <w:suppressLineNumbers/>
        <w:jc w:val="center"/>
        <w:rPr>
          <w:rFonts w:cs="Times New Roman"/>
          <w:szCs w:val="24"/>
          <w:highlight w:val="yellow"/>
        </w:rPr>
      </w:pPr>
      <w:r>
        <w:rPr>
          <w:rFonts w:cs="Times New Roman"/>
          <w:szCs w:val="24"/>
        </w:rPr>
        <w:t xml:space="preserve"> </w:t>
      </w:r>
      <w:r w:rsidR="00105155" w:rsidRPr="005F125D">
        <w:rPr>
          <w:rFonts w:cs="Times New Roman"/>
          <w:szCs w:val="24"/>
          <w:highlight w:val="yellow"/>
        </w:rPr>
        <w:t>Department, Institution, City, State</w:t>
      </w:r>
    </w:p>
    <w:p w14:paraId="30AEBE80" w14:textId="5E9FB3DD" w:rsidR="00812C83" w:rsidRDefault="005F125D" w:rsidP="00CD231D">
      <w:pPr>
        <w:suppressLineNumbers/>
        <w:jc w:val="center"/>
        <w:rPr>
          <w:rFonts w:cs="Times New Roman"/>
          <w:szCs w:val="24"/>
        </w:rPr>
      </w:pPr>
      <w:r w:rsidRPr="005F125D">
        <w:rPr>
          <w:rFonts w:cs="Times New Roman"/>
          <w:szCs w:val="24"/>
          <w:highlight w:val="yellow"/>
        </w:rPr>
        <w:t>COI Statement</w:t>
      </w:r>
    </w:p>
    <w:p w14:paraId="2FC41E5F" w14:textId="59BEA7F8" w:rsidR="005F125D" w:rsidRDefault="005F125D" w:rsidP="00CD231D">
      <w:pPr>
        <w:suppressLineNumbers/>
        <w:jc w:val="center"/>
        <w:rPr>
          <w:rFonts w:cs="Times New Roman"/>
          <w:szCs w:val="24"/>
        </w:rPr>
      </w:pPr>
      <w:r w:rsidRPr="005F125D">
        <w:rPr>
          <w:rFonts w:cs="Times New Roman"/>
          <w:szCs w:val="24"/>
          <w:highlight w:val="yellow"/>
        </w:rPr>
        <w:t xml:space="preserve">Financial Disclosure </w:t>
      </w:r>
    </w:p>
    <w:p w14:paraId="5337F41E" w14:textId="0001A25E" w:rsidR="005F125D" w:rsidRPr="009817DB" w:rsidRDefault="005F125D" w:rsidP="002A3BA3">
      <w:pPr>
        <w:suppressLineNumbers/>
        <w:tabs>
          <w:tab w:val="left" w:pos="5790"/>
        </w:tabs>
        <w:rPr>
          <w:rFonts w:cs="Times New Roman"/>
          <w:szCs w:val="24"/>
        </w:rPr>
      </w:pPr>
    </w:p>
    <w:p w14:paraId="19439ACC" w14:textId="77777777" w:rsidR="00E055F5" w:rsidRPr="009817DB" w:rsidRDefault="00E055F5" w:rsidP="00CD231D">
      <w:pPr>
        <w:suppressLineNumbers/>
        <w:jc w:val="center"/>
        <w:rPr>
          <w:rFonts w:cs="Times New Roman"/>
          <w:szCs w:val="24"/>
        </w:rPr>
      </w:pPr>
      <w:r w:rsidRPr="009817DB">
        <w:rPr>
          <w:rFonts w:cs="Times New Roman"/>
          <w:szCs w:val="24"/>
        </w:rPr>
        <w:t>Matthew Masters, MPH</w:t>
      </w:r>
    </w:p>
    <w:p w14:paraId="182F3B55" w14:textId="62A7F2B1" w:rsidR="000E70DF" w:rsidRPr="005F125D" w:rsidRDefault="000E70DF" w:rsidP="000E70DF">
      <w:pPr>
        <w:suppressLineNumbers/>
        <w:jc w:val="center"/>
        <w:rPr>
          <w:rFonts w:cs="Times New Roman"/>
          <w:szCs w:val="24"/>
          <w:highlight w:val="yellow"/>
        </w:rPr>
      </w:pPr>
      <w:del w:id="3" w:author="Matt Masters" w:date="2020-12-01T14:04:00Z">
        <w:r w:rsidRPr="005F125D" w:rsidDel="00F875E5">
          <w:rPr>
            <w:rFonts w:cs="Times New Roman"/>
            <w:szCs w:val="24"/>
            <w:highlight w:val="yellow"/>
          </w:rPr>
          <w:delText>Department, Institution, City, State</w:delText>
        </w:r>
      </w:del>
      <w:ins w:id="4" w:author="Matt Masters" w:date="2020-12-01T14:04:00Z">
        <w:r w:rsidR="00F875E5">
          <w:rPr>
            <w:rFonts w:cs="Times New Roman"/>
            <w:szCs w:val="24"/>
            <w:highlight w:val="yellow"/>
          </w:rPr>
          <w:t>Population Science, American Cancer Society, Atlanta, GA</w:t>
        </w:r>
      </w:ins>
    </w:p>
    <w:p w14:paraId="6703E2A6" w14:textId="77777777" w:rsidR="000E70DF" w:rsidRDefault="000E70DF" w:rsidP="000E70DF">
      <w:pPr>
        <w:suppressLineNumbers/>
        <w:jc w:val="center"/>
        <w:rPr>
          <w:rFonts w:cs="Times New Roman"/>
          <w:szCs w:val="24"/>
        </w:rPr>
      </w:pPr>
      <w:r w:rsidRPr="005F125D">
        <w:rPr>
          <w:rFonts w:cs="Times New Roman"/>
          <w:szCs w:val="24"/>
          <w:highlight w:val="yellow"/>
        </w:rPr>
        <w:t>COI Statement</w:t>
      </w:r>
    </w:p>
    <w:p w14:paraId="1B1AF20B" w14:textId="023EBB4D" w:rsidR="000E70DF" w:rsidRDefault="000E70DF" w:rsidP="000E70DF">
      <w:pPr>
        <w:suppressLineNumbers/>
        <w:jc w:val="center"/>
        <w:rPr>
          <w:rFonts w:cs="Times New Roman"/>
          <w:szCs w:val="24"/>
        </w:rPr>
      </w:pPr>
      <w:r w:rsidRPr="005F125D">
        <w:rPr>
          <w:rFonts w:cs="Times New Roman"/>
          <w:szCs w:val="24"/>
          <w:highlight w:val="yellow"/>
        </w:rPr>
        <w:t xml:space="preserve">Financial Disclosure </w:t>
      </w:r>
    </w:p>
    <w:p w14:paraId="55031874" w14:textId="29FE3475" w:rsidR="005F125D" w:rsidRPr="009817DB" w:rsidRDefault="005F125D" w:rsidP="005F125D">
      <w:pPr>
        <w:suppressLineNumbers/>
        <w:jc w:val="center"/>
        <w:rPr>
          <w:rFonts w:cs="Times New Roman"/>
          <w:szCs w:val="24"/>
        </w:rPr>
      </w:pPr>
    </w:p>
    <w:p w14:paraId="63DAAFA2" w14:textId="44E2DF12" w:rsidR="00E055F5" w:rsidRPr="009817DB" w:rsidRDefault="00E055F5" w:rsidP="00CD231D">
      <w:pPr>
        <w:suppressLineNumbers/>
        <w:jc w:val="center"/>
        <w:rPr>
          <w:rFonts w:cs="Times New Roman"/>
          <w:szCs w:val="24"/>
        </w:rPr>
      </w:pPr>
      <w:r w:rsidRPr="009817DB">
        <w:rPr>
          <w:rFonts w:cs="Times New Roman"/>
          <w:szCs w:val="24"/>
        </w:rPr>
        <w:t xml:space="preserve">Monica </w:t>
      </w:r>
      <w:r w:rsidR="00E976EA">
        <w:rPr>
          <w:rFonts w:cs="Times New Roman"/>
          <w:szCs w:val="24"/>
        </w:rPr>
        <w:t xml:space="preserve">L. </w:t>
      </w:r>
      <w:r w:rsidRPr="009817DB">
        <w:rPr>
          <w:rFonts w:cs="Times New Roman"/>
          <w:szCs w:val="24"/>
        </w:rPr>
        <w:t>Baskin</w:t>
      </w:r>
      <w:r w:rsidR="00F73A45" w:rsidRPr="009817DB">
        <w:rPr>
          <w:rFonts w:cs="Times New Roman"/>
          <w:szCs w:val="24"/>
        </w:rPr>
        <w:t>, PhD</w:t>
      </w:r>
    </w:p>
    <w:p w14:paraId="4CDE794C" w14:textId="77777777" w:rsidR="000E70DF" w:rsidRPr="005F125D" w:rsidRDefault="000E70DF" w:rsidP="000E70DF">
      <w:pPr>
        <w:suppressLineNumbers/>
        <w:jc w:val="center"/>
        <w:rPr>
          <w:rFonts w:cs="Times New Roman"/>
          <w:szCs w:val="24"/>
          <w:highlight w:val="yellow"/>
        </w:rPr>
      </w:pPr>
      <w:r w:rsidRPr="005F125D">
        <w:rPr>
          <w:rFonts w:cs="Times New Roman"/>
          <w:szCs w:val="24"/>
          <w:highlight w:val="yellow"/>
        </w:rPr>
        <w:t>Department, Institution, City, State</w:t>
      </w:r>
    </w:p>
    <w:p w14:paraId="0DE0493B" w14:textId="77777777" w:rsidR="000E70DF" w:rsidRDefault="000E70DF" w:rsidP="000E70DF">
      <w:pPr>
        <w:suppressLineNumbers/>
        <w:jc w:val="center"/>
        <w:rPr>
          <w:rFonts w:cs="Times New Roman"/>
          <w:szCs w:val="24"/>
        </w:rPr>
      </w:pPr>
      <w:r w:rsidRPr="005F125D">
        <w:rPr>
          <w:rFonts w:cs="Times New Roman"/>
          <w:szCs w:val="24"/>
          <w:highlight w:val="yellow"/>
        </w:rPr>
        <w:t>COI Statement</w:t>
      </w:r>
    </w:p>
    <w:p w14:paraId="70661022" w14:textId="3BA43105" w:rsidR="000E70DF" w:rsidRDefault="000E70DF" w:rsidP="000E70DF">
      <w:pPr>
        <w:suppressLineNumbers/>
        <w:jc w:val="center"/>
        <w:rPr>
          <w:rFonts w:cs="Times New Roman"/>
          <w:szCs w:val="24"/>
        </w:rPr>
      </w:pPr>
      <w:r w:rsidRPr="005F125D">
        <w:rPr>
          <w:rFonts w:cs="Times New Roman"/>
          <w:szCs w:val="24"/>
          <w:highlight w:val="yellow"/>
        </w:rPr>
        <w:t xml:space="preserve">Financial Disclosure </w:t>
      </w:r>
    </w:p>
    <w:p w14:paraId="050F1AA2" w14:textId="73C44D82" w:rsidR="005F125D" w:rsidRPr="009817DB" w:rsidRDefault="005F125D" w:rsidP="005F125D">
      <w:pPr>
        <w:suppressLineNumbers/>
        <w:jc w:val="center"/>
        <w:rPr>
          <w:rFonts w:cs="Times New Roman"/>
          <w:szCs w:val="24"/>
        </w:rPr>
      </w:pPr>
    </w:p>
    <w:p w14:paraId="220F1B8F" w14:textId="77777777" w:rsidR="00D3658D" w:rsidRPr="009817DB" w:rsidRDefault="00D3658D" w:rsidP="00CD231D">
      <w:pPr>
        <w:suppressLineNumbers/>
        <w:jc w:val="center"/>
        <w:rPr>
          <w:rFonts w:cs="Times New Roman"/>
          <w:szCs w:val="24"/>
        </w:rPr>
      </w:pPr>
      <w:commentRangeStart w:id="5"/>
      <w:r w:rsidRPr="009817DB">
        <w:rPr>
          <w:rFonts w:cs="Times New Roman"/>
          <w:szCs w:val="24"/>
        </w:rPr>
        <w:t xml:space="preserve">Regine </w:t>
      </w:r>
      <w:proofErr w:type="spellStart"/>
      <w:r w:rsidRPr="009817DB">
        <w:rPr>
          <w:rStyle w:val="acopre"/>
          <w:rFonts w:cs="Times New Roman"/>
          <w:szCs w:val="24"/>
        </w:rPr>
        <w:t>Haardö</w:t>
      </w:r>
      <w:del w:id="6" w:author="Haardoerfer, Regine" w:date="2020-12-02T11:16:00Z">
        <w:r w:rsidRPr="009817DB">
          <w:rPr>
            <w:rStyle w:val="acopre"/>
            <w:rFonts w:cs="Times New Roman"/>
            <w:szCs w:val="24"/>
          </w:rPr>
          <w:delText>e</w:delText>
        </w:r>
      </w:del>
      <w:r w:rsidRPr="009817DB">
        <w:rPr>
          <w:rStyle w:val="acopre"/>
          <w:rFonts w:cs="Times New Roman"/>
          <w:szCs w:val="24"/>
        </w:rPr>
        <w:t>rfer</w:t>
      </w:r>
      <w:proofErr w:type="spellEnd"/>
      <w:r w:rsidRPr="009817DB">
        <w:rPr>
          <w:rStyle w:val="acopre"/>
          <w:rFonts w:cs="Times New Roman"/>
          <w:szCs w:val="24"/>
        </w:rPr>
        <w:t>, PhD</w:t>
      </w:r>
      <w:commentRangeEnd w:id="5"/>
      <w:r w:rsidR="00511B29">
        <w:rPr>
          <w:rStyle w:val="CommentReference"/>
        </w:rPr>
        <w:commentReference w:id="5"/>
      </w:r>
    </w:p>
    <w:p w14:paraId="1685CEEE" w14:textId="77777777" w:rsidR="000E70DF" w:rsidRPr="005F125D" w:rsidRDefault="000E70DF" w:rsidP="000E70DF">
      <w:pPr>
        <w:suppressLineNumbers/>
        <w:jc w:val="center"/>
        <w:rPr>
          <w:rFonts w:cs="Times New Roman"/>
          <w:szCs w:val="24"/>
          <w:highlight w:val="yellow"/>
        </w:rPr>
      </w:pPr>
      <w:del w:id="7" w:author="Haardoerfer, Regine" w:date="2020-12-02T11:16:00Z">
        <w:r w:rsidRPr="005F125D" w:rsidDel="00511B29">
          <w:rPr>
            <w:rFonts w:cs="Times New Roman"/>
            <w:szCs w:val="24"/>
            <w:highlight w:val="yellow"/>
          </w:rPr>
          <w:delText>Department</w:delText>
        </w:r>
      </w:del>
      <w:ins w:id="8" w:author="Haardoerfer, Regine" w:date="2020-12-02T11:16:00Z">
        <w:r w:rsidR="00511B29">
          <w:rPr>
            <w:rFonts w:cs="Times New Roman"/>
            <w:szCs w:val="24"/>
            <w:highlight w:val="yellow"/>
          </w:rPr>
          <w:t>Behavioral, S</w:t>
        </w:r>
      </w:ins>
      <w:ins w:id="9" w:author="Haardoerfer, Regine" w:date="2020-12-02T11:17:00Z">
        <w:r w:rsidR="00511B29">
          <w:rPr>
            <w:rFonts w:cs="Times New Roman"/>
            <w:szCs w:val="24"/>
            <w:highlight w:val="yellow"/>
          </w:rPr>
          <w:t>ocial, and Health Education Sciences</w:t>
        </w:r>
      </w:ins>
      <w:ins w:id="10" w:author="RH" w:date="2020-12-02T17:58:00Z">
        <w:r w:rsidRPr="005F125D">
          <w:rPr>
            <w:rFonts w:cs="Times New Roman"/>
            <w:szCs w:val="24"/>
            <w:highlight w:val="yellow"/>
          </w:rPr>
          <w:t xml:space="preserve">, </w:t>
        </w:r>
      </w:ins>
      <w:del w:id="11" w:author="Haardoerfer, Regine" w:date="2020-12-02T11:17:00Z">
        <w:r w:rsidRPr="005F125D" w:rsidDel="00511B29">
          <w:rPr>
            <w:rFonts w:cs="Times New Roman"/>
            <w:szCs w:val="24"/>
            <w:highlight w:val="yellow"/>
          </w:rPr>
          <w:delText>Institution</w:delText>
        </w:r>
      </w:del>
      <w:ins w:id="12" w:author="Haardoerfer, Regine" w:date="2020-12-02T11:17:00Z">
        <w:r w:rsidR="00511B29">
          <w:rPr>
            <w:rFonts w:cs="Times New Roman"/>
            <w:szCs w:val="24"/>
            <w:highlight w:val="yellow"/>
          </w:rPr>
          <w:t>Emory University</w:t>
        </w:r>
      </w:ins>
      <w:ins w:id="13" w:author="RH" w:date="2020-12-02T17:58:00Z">
        <w:r w:rsidRPr="005F125D">
          <w:rPr>
            <w:rFonts w:cs="Times New Roman"/>
            <w:szCs w:val="24"/>
            <w:highlight w:val="yellow"/>
          </w:rPr>
          <w:t xml:space="preserve">, </w:t>
        </w:r>
      </w:ins>
      <w:del w:id="14" w:author="Haardoerfer, Regine" w:date="2020-12-02T11:17:00Z">
        <w:r w:rsidRPr="005F125D" w:rsidDel="00511B29">
          <w:rPr>
            <w:rFonts w:cs="Times New Roman"/>
            <w:szCs w:val="24"/>
            <w:highlight w:val="yellow"/>
          </w:rPr>
          <w:delText>City</w:delText>
        </w:r>
      </w:del>
      <w:ins w:id="15" w:author="Haardoerfer, Regine" w:date="2020-12-02T11:17:00Z">
        <w:r w:rsidR="00511B29">
          <w:rPr>
            <w:rFonts w:cs="Times New Roman"/>
            <w:szCs w:val="24"/>
            <w:highlight w:val="yellow"/>
          </w:rPr>
          <w:t>Atlanta</w:t>
        </w:r>
      </w:ins>
      <w:ins w:id="16" w:author="RH" w:date="2020-12-02T17:58:00Z">
        <w:r w:rsidRPr="005F125D">
          <w:rPr>
            <w:rFonts w:cs="Times New Roman"/>
            <w:szCs w:val="24"/>
            <w:highlight w:val="yellow"/>
          </w:rPr>
          <w:t xml:space="preserve">, </w:t>
        </w:r>
      </w:ins>
      <w:del w:id="17" w:author="Haardoerfer, Regine" w:date="2020-12-02T11:17:00Z">
        <w:r w:rsidRPr="005F125D" w:rsidDel="00511B29">
          <w:rPr>
            <w:rFonts w:cs="Times New Roman"/>
            <w:szCs w:val="24"/>
            <w:highlight w:val="yellow"/>
          </w:rPr>
          <w:delText>State</w:delText>
        </w:r>
      </w:del>
      <w:ins w:id="18" w:author="Haardoerfer, Regine" w:date="2020-12-02T11:17:00Z">
        <w:r w:rsidR="00511B29">
          <w:rPr>
            <w:rFonts w:cs="Times New Roman"/>
            <w:szCs w:val="24"/>
            <w:highlight w:val="yellow"/>
          </w:rPr>
          <w:t>GA</w:t>
        </w:r>
      </w:ins>
      <w:del w:id="19" w:author="RH" w:date="2020-12-02T17:58:00Z">
        <w:r w:rsidRPr="005F125D">
          <w:rPr>
            <w:rFonts w:cs="Times New Roman"/>
            <w:szCs w:val="24"/>
            <w:highlight w:val="yellow"/>
          </w:rPr>
          <w:delText>Department, Institution, City, State</w:delText>
        </w:r>
      </w:del>
    </w:p>
    <w:p w14:paraId="26604D90" w14:textId="77777777" w:rsidR="000E70DF" w:rsidRDefault="00511B29" w:rsidP="000E70DF">
      <w:pPr>
        <w:suppressLineNumbers/>
        <w:jc w:val="center"/>
        <w:rPr>
          <w:rFonts w:cs="Times New Roman"/>
          <w:szCs w:val="24"/>
        </w:rPr>
      </w:pPr>
      <w:ins w:id="20" w:author="Haardoerfer, Regine" w:date="2020-12-02T11:17:00Z">
        <w:r>
          <w:rPr>
            <w:rFonts w:cs="Times New Roman"/>
            <w:szCs w:val="24"/>
            <w:highlight w:val="yellow"/>
          </w:rPr>
          <w:t xml:space="preserve">Regine </w:t>
        </w:r>
        <w:proofErr w:type="spellStart"/>
        <w:r>
          <w:rPr>
            <w:rFonts w:cs="Times New Roman"/>
            <w:szCs w:val="24"/>
            <w:highlight w:val="yellow"/>
          </w:rPr>
          <w:t>Haardörfer</w:t>
        </w:r>
        <w:proofErr w:type="spellEnd"/>
        <w:r>
          <w:rPr>
            <w:rFonts w:cs="Times New Roman"/>
            <w:szCs w:val="24"/>
            <w:highlight w:val="yellow"/>
          </w:rPr>
          <w:t xml:space="preserve"> declares </w:t>
        </w:r>
      </w:ins>
      <w:del w:id="21" w:author="Haardoerfer, Regine" w:date="2020-12-02T11:17:00Z">
        <w:r w:rsidR="000E70DF" w:rsidRPr="005F125D">
          <w:rPr>
            <w:rFonts w:cs="Times New Roman"/>
            <w:szCs w:val="24"/>
            <w:highlight w:val="yellow"/>
          </w:rPr>
          <w:delText>COI Statement</w:delText>
        </w:r>
      </w:del>
      <w:ins w:id="22" w:author="Haardoerfer, Regine" w:date="2020-12-02T11:17:00Z">
        <w:r>
          <w:rPr>
            <w:rFonts w:cs="Times New Roman"/>
            <w:szCs w:val="24"/>
            <w:highlight w:val="yellow"/>
          </w:rPr>
          <w:t xml:space="preserve">no </w:t>
        </w:r>
      </w:ins>
      <w:ins w:id="23" w:author="Haardoerfer, Regine" w:date="2020-12-02T11:18:00Z">
        <w:r w:rsidR="00C04306">
          <w:rPr>
            <w:rFonts w:cs="Times New Roman"/>
            <w:szCs w:val="24"/>
            <w:highlight w:val="yellow"/>
          </w:rPr>
          <w:t>C</w:t>
        </w:r>
      </w:ins>
      <w:ins w:id="24" w:author="Haardoerfer, Regine" w:date="2020-12-02T11:17:00Z">
        <w:r>
          <w:rPr>
            <w:rFonts w:cs="Times New Roman"/>
            <w:szCs w:val="24"/>
            <w:highlight w:val="yellow"/>
          </w:rPr>
          <w:t xml:space="preserve">onflict of </w:t>
        </w:r>
      </w:ins>
      <w:ins w:id="25" w:author="Haardoerfer, Regine" w:date="2020-12-02T11:18:00Z">
        <w:r w:rsidR="00C04306">
          <w:rPr>
            <w:rFonts w:cs="Times New Roman"/>
            <w:szCs w:val="24"/>
            <w:highlight w:val="yellow"/>
          </w:rPr>
          <w:t>I</w:t>
        </w:r>
      </w:ins>
      <w:ins w:id="26" w:author="Haardoerfer, Regine" w:date="2020-12-02T11:17:00Z">
        <w:r>
          <w:rPr>
            <w:rFonts w:cs="Times New Roman"/>
            <w:szCs w:val="24"/>
            <w:highlight w:val="yellow"/>
          </w:rPr>
          <w:t>nterest</w:t>
        </w:r>
      </w:ins>
    </w:p>
    <w:p w14:paraId="578C63A1" w14:textId="24F96191" w:rsidR="000E70DF" w:rsidRDefault="00511B29" w:rsidP="000E70DF">
      <w:pPr>
        <w:suppressLineNumbers/>
        <w:jc w:val="center"/>
        <w:rPr>
          <w:rFonts w:cs="Times New Roman"/>
          <w:szCs w:val="24"/>
        </w:rPr>
      </w:pPr>
      <w:ins w:id="27" w:author="Haardoerfer, Regine" w:date="2020-12-02T11:17:00Z">
        <w:r>
          <w:rPr>
            <w:rFonts w:cs="Times New Roman"/>
            <w:szCs w:val="24"/>
            <w:highlight w:val="yellow"/>
          </w:rPr>
          <w:t xml:space="preserve">Regine </w:t>
        </w:r>
        <w:proofErr w:type="spellStart"/>
        <w:r>
          <w:rPr>
            <w:rFonts w:cs="Times New Roman"/>
            <w:szCs w:val="24"/>
            <w:highlight w:val="yellow"/>
          </w:rPr>
          <w:t>Haardörfer</w:t>
        </w:r>
        <w:proofErr w:type="spellEnd"/>
        <w:r>
          <w:rPr>
            <w:rFonts w:cs="Times New Roman"/>
            <w:szCs w:val="24"/>
            <w:highlight w:val="yellow"/>
          </w:rPr>
          <w:t xml:space="preserve"> has </w:t>
        </w:r>
      </w:ins>
      <w:ins w:id="28" w:author="Haardoerfer, Regine" w:date="2020-12-02T11:18:00Z">
        <w:r>
          <w:rPr>
            <w:rFonts w:cs="Times New Roman"/>
            <w:szCs w:val="24"/>
            <w:highlight w:val="yellow"/>
          </w:rPr>
          <w:t>no Financial Disclosures</w:t>
        </w:r>
      </w:ins>
      <w:del w:id="29" w:author="Haardoerfer, Regine" w:date="2020-12-02T11:17:00Z">
        <w:r w:rsidR="000E70DF" w:rsidRPr="005F125D">
          <w:rPr>
            <w:rFonts w:cs="Times New Roman"/>
            <w:szCs w:val="24"/>
            <w:highlight w:val="yellow"/>
          </w:rPr>
          <w:delText xml:space="preserve">Financial Disclosure </w:delText>
        </w:r>
      </w:del>
    </w:p>
    <w:p w14:paraId="3564E4A2" w14:textId="77777777" w:rsidR="000E70DF" w:rsidRDefault="000E70DF" w:rsidP="00CD231D">
      <w:pPr>
        <w:suppressLineNumbers/>
        <w:jc w:val="center"/>
        <w:rPr>
          <w:rFonts w:cs="Times New Roman"/>
          <w:szCs w:val="24"/>
        </w:rPr>
      </w:pPr>
    </w:p>
    <w:p w14:paraId="222BF2BA" w14:textId="7D14F70E" w:rsidR="00E055F5" w:rsidRPr="009817DB" w:rsidRDefault="00E055F5" w:rsidP="00CD231D">
      <w:pPr>
        <w:suppressLineNumbers/>
        <w:jc w:val="center"/>
        <w:rPr>
          <w:rFonts w:cs="Times New Roman"/>
          <w:szCs w:val="24"/>
        </w:rPr>
      </w:pPr>
      <w:r w:rsidRPr="009817DB">
        <w:rPr>
          <w:rFonts w:cs="Times New Roman"/>
          <w:szCs w:val="24"/>
        </w:rPr>
        <w:t xml:space="preserve">Tiffany </w:t>
      </w:r>
      <w:r w:rsidR="00E976EA">
        <w:rPr>
          <w:rFonts w:cs="Times New Roman"/>
          <w:szCs w:val="24"/>
        </w:rPr>
        <w:t xml:space="preserve">L. </w:t>
      </w:r>
      <w:r w:rsidRPr="009817DB">
        <w:rPr>
          <w:rFonts w:cs="Times New Roman"/>
          <w:szCs w:val="24"/>
        </w:rPr>
        <w:t>Carson</w:t>
      </w:r>
      <w:r w:rsidR="00F73A45" w:rsidRPr="009817DB">
        <w:rPr>
          <w:rFonts w:cs="Times New Roman"/>
          <w:szCs w:val="24"/>
        </w:rPr>
        <w:t>, PhD</w:t>
      </w:r>
      <w:r w:rsidR="007025A0">
        <w:rPr>
          <w:rFonts w:cs="Times New Roman"/>
          <w:szCs w:val="24"/>
        </w:rPr>
        <w:t xml:space="preserve"> </w:t>
      </w:r>
      <w:r w:rsidR="004339FB">
        <w:rPr>
          <w:rFonts w:cs="Times New Roman"/>
          <w:szCs w:val="24"/>
        </w:rPr>
        <w:t xml:space="preserve"> </w:t>
      </w:r>
    </w:p>
    <w:p w14:paraId="7AA3FDD4" w14:textId="77777777" w:rsidR="000E70DF" w:rsidRPr="005F125D" w:rsidRDefault="000E70DF" w:rsidP="000E70DF">
      <w:pPr>
        <w:suppressLineNumbers/>
        <w:jc w:val="center"/>
        <w:rPr>
          <w:rFonts w:cs="Times New Roman"/>
          <w:szCs w:val="24"/>
          <w:highlight w:val="yellow"/>
        </w:rPr>
      </w:pPr>
      <w:r w:rsidRPr="005F125D">
        <w:rPr>
          <w:rFonts w:cs="Times New Roman"/>
          <w:szCs w:val="24"/>
          <w:highlight w:val="yellow"/>
        </w:rPr>
        <w:t>Department, Institution, City, State</w:t>
      </w:r>
    </w:p>
    <w:p w14:paraId="004DAC33" w14:textId="77777777" w:rsidR="000E70DF" w:rsidRDefault="000E70DF" w:rsidP="000E70DF">
      <w:pPr>
        <w:suppressLineNumbers/>
        <w:jc w:val="center"/>
        <w:rPr>
          <w:rFonts w:cs="Times New Roman"/>
          <w:szCs w:val="24"/>
        </w:rPr>
      </w:pPr>
      <w:r w:rsidRPr="005F125D">
        <w:rPr>
          <w:rFonts w:cs="Times New Roman"/>
          <w:szCs w:val="24"/>
          <w:highlight w:val="yellow"/>
        </w:rPr>
        <w:t>COI Statement</w:t>
      </w:r>
    </w:p>
    <w:p w14:paraId="3ED3CF82" w14:textId="0E20AC81" w:rsidR="000E70DF" w:rsidRDefault="000E70DF" w:rsidP="000E70DF">
      <w:pPr>
        <w:suppressLineNumbers/>
        <w:jc w:val="center"/>
        <w:rPr>
          <w:rFonts w:cs="Times New Roman"/>
          <w:szCs w:val="24"/>
        </w:rPr>
      </w:pPr>
      <w:r w:rsidRPr="005F125D">
        <w:rPr>
          <w:rFonts w:cs="Times New Roman"/>
          <w:szCs w:val="24"/>
          <w:highlight w:val="yellow"/>
        </w:rPr>
        <w:t xml:space="preserve">Financial Disclosure </w:t>
      </w:r>
    </w:p>
    <w:p w14:paraId="66E8FB9A" w14:textId="77777777" w:rsidR="000E70DF" w:rsidRDefault="000E70DF" w:rsidP="00CD231D">
      <w:pPr>
        <w:suppressLineNumbers/>
        <w:jc w:val="center"/>
        <w:rPr>
          <w:rFonts w:cs="Times New Roman"/>
          <w:szCs w:val="24"/>
        </w:rPr>
      </w:pPr>
    </w:p>
    <w:p w14:paraId="6ABDD67A" w14:textId="762FB799" w:rsidR="00D46EA1" w:rsidRPr="009817DB" w:rsidRDefault="00E976EA" w:rsidP="00CD231D">
      <w:pPr>
        <w:suppressLineNumbers/>
        <w:jc w:val="center"/>
        <w:rPr>
          <w:rFonts w:cs="Times New Roman"/>
          <w:szCs w:val="24"/>
        </w:rPr>
      </w:pPr>
      <w:r>
        <w:rPr>
          <w:rFonts w:cs="Times New Roman"/>
          <w:szCs w:val="24"/>
        </w:rPr>
        <w:t xml:space="preserve">W. </w:t>
      </w:r>
      <w:r w:rsidR="00D46EA1" w:rsidRPr="009817DB">
        <w:rPr>
          <w:rFonts w:cs="Times New Roman"/>
          <w:szCs w:val="24"/>
        </w:rPr>
        <w:t>Dana Flanders</w:t>
      </w:r>
      <w:r w:rsidR="00F73A45" w:rsidRPr="009817DB">
        <w:rPr>
          <w:rFonts w:cs="Times New Roman"/>
          <w:szCs w:val="24"/>
        </w:rPr>
        <w:t xml:space="preserve">, </w:t>
      </w:r>
      <w:del w:id="30" w:author="Matt Masters" w:date="2020-12-01T16:27:00Z">
        <w:r w:rsidR="00F73A45" w:rsidRPr="009817DB">
          <w:rPr>
            <w:rFonts w:cs="Times New Roman"/>
            <w:szCs w:val="24"/>
          </w:rPr>
          <w:delText>PhD</w:delText>
        </w:r>
      </w:del>
      <w:ins w:id="31" w:author="Flanders, W Dana" w:date="2020-12-01T12:30:00Z">
        <w:r w:rsidR="00BF1267">
          <w:rPr>
            <w:rFonts w:cs="Times New Roman"/>
            <w:szCs w:val="24"/>
          </w:rPr>
          <w:t>M</w:t>
        </w:r>
        <w:r w:rsidR="00BF1267" w:rsidRPr="009817DB">
          <w:rPr>
            <w:rFonts w:cs="Times New Roman"/>
            <w:szCs w:val="24"/>
          </w:rPr>
          <w:t>D</w:t>
        </w:r>
        <w:r w:rsidR="00BF1267">
          <w:rPr>
            <w:rFonts w:cs="Times New Roman"/>
            <w:szCs w:val="24"/>
          </w:rPr>
          <w:t>, DSc</w:t>
        </w:r>
      </w:ins>
    </w:p>
    <w:p w14:paraId="130942A0" w14:textId="4E581391" w:rsidR="000E70DF" w:rsidRPr="005F125D" w:rsidRDefault="00F82337" w:rsidP="000E70DF">
      <w:pPr>
        <w:suppressLineNumbers/>
        <w:jc w:val="center"/>
        <w:rPr>
          <w:rFonts w:cs="Times New Roman"/>
          <w:szCs w:val="24"/>
          <w:highlight w:val="yellow"/>
        </w:rPr>
      </w:pPr>
      <w:ins w:id="32" w:author="Flanders, W Dana" w:date="2020-12-01T12:31:00Z">
        <w:r>
          <w:rPr>
            <w:rPrChange w:id="33" w:author="Matt Masters" w:date="2020-12-02T17:58:00Z">
              <w:rPr>
                <w:highlight w:val="yellow"/>
              </w:rPr>
            </w:rPrChange>
          </w:rPr>
          <w:t>Department</w:t>
        </w:r>
      </w:ins>
      <w:del w:id="34" w:author="Matt Masters" w:date="2020-12-01T16:27:00Z">
        <w:r w:rsidR="000E70DF" w:rsidRPr="005F125D">
          <w:rPr>
            <w:rFonts w:cs="Times New Roman"/>
            <w:szCs w:val="24"/>
            <w:highlight w:val="yellow"/>
          </w:rPr>
          <w:delText>, Institution, City, State</w:delText>
        </w:r>
      </w:del>
      <w:ins w:id="35" w:author="Flanders, W Dana" w:date="2020-12-01T12:31:00Z">
        <w:r>
          <w:t xml:space="preserve"> of Epidemiology, Emory University, Atlanta, GA 30322</w:t>
        </w:r>
      </w:ins>
    </w:p>
    <w:p w14:paraId="654DBB61" w14:textId="03C34BB7" w:rsidR="000E70DF" w:rsidRDefault="000E70DF" w:rsidP="000E70DF">
      <w:pPr>
        <w:suppressLineNumbers/>
        <w:jc w:val="center"/>
        <w:rPr>
          <w:rFonts w:cs="Times New Roman"/>
          <w:szCs w:val="24"/>
        </w:rPr>
      </w:pPr>
      <w:r w:rsidRPr="005F125D">
        <w:rPr>
          <w:rFonts w:cs="Times New Roman"/>
          <w:szCs w:val="24"/>
          <w:highlight w:val="yellow"/>
        </w:rPr>
        <w:t>COI Statement</w:t>
      </w:r>
      <w:ins w:id="36" w:author="Flanders, W Dana" w:date="2020-12-01T12:28:00Z">
        <w:r w:rsidR="00BF1267">
          <w:rPr>
            <w:rFonts w:cs="Times New Roman"/>
            <w:szCs w:val="24"/>
            <w:highlight w:val="yellow"/>
          </w:rPr>
          <w:t>: Dr. Flanders declares no conf</w:t>
        </w:r>
      </w:ins>
      <w:ins w:id="37" w:author="Flanders, W Dana" w:date="2020-12-01T12:29:00Z">
        <w:r w:rsidR="00BF1267">
          <w:rPr>
            <w:rFonts w:cs="Times New Roman"/>
            <w:szCs w:val="24"/>
            <w:highlight w:val="yellow"/>
          </w:rPr>
          <w:t>licts</w:t>
        </w:r>
      </w:ins>
    </w:p>
    <w:p w14:paraId="721A6E79" w14:textId="7B1781BB" w:rsidR="000E70DF" w:rsidRDefault="000E70DF" w:rsidP="000E70DF">
      <w:pPr>
        <w:suppressLineNumbers/>
        <w:jc w:val="center"/>
        <w:rPr>
          <w:rFonts w:cs="Times New Roman"/>
          <w:szCs w:val="24"/>
        </w:rPr>
      </w:pPr>
      <w:del w:id="38" w:author="Matt Masters" w:date="2020-12-02T17:58:00Z">
        <w:r w:rsidRPr="005F125D">
          <w:rPr>
            <w:rFonts w:cs="Times New Roman"/>
            <w:szCs w:val="24"/>
            <w:highlight w:val="yellow"/>
          </w:rPr>
          <w:lastRenderedPageBreak/>
          <w:delText xml:space="preserve">Financial Disclosure </w:delText>
        </w:r>
      </w:del>
      <w:del w:id="39" w:author="Matt Masters" w:date="2020-12-01T16:27:00Z">
        <w:r w:rsidRPr="005F125D">
          <w:rPr>
            <w:rFonts w:cs="Times New Roman"/>
            <w:szCs w:val="24"/>
            <w:highlight w:val="yellow"/>
          </w:rPr>
          <w:delText xml:space="preserve">Financial Disclosure </w:delText>
        </w:r>
      </w:del>
      <w:commentRangeStart w:id="40"/>
      <w:ins w:id="41" w:author="Matt Masters" w:date="2020-12-01T16:27:00Z">
        <w:r w:rsidRPr="005F125D">
          <w:rPr>
            <w:rFonts w:cs="Times New Roman"/>
            <w:szCs w:val="24"/>
            <w:highlight w:val="yellow"/>
          </w:rPr>
          <w:t>Financial Disclosure</w:t>
        </w:r>
      </w:ins>
      <w:commentRangeEnd w:id="40"/>
      <w:ins w:id="42" w:author="Flanders, W Dana" w:date="2020-12-01T12:28:00Z">
        <w:r w:rsidR="00BF1267">
          <w:rPr>
            <w:rFonts w:cs="Times New Roman"/>
            <w:szCs w:val="24"/>
            <w:highlight w:val="yellow"/>
          </w:rPr>
          <w:t xml:space="preserve">: </w:t>
        </w:r>
      </w:ins>
      <w:ins w:id="43" w:author="Matt Masters" w:date="2020-12-01T16:27:00Z">
        <w:r w:rsidR="008A1532">
          <w:rPr>
            <w:rStyle w:val="CommentReference"/>
          </w:rPr>
          <w:commentReference w:id="40"/>
        </w:r>
      </w:ins>
      <w:ins w:id="44" w:author="Flanders, W Dana" w:date="2020-12-01T12:28:00Z">
        <w:r w:rsidR="00BF1267" w:rsidRPr="00BF1267">
          <w:t xml:space="preserve"> </w:t>
        </w:r>
        <w:r w:rsidR="00BF1267">
          <w:t xml:space="preserve">Dr. Flanders owns Epidemiologic Research &amp; Methods, which provides consulting services for various corporate clients. None of the consulting work is related to this paper. </w:t>
        </w:r>
      </w:ins>
      <w:ins w:id="45" w:author="Matt Masters" w:date="2020-12-01T16:27:00Z">
        <w:r w:rsidRPr="005F125D">
          <w:rPr>
            <w:rFonts w:cs="Times New Roman"/>
            <w:szCs w:val="24"/>
            <w:highlight w:val="yellow"/>
          </w:rPr>
          <w:t xml:space="preserve"> </w:t>
        </w:r>
      </w:ins>
    </w:p>
    <w:p w14:paraId="3E428737" w14:textId="77777777" w:rsidR="000E70DF" w:rsidRDefault="000E70DF" w:rsidP="00CD231D">
      <w:pPr>
        <w:suppressLineNumbers/>
        <w:jc w:val="center"/>
        <w:rPr>
          <w:rFonts w:cs="Times New Roman"/>
          <w:szCs w:val="24"/>
        </w:rPr>
      </w:pPr>
    </w:p>
    <w:p w14:paraId="5F28AEEF" w14:textId="7B0D09EB" w:rsidR="007B17EB" w:rsidRPr="009817DB" w:rsidRDefault="007B17EB" w:rsidP="00CD231D">
      <w:pPr>
        <w:suppressLineNumbers/>
        <w:jc w:val="center"/>
        <w:rPr>
          <w:rFonts w:cs="Times New Roman"/>
          <w:szCs w:val="24"/>
        </w:rPr>
      </w:pPr>
      <w:r w:rsidRPr="009817DB">
        <w:rPr>
          <w:rFonts w:cs="Times New Roman"/>
          <w:szCs w:val="24"/>
        </w:rPr>
        <w:t>J. Lee Westmaas, PhD</w:t>
      </w:r>
    </w:p>
    <w:p w14:paraId="194A12CA" w14:textId="76F5EF2F" w:rsidR="000E70DF" w:rsidRPr="005F125D" w:rsidRDefault="000E70DF" w:rsidP="000E70DF">
      <w:pPr>
        <w:suppressLineNumbers/>
        <w:jc w:val="center"/>
        <w:rPr>
          <w:rFonts w:cs="Times New Roman"/>
          <w:szCs w:val="24"/>
          <w:highlight w:val="yellow"/>
        </w:rPr>
      </w:pPr>
      <w:del w:id="46" w:author="J. Lee Westmaas" w:date="2020-11-30T11:35:00Z">
        <w:r w:rsidRPr="005F125D" w:rsidDel="003E17B3">
          <w:rPr>
            <w:rFonts w:cs="Times New Roman"/>
            <w:szCs w:val="24"/>
            <w:highlight w:val="yellow"/>
          </w:rPr>
          <w:delText>Department</w:delText>
        </w:r>
      </w:del>
      <w:ins w:id="47" w:author="J. Lee Westmaas" w:date="2020-11-30T11:35:00Z">
        <w:r w:rsidR="003E17B3">
          <w:rPr>
            <w:rFonts w:cs="Times New Roman"/>
            <w:szCs w:val="24"/>
            <w:highlight w:val="yellow"/>
          </w:rPr>
          <w:t>Population Science</w:t>
        </w:r>
      </w:ins>
      <w:r w:rsidRPr="005F125D">
        <w:rPr>
          <w:rFonts w:cs="Times New Roman"/>
          <w:szCs w:val="24"/>
          <w:highlight w:val="yellow"/>
        </w:rPr>
        <w:t xml:space="preserve">, </w:t>
      </w:r>
      <w:del w:id="48" w:author="J. Lee Westmaas" w:date="2020-11-30T11:35:00Z">
        <w:r w:rsidRPr="005F125D" w:rsidDel="003E17B3">
          <w:rPr>
            <w:rFonts w:cs="Times New Roman"/>
            <w:szCs w:val="24"/>
            <w:highlight w:val="yellow"/>
          </w:rPr>
          <w:delText>Institution</w:delText>
        </w:r>
      </w:del>
      <w:ins w:id="49" w:author="J. Lee Westmaas" w:date="2020-11-30T11:35:00Z">
        <w:r w:rsidR="003E17B3">
          <w:rPr>
            <w:rFonts w:cs="Times New Roman"/>
            <w:szCs w:val="24"/>
            <w:highlight w:val="yellow"/>
          </w:rPr>
          <w:t>American Cancer Society</w:t>
        </w:r>
      </w:ins>
      <w:r w:rsidRPr="005F125D">
        <w:rPr>
          <w:rFonts w:cs="Times New Roman"/>
          <w:szCs w:val="24"/>
          <w:highlight w:val="yellow"/>
        </w:rPr>
        <w:t xml:space="preserve">, </w:t>
      </w:r>
      <w:del w:id="50" w:author="J. Lee Westmaas" w:date="2020-11-30T11:35:00Z">
        <w:r w:rsidRPr="005F125D" w:rsidDel="003E17B3">
          <w:rPr>
            <w:rFonts w:cs="Times New Roman"/>
            <w:szCs w:val="24"/>
            <w:highlight w:val="yellow"/>
          </w:rPr>
          <w:delText>City</w:delText>
        </w:r>
      </w:del>
      <w:ins w:id="51" w:author="J. Lee Westmaas" w:date="2020-11-30T11:35:00Z">
        <w:r w:rsidR="003E17B3">
          <w:rPr>
            <w:rFonts w:cs="Times New Roman"/>
            <w:szCs w:val="24"/>
            <w:highlight w:val="yellow"/>
          </w:rPr>
          <w:t>Atlanta</w:t>
        </w:r>
      </w:ins>
      <w:r w:rsidRPr="005F125D">
        <w:rPr>
          <w:rFonts w:cs="Times New Roman"/>
          <w:szCs w:val="24"/>
          <w:highlight w:val="yellow"/>
        </w:rPr>
        <w:t xml:space="preserve">, </w:t>
      </w:r>
      <w:del w:id="52" w:author="J. Lee Westmaas" w:date="2020-11-30T11:35:00Z">
        <w:r w:rsidRPr="005F125D" w:rsidDel="003E17B3">
          <w:rPr>
            <w:rFonts w:cs="Times New Roman"/>
            <w:szCs w:val="24"/>
            <w:highlight w:val="yellow"/>
          </w:rPr>
          <w:delText>State</w:delText>
        </w:r>
      </w:del>
      <w:ins w:id="53" w:author="J. Lee Westmaas" w:date="2020-11-30T11:35:00Z">
        <w:r w:rsidR="003E17B3">
          <w:rPr>
            <w:rFonts w:cs="Times New Roman"/>
            <w:szCs w:val="24"/>
            <w:highlight w:val="yellow"/>
          </w:rPr>
          <w:t>GA</w:t>
        </w:r>
      </w:ins>
    </w:p>
    <w:p w14:paraId="49BF7FA3" w14:textId="3F93B5A4" w:rsidR="000E70DF" w:rsidRDefault="000E70DF" w:rsidP="000E70DF">
      <w:pPr>
        <w:suppressLineNumbers/>
        <w:jc w:val="center"/>
        <w:rPr>
          <w:rFonts w:cs="Times New Roman"/>
          <w:szCs w:val="24"/>
        </w:rPr>
      </w:pPr>
      <w:del w:id="54" w:author="J. Lee Westmaas" w:date="2020-11-30T11:38:00Z">
        <w:r w:rsidRPr="006A3DB6" w:rsidDel="006A3DB6">
          <w:rPr>
            <w:rFonts w:cs="Times New Roman"/>
            <w:szCs w:val="24"/>
            <w:highlight w:val="yellow"/>
          </w:rPr>
          <w:delText>COI Statement</w:delText>
        </w:r>
      </w:del>
      <w:ins w:id="55" w:author="J. Lee Westmaas" w:date="2020-11-30T11:38:00Z">
        <w:r w:rsidR="006A3DB6" w:rsidRPr="006A3DB6">
          <w:rPr>
            <w:rFonts w:cs="Times New Roman"/>
            <w:szCs w:val="24"/>
            <w:highlight w:val="yellow"/>
            <w:rPrChange w:id="56" w:author="J. Lee Westmaas" w:date="2020-11-30T11:38:00Z">
              <w:rPr>
                <w:rFonts w:cs="Times New Roman"/>
                <w:szCs w:val="24"/>
              </w:rPr>
            </w:rPrChange>
          </w:rPr>
          <w:t>J. Lee Westmaas declares no Conflicts of Interest</w:t>
        </w:r>
      </w:ins>
    </w:p>
    <w:p w14:paraId="52906927" w14:textId="3B0CB914" w:rsidR="000E70DF" w:rsidRDefault="006A3DB6" w:rsidP="000E70DF">
      <w:pPr>
        <w:suppressLineNumbers/>
        <w:jc w:val="center"/>
        <w:rPr>
          <w:rFonts w:cs="Times New Roman"/>
          <w:szCs w:val="24"/>
        </w:rPr>
      </w:pPr>
      <w:ins w:id="57" w:author="J. Lee Westmaas" w:date="2020-11-30T11:37:00Z">
        <w:r w:rsidRPr="006A3DB6">
          <w:rPr>
            <w:rFonts w:cs="Times New Roman"/>
            <w:szCs w:val="24"/>
            <w:highlight w:val="yellow"/>
          </w:rPr>
          <w:t>J. Lee Westmaas</w:t>
        </w:r>
        <w:r>
          <w:rPr>
            <w:rFonts w:cs="Times New Roman"/>
            <w:szCs w:val="24"/>
            <w:highlight w:val="yellow"/>
          </w:rPr>
          <w:t xml:space="preserve"> has no </w:t>
        </w:r>
      </w:ins>
      <w:r w:rsidR="000E70DF" w:rsidRPr="005F125D">
        <w:rPr>
          <w:rFonts w:cs="Times New Roman"/>
          <w:szCs w:val="24"/>
          <w:highlight w:val="yellow"/>
        </w:rPr>
        <w:t>Financial Disclosure</w:t>
      </w:r>
      <w:ins w:id="58" w:author="J. Lee Westmaas" w:date="2020-11-30T11:37:00Z">
        <w:r>
          <w:rPr>
            <w:rFonts w:cs="Times New Roman"/>
            <w:szCs w:val="24"/>
            <w:highlight w:val="yellow"/>
          </w:rPr>
          <w:t>s</w:t>
        </w:r>
      </w:ins>
      <w:r w:rsidR="000E70DF" w:rsidRPr="005F125D">
        <w:rPr>
          <w:rFonts w:cs="Times New Roman"/>
          <w:szCs w:val="24"/>
          <w:highlight w:val="yellow"/>
        </w:rPr>
        <w:t xml:space="preserve"> </w:t>
      </w:r>
    </w:p>
    <w:p w14:paraId="02A9312F" w14:textId="77777777" w:rsidR="000E70DF" w:rsidRDefault="000E70DF" w:rsidP="00CD231D">
      <w:pPr>
        <w:suppressLineNumbers/>
        <w:jc w:val="center"/>
        <w:rPr>
          <w:rFonts w:cs="Times New Roman"/>
          <w:szCs w:val="24"/>
        </w:rPr>
      </w:pPr>
    </w:p>
    <w:p w14:paraId="6218A445" w14:textId="091EEE50" w:rsidR="00E055F5" w:rsidRPr="009817DB" w:rsidRDefault="00F73A45" w:rsidP="00CD231D">
      <w:pPr>
        <w:suppressLineNumbers/>
        <w:jc w:val="center"/>
        <w:rPr>
          <w:rFonts w:cs="Times New Roman"/>
          <w:szCs w:val="24"/>
        </w:rPr>
      </w:pPr>
      <w:r w:rsidRPr="009817DB">
        <w:rPr>
          <w:rFonts w:cs="Times New Roman"/>
          <w:szCs w:val="24"/>
        </w:rPr>
        <w:t>Robert Stephens, PhD</w:t>
      </w:r>
    </w:p>
    <w:p w14:paraId="6C1C6DB3" w14:textId="77777777" w:rsidR="000E70DF" w:rsidRPr="005F125D" w:rsidRDefault="000E70DF" w:rsidP="000E70DF">
      <w:pPr>
        <w:suppressLineNumbers/>
        <w:jc w:val="center"/>
        <w:rPr>
          <w:rFonts w:cs="Times New Roman"/>
          <w:szCs w:val="24"/>
          <w:highlight w:val="yellow"/>
        </w:rPr>
      </w:pPr>
      <w:r w:rsidRPr="005F125D">
        <w:rPr>
          <w:rFonts w:cs="Times New Roman"/>
          <w:szCs w:val="24"/>
          <w:highlight w:val="yellow"/>
        </w:rPr>
        <w:t>Department, Institution, City, State</w:t>
      </w:r>
    </w:p>
    <w:p w14:paraId="19A96018" w14:textId="77777777" w:rsidR="000E70DF" w:rsidRDefault="000E70DF" w:rsidP="000E70DF">
      <w:pPr>
        <w:suppressLineNumbers/>
        <w:jc w:val="center"/>
        <w:rPr>
          <w:rFonts w:cs="Times New Roman"/>
          <w:szCs w:val="24"/>
        </w:rPr>
      </w:pPr>
      <w:r w:rsidRPr="005F125D">
        <w:rPr>
          <w:rFonts w:cs="Times New Roman"/>
          <w:szCs w:val="24"/>
          <w:highlight w:val="yellow"/>
        </w:rPr>
        <w:t>COI Statement</w:t>
      </w:r>
    </w:p>
    <w:p w14:paraId="11D83A22" w14:textId="4309AF03" w:rsidR="000E70DF" w:rsidRDefault="000E70DF" w:rsidP="000E70DF">
      <w:pPr>
        <w:suppressLineNumbers/>
        <w:jc w:val="center"/>
        <w:rPr>
          <w:rFonts w:cs="Times New Roman"/>
          <w:szCs w:val="24"/>
        </w:rPr>
      </w:pPr>
      <w:r w:rsidRPr="005F125D">
        <w:rPr>
          <w:rFonts w:cs="Times New Roman"/>
          <w:szCs w:val="24"/>
          <w:highlight w:val="yellow"/>
        </w:rPr>
        <w:t xml:space="preserve">Financial Disclosure </w:t>
      </w:r>
    </w:p>
    <w:p w14:paraId="2424A752" w14:textId="2FD07B71" w:rsidR="005F125D" w:rsidRPr="009817DB" w:rsidRDefault="005F125D" w:rsidP="005F125D">
      <w:pPr>
        <w:suppressLineNumbers/>
        <w:jc w:val="center"/>
        <w:rPr>
          <w:rFonts w:cs="Times New Roman"/>
          <w:szCs w:val="24"/>
        </w:rPr>
      </w:pPr>
    </w:p>
    <w:p w14:paraId="11EB89CC" w14:textId="77777777" w:rsidR="00E055F5" w:rsidRPr="009817DB" w:rsidRDefault="00E055F5" w:rsidP="00CD231D">
      <w:pPr>
        <w:suppressLineNumbers/>
        <w:jc w:val="center"/>
        <w:rPr>
          <w:rFonts w:cs="Times New Roman"/>
          <w:szCs w:val="24"/>
        </w:rPr>
      </w:pPr>
      <w:r w:rsidRPr="009817DB">
        <w:rPr>
          <w:rFonts w:cs="Times New Roman"/>
          <w:szCs w:val="24"/>
        </w:rPr>
        <w:t>Sicha Chantaprasopsuk</w:t>
      </w:r>
      <w:r w:rsidR="00F73A45" w:rsidRPr="009817DB">
        <w:rPr>
          <w:rFonts w:cs="Times New Roman"/>
          <w:szCs w:val="24"/>
        </w:rPr>
        <w:t>, MPH</w:t>
      </w:r>
    </w:p>
    <w:p w14:paraId="03A719CD" w14:textId="77777777" w:rsidR="000E70DF" w:rsidRPr="005F125D" w:rsidRDefault="000E70DF" w:rsidP="000E70DF">
      <w:pPr>
        <w:suppressLineNumbers/>
        <w:jc w:val="center"/>
        <w:rPr>
          <w:rFonts w:cs="Times New Roman"/>
          <w:szCs w:val="24"/>
          <w:highlight w:val="yellow"/>
        </w:rPr>
      </w:pPr>
      <w:r w:rsidRPr="005F125D">
        <w:rPr>
          <w:rFonts w:cs="Times New Roman"/>
          <w:szCs w:val="24"/>
          <w:highlight w:val="yellow"/>
        </w:rPr>
        <w:t>Department, Institution, City, State</w:t>
      </w:r>
    </w:p>
    <w:p w14:paraId="3C956E4B" w14:textId="77777777" w:rsidR="000E70DF" w:rsidRDefault="000E70DF" w:rsidP="000E70DF">
      <w:pPr>
        <w:suppressLineNumbers/>
        <w:jc w:val="center"/>
        <w:rPr>
          <w:rFonts w:cs="Times New Roman"/>
          <w:szCs w:val="24"/>
        </w:rPr>
      </w:pPr>
      <w:r w:rsidRPr="005F125D">
        <w:rPr>
          <w:rFonts w:cs="Times New Roman"/>
          <w:szCs w:val="24"/>
          <w:highlight w:val="yellow"/>
        </w:rPr>
        <w:t>COI Statement</w:t>
      </w:r>
    </w:p>
    <w:p w14:paraId="4BB4FC27" w14:textId="658BDF2D" w:rsidR="000E70DF" w:rsidRDefault="000E70DF" w:rsidP="000E70DF">
      <w:pPr>
        <w:suppressLineNumbers/>
        <w:jc w:val="center"/>
        <w:rPr>
          <w:rFonts w:cs="Times New Roman"/>
          <w:szCs w:val="24"/>
        </w:rPr>
      </w:pPr>
      <w:r w:rsidRPr="005F125D">
        <w:rPr>
          <w:rFonts w:cs="Times New Roman"/>
          <w:szCs w:val="24"/>
          <w:highlight w:val="yellow"/>
        </w:rPr>
        <w:t xml:space="preserve">Financial Disclosure </w:t>
      </w:r>
    </w:p>
    <w:p w14:paraId="138C871E" w14:textId="2F3AF3C8" w:rsidR="005F125D" w:rsidRPr="009817DB" w:rsidRDefault="005F125D" w:rsidP="005F125D">
      <w:pPr>
        <w:suppressLineNumbers/>
        <w:jc w:val="center"/>
        <w:rPr>
          <w:rFonts w:cs="Times New Roman"/>
          <w:szCs w:val="24"/>
        </w:rPr>
      </w:pPr>
    </w:p>
    <w:p w14:paraId="4ED79F39" w14:textId="1C8F5305" w:rsidR="00E055F5" w:rsidRPr="009817DB" w:rsidRDefault="00E055F5" w:rsidP="00CD231D">
      <w:pPr>
        <w:suppressLineNumbers/>
        <w:jc w:val="center"/>
        <w:rPr>
          <w:rFonts w:cs="Times New Roman"/>
          <w:szCs w:val="24"/>
        </w:rPr>
      </w:pPr>
      <w:r w:rsidRPr="009817DB">
        <w:rPr>
          <w:rFonts w:cs="Times New Roman"/>
          <w:szCs w:val="24"/>
        </w:rPr>
        <w:t>Su</w:t>
      </w:r>
      <w:r w:rsidR="00F73A45" w:rsidRPr="009817DB">
        <w:rPr>
          <w:rFonts w:cs="Times New Roman"/>
          <w:szCs w:val="24"/>
        </w:rPr>
        <w:t xml:space="preserve">san </w:t>
      </w:r>
      <w:r w:rsidR="00E976EA">
        <w:rPr>
          <w:rFonts w:cs="Times New Roman"/>
          <w:szCs w:val="24"/>
        </w:rPr>
        <w:t xml:space="preserve">M. </w:t>
      </w:r>
      <w:r w:rsidRPr="009817DB">
        <w:rPr>
          <w:rFonts w:cs="Times New Roman"/>
          <w:szCs w:val="24"/>
        </w:rPr>
        <w:t>Gapstur</w:t>
      </w:r>
      <w:r w:rsidR="00F73A45" w:rsidRPr="009817DB">
        <w:rPr>
          <w:rFonts w:cs="Times New Roman"/>
          <w:szCs w:val="24"/>
        </w:rPr>
        <w:t xml:space="preserve">, </w:t>
      </w:r>
      <w:r w:rsidR="009F4274" w:rsidRPr="009817DB">
        <w:rPr>
          <w:rFonts w:cs="Times New Roman"/>
          <w:szCs w:val="24"/>
        </w:rPr>
        <w:t>P</w:t>
      </w:r>
      <w:r w:rsidR="00F73A45" w:rsidRPr="009817DB">
        <w:rPr>
          <w:rFonts w:cs="Times New Roman"/>
          <w:szCs w:val="24"/>
        </w:rPr>
        <w:t>hD</w:t>
      </w:r>
      <w:r w:rsidR="007025A0">
        <w:rPr>
          <w:rFonts w:cs="Times New Roman"/>
          <w:szCs w:val="24"/>
        </w:rPr>
        <w:t xml:space="preserve"> </w:t>
      </w:r>
    </w:p>
    <w:p w14:paraId="48E595DB" w14:textId="77777777" w:rsidR="000E70DF" w:rsidRPr="005F125D" w:rsidRDefault="00A10726" w:rsidP="000E70DF">
      <w:pPr>
        <w:suppressLineNumbers/>
        <w:jc w:val="center"/>
        <w:rPr>
          <w:rFonts w:cs="Times New Roman"/>
          <w:szCs w:val="24"/>
          <w:highlight w:val="yellow"/>
        </w:rPr>
      </w:pPr>
      <w:r>
        <w:rPr>
          <w:rFonts w:cs="Times New Roman"/>
        </w:rPr>
        <w:t xml:space="preserve"> </w:t>
      </w:r>
      <w:del w:id="59" w:author="Susan Gapstur" w:date="2020-12-01T11:03:00Z">
        <w:r w:rsidR="000E70DF" w:rsidRPr="005F125D">
          <w:rPr>
            <w:rFonts w:cs="Times New Roman"/>
            <w:szCs w:val="24"/>
            <w:highlight w:val="yellow"/>
          </w:rPr>
          <w:delText>Department, Institution</w:delText>
        </w:r>
      </w:del>
      <w:ins w:id="60" w:author="Susan Gapstur" w:date="2020-12-01T11:03:00Z">
        <w:r w:rsidR="00923C14">
          <w:rPr>
            <w:rFonts w:cs="Times New Roman"/>
            <w:szCs w:val="24"/>
            <w:highlight w:val="yellow"/>
          </w:rPr>
          <w:t>Consultant, Tiffin, IA</w:t>
        </w:r>
      </w:ins>
      <w:del w:id="61" w:author="Susan Gapstur" w:date="2020-12-01T11:03:00Z">
        <w:r w:rsidR="000E70DF" w:rsidRPr="005F125D">
          <w:rPr>
            <w:rFonts w:cs="Times New Roman"/>
            <w:szCs w:val="24"/>
            <w:highlight w:val="yellow"/>
          </w:rPr>
          <w:delText>, City, State</w:delText>
        </w:r>
      </w:del>
    </w:p>
    <w:p w14:paraId="2AB2DF48" w14:textId="77777777" w:rsidR="000E70DF" w:rsidRDefault="00EF28B6" w:rsidP="000E70DF">
      <w:pPr>
        <w:suppressLineNumbers/>
        <w:jc w:val="center"/>
        <w:rPr>
          <w:rFonts w:cs="Times New Roman"/>
          <w:szCs w:val="24"/>
        </w:rPr>
      </w:pPr>
      <w:ins w:id="62" w:author="Susan Gapstur" w:date="2020-12-01T11:03:00Z">
        <w:r>
          <w:rPr>
            <w:rFonts w:cs="Times New Roman"/>
            <w:szCs w:val="24"/>
            <w:highlight w:val="yellow"/>
          </w:rPr>
          <w:t>Susan M. Gapstur declares no Conflicts of In</w:t>
        </w:r>
      </w:ins>
      <w:ins w:id="63" w:author="Susan Gapstur" w:date="2020-12-01T11:04:00Z">
        <w:r>
          <w:rPr>
            <w:rFonts w:cs="Times New Roman"/>
            <w:szCs w:val="24"/>
            <w:highlight w:val="yellow"/>
          </w:rPr>
          <w:t>terest</w:t>
        </w:r>
      </w:ins>
      <w:del w:id="64" w:author="Susan Gapstur" w:date="2020-12-01T11:04:00Z">
        <w:r w:rsidR="000E70DF" w:rsidRPr="005F125D">
          <w:rPr>
            <w:rFonts w:cs="Times New Roman"/>
            <w:szCs w:val="24"/>
            <w:highlight w:val="yellow"/>
          </w:rPr>
          <w:delText>COI Statement</w:delText>
        </w:r>
      </w:del>
    </w:p>
    <w:p w14:paraId="2B2C9623" w14:textId="41FDC06D" w:rsidR="000E70DF" w:rsidRDefault="00EF28B6" w:rsidP="000E70DF">
      <w:pPr>
        <w:suppressLineNumbers/>
        <w:jc w:val="center"/>
        <w:rPr>
          <w:rFonts w:cs="Times New Roman"/>
          <w:szCs w:val="24"/>
        </w:rPr>
      </w:pPr>
      <w:ins w:id="65" w:author="Susan Gapstur" w:date="2020-12-01T11:04:00Z">
        <w:r>
          <w:rPr>
            <w:rFonts w:cs="Times New Roman"/>
            <w:szCs w:val="24"/>
            <w:highlight w:val="yellow"/>
          </w:rPr>
          <w:t xml:space="preserve">Susan M. Gapstur had no </w:t>
        </w:r>
      </w:ins>
      <w:r w:rsidR="000E70DF" w:rsidRPr="005F125D">
        <w:rPr>
          <w:rFonts w:cs="Times New Roman"/>
          <w:szCs w:val="24"/>
          <w:highlight w:val="yellow"/>
        </w:rPr>
        <w:t xml:space="preserve">Financial Disclosure </w:t>
      </w:r>
    </w:p>
    <w:p w14:paraId="5B4F0C22" w14:textId="68889368" w:rsidR="005F125D" w:rsidRDefault="005F125D" w:rsidP="000E70DF">
      <w:pPr>
        <w:suppressLineNumbers/>
        <w:jc w:val="center"/>
        <w:rPr>
          <w:rFonts w:cs="Times New Roman"/>
          <w:szCs w:val="24"/>
        </w:rPr>
      </w:pPr>
    </w:p>
    <w:p w14:paraId="7E3EB703" w14:textId="77777777" w:rsidR="007025A0" w:rsidRDefault="007025A0" w:rsidP="00CD231D">
      <w:pPr>
        <w:suppressLineNumbers/>
        <w:spacing w:line="480" w:lineRule="auto"/>
        <w:rPr>
          <w:rFonts w:cs="Times New Roman"/>
          <w:szCs w:val="24"/>
        </w:rPr>
      </w:pPr>
    </w:p>
    <w:p w14:paraId="740AD341" w14:textId="299216BF" w:rsidR="009022F5" w:rsidRPr="003B6764" w:rsidRDefault="00B41C17" w:rsidP="00CD231D">
      <w:pPr>
        <w:suppressLineNumbers/>
        <w:spacing w:line="480" w:lineRule="auto"/>
        <w:rPr>
          <w:rFonts w:cs="Times New Roman"/>
          <w:color w:val="000000" w:themeColor="text1"/>
          <w:szCs w:val="24"/>
        </w:rPr>
      </w:pPr>
      <w:r w:rsidRPr="007025A0">
        <w:rPr>
          <w:rFonts w:cs="Times New Roman"/>
          <w:color w:val="000000" w:themeColor="text1"/>
          <w:szCs w:val="24"/>
        </w:rPr>
        <w:t xml:space="preserve">Corresponding Author: </w:t>
      </w:r>
      <w:r w:rsidR="00DE590A" w:rsidRPr="003B6764">
        <w:rPr>
          <w:rFonts w:cs="Times New Roman"/>
          <w:color w:val="000000" w:themeColor="text1"/>
          <w:szCs w:val="24"/>
          <w:highlight w:val="yellow"/>
        </w:rPr>
        <w:t xml:space="preserve">KA </w:t>
      </w:r>
      <w:r w:rsidR="00105155" w:rsidRPr="003B6764">
        <w:rPr>
          <w:rFonts w:cs="Times New Roman"/>
          <w:color w:val="000000" w:themeColor="text1"/>
          <w:szCs w:val="24"/>
          <w:highlight w:val="yellow"/>
        </w:rPr>
        <w:t xml:space="preserve">Name, Physical Address, Phone, </w:t>
      </w:r>
      <w:r w:rsidR="00B0251A" w:rsidRPr="003B6764">
        <w:rPr>
          <w:rFonts w:cs="Times New Roman"/>
          <w:color w:val="000000" w:themeColor="text1"/>
          <w:szCs w:val="24"/>
          <w:highlight w:val="yellow"/>
        </w:rPr>
        <w:t xml:space="preserve">Fax, </w:t>
      </w:r>
      <w:r w:rsidR="00105155" w:rsidRPr="003B6764">
        <w:rPr>
          <w:rFonts w:cs="Times New Roman"/>
          <w:color w:val="000000" w:themeColor="text1"/>
          <w:szCs w:val="24"/>
          <w:highlight w:val="yellow"/>
        </w:rPr>
        <w:t>Email</w:t>
      </w:r>
      <w:r w:rsidR="00E055F5" w:rsidRPr="003B6764">
        <w:rPr>
          <w:rFonts w:cs="Times New Roman"/>
          <w:color w:val="000000" w:themeColor="text1"/>
          <w:szCs w:val="24"/>
        </w:rPr>
        <w:t xml:space="preserve"> </w:t>
      </w:r>
    </w:p>
    <w:p w14:paraId="4535C077" w14:textId="77777777" w:rsidR="009B7027" w:rsidRPr="007025A0" w:rsidRDefault="009B7027" w:rsidP="00CD231D">
      <w:pPr>
        <w:suppressLineNumbers/>
        <w:spacing w:line="480" w:lineRule="auto"/>
        <w:rPr>
          <w:rFonts w:cs="Times New Roman"/>
          <w:color w:val="000000" w:themeColor="text1"/>
          <w:szCs w:val="24"/>
        </w:rPr>
      </w:pPr>
    </w:p>
    <w:p w14:paraId="5E5759F3" w14:textId="768DDD58" w:rsidR="002E60D7" w:rsidRPr="003B620B" w:rsidRDefault="00F34A47" w:rsidP="00CD231D">
      <w:pPr>
        <w:suppressLineNumbers/>
        <w:spacing w:line="480" w:lineRule="auto"/>
        <w:rPr>
          <w:rFonts w:cs="Times New Roman"/>
          <w:color w:val="FF0000"/>
          <w:szCs w:val="24"/>
        </w:rPr>
      </w:pPr>
      <w:r w:rsidRPr="007025A0">
        <w:rPr>
          <w:rFonts w:cs="Times New Roman"/>
          <w:color w:val="000000" w:themeColor="text1"/>
          <w:szCs w:val="24"/>
        </w:rPr>
        <w:t xml:space="preserve">Word Count: </w:t>
      </w:r>
      <w:r w:rsidR="005F125D" w:rsidRPr="007025A0">
        <w:rPr>
          <w:rFonts w:cs="Times New Roman"/>
          <w:color w:val="000000" w:themeColor="text1"/>
          <w:szCs w:val="24"/>
        </w:rPr>
        <w:t xml:space="preserve">text: </w:t>
      </w:r>
      <w:r w:rsidR="008F5011">
        <w:rPr>
          <w:rFonts w:cs="Times New Roman"/>
          <w:color w:val="FF0000"/>
          <w:szCs w:val="24"/>
        </w:rPr>
        <w:t>approx. 3600</w:t>
      </w:r>
      <w:r w:rsidRPr="003B620B">
        <w:rPr>
          <w:rFonts w:cs="Times New Roman"/>
          <w:color w:val="FF0000"/>
          <w:szCs w:val="24"/>
        </w:rPr>
        <w:t xml:space="preserve"> words, 4 tables, 0 figures </w:t>
      </w:r>
      <w:r w:rsidR="008E1000">
        <w:rPr>
          <w:rFonts w:cs="Times New Roman"/>
          <w:color w:val="FF0000"/>
          <w:szCs w:val="24"/>
        </w:rPr>
        <w:t xml:space="preserve">- </w:t>
      </w:r>
      <w:r w:rsidR="00090354">
        <w:rPr>
          <w:rFonts w:cs="Times New Roman"/>
          <w:color w:val="FF0000"/>
          <w:szCs w:val="24"/>
        </w:rPr>
        <w:t>NEED TO CUT WORDS TO ≤3000</w:t>
      </w:r>
    </w:p>
    <w:p w14:paraId="488DD908" w14:textId="2F34B188" w:rsidR="009B7027" w:rsidRPr="007025A0" w:rsidRDefault="009B7027" w:rsidP="00CD231D">
      <w:pPr>
        <w:suppressLineNumbers/>
        <w:spacing w:line="480" w:lineRule="auto"/>
        <w:rPr>
          <w:rFonts w:cs="Times New Roman"/>
          <w:color w:val="000000" w:themeColor="text1"/>
          <w:szCs w:val="24"/>
        </w:rPr>
      </w:pPr>
      <w:r w:rsidRPr="007025A0">
        <w:rPr>
          <w:rFonts w:cs="Times New Roman"/>
          <w:color w:val="000000" w:themeColor="text1"/>
          <w:szCs w:val="24"/>
        </w:rPr>
        <w:t xml:space="preserve">Conflict of interest statement: </w:t>
      </w:r>
      <w:proofErr w:type="spellStart"/>
      <w:r w:rsidR="003B6764" w:rsidRPr="003B6764">
        <w:rPr>
          <w:rFonts w:cs="Times New Roman"/>
          <w:color w:val="000000" w:themeColor="text1"/>
          <w:szCs w:val="24"/>
          <w:highlight w:val="yellow"/>
        </w:rPr>
        <w:t>tbd</w:t>
      </w:r>
      <w:proofErr w:type="spellEnd"/>
    </w:p>
    <w:p w14:paraId="182EE166" w14:textId="7E81C101" w:rsidR="009B7027" w:rsidRPr="003B620B" w:rsidRDefault="009B7027" w:rsidP="00CD231D">
      <w:pPr>
        <w:suppressLineNumbers/>
        <w:spacing w:line="480" w:lineRule="auto"/>
        <w:rPr>
          <w:rFonts w:cs="Times New Roman"/>
          <w:color w:val="FF0000"/>
          <w:szCs w:val="24"/>
        </w:rPr>
      </w:pPr>
      <w:r w:rsidRPr="007025A0">
        <w:rPr>
          <w:rFonts w:cs="Times New Roman"/>
          <w:color w:val="000000" w:themeColor="text1"/>
          <w:szCs w:val="24"/>
        </w:rPr>
        <w:t xml:space="preserve">Financial disclosure: </w:t>
      </w:r>
      <w:proofErr w:type="spellStart"/>
      <w:r w:rsidR="003B6764" w:rsidRPr="003B6764">
        <w:rPr>
          <w:rFonts w:cs="Times New Roman"/>
          <w:color w:val="000000" w:themeColor="text1"/>
          <w:szCs w:val="24"/>
          <w:highlight w:val="yellow"/>
        </w:rPr>
        <w:t>tbd</w:t>
      </w:r>
      <w:proofErr w:type="spellEnd"/>
    </w:p>
    <w:p w14:paraId="005D9555" w14:textId="77777777" w:rsidR="009B7027" w:rsidRDefault="009B7027" w:rsidP="00CD231D">
      <w:pPr>
        <w:suppressLineNumbers/>
        <w:spacing w:line="480" w:lineRule="auto"/>
        <w:rPr>
          <w:rFonts w:cs="Times New Roman"/>
          <w:color w:val="000000" w:themeColor="text1"/>
          <w:szCs w:val="24"/>
        </w:rPr>
      </w:pPr>
    </w:p>
    <w:p w14:paraId="3DA4908B" w14:textId="77777777" w:rsidR="009B7027" w:rsidRPr="00F34A47" w:rsidRDefault="009B7027" w:rsidP="00CD231D">
      <w:pPr>
        <w:suppressLineNumbers/>
        <w:spacing w:line="480" w:lineRule="auto"/>
        <w:rPr>
          <w:rFonts w:cs="Times New Roman"/>
          <w:color w:val="000000" w:themeColor="text1"/>
          <w:szCs w:val="24"/>
        </w:rPr>
      </w:pPr>
    </w:p>
    <w:p w14:paraId="5822AA80" w14:textId="77777777" w:rsidR="002E60D7" w:rsidRPr="009817DB" w:rsidRDefault="002E60D7" w:rsidP="00CD231D">
      <w:pPr>
        <w:suppressLineNumbers/>
        <w:rPr>
          <w:rFonts w:cs="Times New Roman"/>
          <w:szCs w:val="24"/>
        </w:rPr>
      </w:pPr>
      <w:r w:rsidRPr="009817DB">
        <w:rPr>
          <w:rFonts w:cs="Times New Roman"/>
          <w:szCs w:val="24"/>
        </w:rPr>
        <w:br w:type="page"/>
      </w:r>
    </w:p>
    <w:p w14:paraId="308957CB" w14:textId="56B87D65" w:rsidR="004A0AB7" w:rsidRPr="00E55396" w:rsidRDefault="002E60D7" w:rsidP="001D74E7">
      <w:pPr>
        <w:spacing w:line="480" w:lineRule="auto"/>
        <w:rPr>
          <w:rFonts w:cs="Times New Roman"/>
          <w:color w:val="FF0000"/>
          <w:szCs w:val="24"/>
        </w:rPr>
      </w:pPr>
      <w:r w:rsidRPr="001D74E7">
        <w:rPr>
          <w:rFonts w:cs="Times New Roman"/>
          <w:b/>
          <w:bCs/>
          <w:szCs w:val="24"/>
        </w:rPr>
        <w:lastRenderedPageBreak/>
        <w:t>ABSTRACT</w:t>
      </w:r>
      <w:r w:rsidR="000018FE" w:rsidRPr="001D74E7">
        <w:rPr>
          <w:rFonts w:cs="Times New Roman"/>
          <w:szCs w:val="24"/>
        </w:rPr>
        <w:t xml:space="preserve"> </w:t>
      </w:r>
      <w:r w:rsidR="007D72AB">
        <w:rPr>
          <w:rFonts w:cs="Times New Roman"/>
          <w:color w:val="FF0000"/>
          <w:szCs w:val="24"/>
        </w:rPr>
        <w:t>max. 250 words</w:t>
      </w:r>
      <w:r w:rsidR="001856D7">
        <w:rPr>
          <w:rFonts w:cs="Times New Roman"/>
          <w:color w:val="FF0000"/>
          <w:szCs w:val="24"/>
        </w:rPr>
        <w:t xml:space="preserve">.; currently </w:t>
      </w:r>
      <w:r w:rsidR="008F1B26">
        <w:rPr>
          <w:rFonts w:cs="Times New Roman"/>
          <w:color w:val="FF0000"/>
          <w:szCs w:val="24"/>
        </w:rPr>
        <w:t>24</w:t>
      </w:r>
      <w:r w:rsidR="007F0561">
        <w:rPr>
          <w:rFonts w:cs="Times New Roman"/>
          <w:color w:val="FF0000"/>
          <w:szCs w:val="24"/>
        </w:rPr>
        <w:t>9</w:t>
      </w:r>
      <w:r w:rsidR="005764A1">
        <w:rPr>
          <w:rFonts w:cs="Times New Roman"/>
          <w:color w:val="FF0000"/>
          <w:szCs w:val="24"/>
        </w:rPr>
        <w:t>; must include years of data and years of analysis</w:t>
      </w:r>
    </w:p>
    <w:p w14:paraId="70D4415F" w14:textId="51EC935A" w:rsidR="001856D7" w:rsidRDefault="00E976EA" w:rsidP="003E1FDD">
      <w:pPr>
        <w:autoSpaceDE w:val="0"/>
        <w:autoSpaceDN w:val="0"/>
        <w:adjustRightInd w:val="0"/>
        <w:spacing w:line="480" w:lineRule="auto"/>
        <w:rPr>
          <w:rFonts w:cs="Times New Roman"/>
          <w:color w:val="000000"/>
          <w:szCs w:val="24"/>
        </w:rPr>
      </w:pPr>
      <w:r w:rsidRPr="001856D7">
        <w:rPr>
          <w:rFonts w:cs="Times New Roman"/>
          <w:b/>
          <w:bCs/>
          <w:color w:val="000000"/>
          <w:szCs w:val="24"/>
        </w:rPr>
        <w:t>Introduction</w:t>
      </w:r>
      <w:r w:rsidR="001856D7" w:rsidRPr="001856D7">
        <w:rPr>
          <w:rFonts w:cs="Times New Roman"/>
          <w:b/>
          <w:bCs/>
          <w:color w:val="000000"/>
          <w:szCs w:val="24"/>
        </w:rPr>
        <w:t>:</w:t>
      </w:r>
      <w:r w:rsidR="001856D7">
        <w:rPr>
          <w:rFonts w:cs="Times New Roman"/>
          <w:color w:val="000000"/>
          <w:szCs w:val="24"/>
        </w:rPr>
        <w:t xml:space="preserve"> </w:t>
      </w:r>
      <w:r w:rsidR="00B23696">
        <w:rPr>
          <w:rFonts w:cs="Times New Roman"/>
          <w:color w:val="000000"/>
          <w:szCs w:val="24"/>
        </w:rPr>
        <w:t>Social</w:t>
      </w:r>
      <w:r w:rsidR="00F74F16">
        <w:rPr>
          <w:rFonts w:cs="Times New Roman"/>
          <w:color w:val="000000"/>
          <w:szCs w:val="24"/>
        </w:rPr>
        <w:t xml:space="preserve"> isolation </w:t>
      </w:r>
      <w:r w:rsidR="00EC1563">
        <w:rPr>
          <w:rFonts w:cs="Times New Roman"/>
          <w:color w:val="000000"/>
          <w:szCs w:val="24"/>
        </w:rPr>
        <w:t xml:space="preserve">is </w:t>
      </w:r>
      <w:r w:rsidR="005844A3">
        <w:rPr>
          <w:rFonts w:cs="Times New Roman"/>
          <w:color w:val="000000"/>
          <w:szCs w:val="24"/>
        </w:rPr>
        <w:t>associated with greater</w:t>
      </w:r>
      <w:r w:rsidR="00B77578">
        <w:rPr>
          <w:rFonts w:cs="Times New Roman"/>
          <w:color w:val="000000"/>
          <w:szCs w:val="24"/>
        </w:rPr>
        <w:t xml:space="preserve"> mortality</w:t>
      </w:r>
      <w:r w:rsidR="005844A3">
        <w:rPr>
          <w:rFonts w:cs="Times New Roman"/>
          <w:color w:val="000000"/>
          <w:szCs w:val="24"/>
        </w:rPr>
        <w:t>, and m</w:t>
      </w:r>
      <w:r w:rsidR="00B23696">
        <w:rPr>
          <w:rFonts w:cs="Times New Roman"/>
          <w:color w:val="000000"/>
          <w:szCs w:val="24"/>
        </w:rPr>
        <w:t xml:space="preserve">arriage is </w:t>
      </w:r>
      <w:del w:id="66" w:author="Susan Gapstur" w:date="2020-12-01T11:04:00Z">
        <w:r w:rsidR="00B23696">
          <w:rPr>
            <w:rFonts w:cs="Times New Roman"/>
            <w:color w:val="000000"/>
            <w:szCs w:val="24"/>
          </w:rPr>
          <w:delText>protective</w:delText>
        </w:r>
      </w:del>
      <w:ins w:id="67" w:author="Susan Gapstur" w:date="2020-12-01T11:04:00Z">
        <w:r w:rsidR="00736265">
          <w:rPr>
            <w:rFonts w:cs="Times New Roman"/>
            <w:color w:val="000000"/>
            <w:szCs w:val="24"/>
          </w:rPr>
          <w:t>associated with reduced risk</w:t>
        </w:r>
      </w:ins>
      <w:r w:rsidR="00B23696">
        <w:rPr>
          <w:rFonts w:cs="Times New Roman"/>
          <w:color w:val="000000"/>
          <w:szCs w:val="24"/>
        </w:rPr>
        <w:t xml:space="preserve">, </w:t>
      </w:r>
      <w:r w:rsidR="00D67AAD">
        <w:rPr>
          <w:rFonts w:cs="Times New Roman"/>
          <w:color w:val="000000"/>
          <w:szCs w:val="24"/>
        </w:rPr>
        <w:t>although sex differences are document</w:t>
      </w:r>
      <w:r w:rsidR="00BF38EA">
        <w:rPr>
          <w:rFonts w:cs="Times New Roman"/>
          <w:color w:val="000000"/>
          <w:szCs w:val="24"/>
        </w:rPr>
        <w:t>ed</w:t>
      </w:r>
      <w:r w:rsidR="00B23696">
        <w:rPr>
          <w:rFonts w:cs="Times New Roman"/>
          <w:color w:val="000000"/>
          <w:szCs w:val="24"/>
        </w:rPr>
        <w:t>.</w:t>
      </w:r>
      <w:r w:rsidR="00BF38EA">
        <w:rPr>
          <w:rFonts w:cs="Times New Roman"/>
          <w:color w:val="000000"/>
          <w:szCs w:val="24"/>
        </w:rPr>
        <w:t xml:space="preserve"> T</w:t>
      </w:r>
      <w:r w:rsidR="00D67AAD">
        <w:rPr>
          <w:rFonts w:cs="Times New Roman"/>
          <w:color w:val="000000"/>
          <w:szCs w:val="24"/>
        </w:rPr>
        <w:t>he</w:t>
      </w:r>
      <w:r w:rsidR="00B23696">
        <w:rPr>
          <w:rFonts w:cs="Times New Roman"/>
          <w:color w:val="000000"/>
          <w:szCs w:val="24"/>
        </w:rPr>
        <w:t xml:space="preserve"> social isolation-mortality association within marriage </w:t>
      </w:r>
      <w:r w:rsidR="00F75C37">
        <w:rPr>
          <w:rFonts w:cs="Times New Roman"/>
          <w:color w:val="000000"/>
          <w:szCs w:val="24"/>
        </w:rPr>
        <w:t>is</w:t>
      </w:r>
      <w:r w:rsidR="000C50CE">
        <w:rPr>
          <w:rFonts w:cs="Times New Roman"/>
          <w:color w:val="000000"/>
          <w:szCs w:val="24"/>
        </w:rPr>
        <w:t xml:space="preserve"> </w:t>
      </w:r>
      <w:r w:rsidR="00105422">
        <w:rPr>
          <w:rFonts w:cs="Times New Roman"/>
          <w:color w:val="000000"/>
          <w:szCs w:val="24"/>
        </w:rPr>
        <w:t>understudied</w:t>
      </w:r>
      <w:r w:rsidR="00B23696">
        <w:rPr>
          <w:rFonts w:cs="Times New Roman"/>
          <w:color w:val="000000"/>
          <w:szCs w:val="24"/>
        </w:rPr>
        <w:t xml:space="preserve">. </w:t>
      </w:r>
      <w:r w:rsidR="00F74F16">
        <w:rPr>
          <w:rFonts w:cs="Times New Roman"/>
          <w:color w:val="000000"/>
          <w:szCs w:val="24"/>
        </w:rPr>
        <w:t>This</w:t>
      </w:r>
      <w:r w:rsidR="009420C8">
        <w:rPr>
          <w:rFonts w:cs="Times New Roman"/>
          <w:color w:val="000000"/>
          <w:szCs w:val="24"/>
        </w:rPr>
        <w:t xml:space="preserve"> </w:t>
      </w:r>
      <w:r w:rsidR="001856D7">
        <w:rPr>
          <w:rFonts w:cs="Times New Roman"/>
          <w:color w:val="000000"/>
          <w:szCs w:val="24"/>
        </w:rPr>
        <w:t>study investigate</w:t>
      </w:r>
      <w:r w:rsidR="009420C8">
        <w:rPr>
          <w:rFonts w:cs="Times New Roman"/>
          <w:color w:val="000000"/>
          <w:szCs w:val="24"/>
        </w:rPr>
        <w:t>d</w:t>
      </w:r>
      <w:r w:rsidR="001856D7">
        <w:rPr>
          <w:rFonts w:cs="Times New Roman"/>
          <w:color w:val="000000"/>
          <w:szCs w:val="24"/>
        </w:rPr>
        <w:t xml:space="preserve"> </w:t>
      </w:r>
      <w:r w:rsidR="005764A1">
        <w:rPr>
          <w:rFonts w:cs="Times New Roman"/>
          <w:color w:val="000000"/>
          <w:szCs w:val="24"/>
        </w:rPr>
        <w:t>associations of</w:t>
      </w:r>
      <w:r w:rsidR="00692D08">
        <w:rPr>
          <w:rFonts w:cs="Times New Roman"/>
          <w:color w:val="000000"/>
          <w:szCs w:val="24"/>
        </w:rPr>
        <w:t xml:space="preserve"> </w:t>
      </w:r>
      <w:del w:id="68" w:author="Susan Gapstur" w:date="2020-12-01T11:05:00Z">
        <w:r w:rsidR="00692D08">
          <w:rPr>
            <w:rFonts w:cs="Times New Roman"/>
            <w:color w:val="000000"/>
            <w:szCs w:val="24"/>
          </w:rPr>
          <w:delText xml:space="preserve">a </w:delText>
        </w:r>
      </w:del>
      <w:r w:rsidR="003C3D00">
        <w:rPr>
          <w:rFonts w:cs="Times New Roman"/>
          <w:color w:val="000000"/>
          <w:szCs w:val="24"/>
        </w:rPr>
        <w:t xml:space="preserve">married </w:t>
      </w:r>
      <w:r w:rsidR="00692D08">
        <w:rPr>
          <w:rFonts w:cs="Times New Roman"/>
          <w:color w:val="000000"/>
          <w:szCs w:val="24"/>
        </w:rPr>
        <w:t xml:space="preserve">person’s social isolation </w:t>
      </w:r>
      <w:r w:rsidR="00B77578">
        <w:rPr>
          <w:rFonts w:cs="Times New Roman"/>
          <w:color w:val="000000"/>
          <w:szCs w:val="24"/>
        </w:rPr>
        <w:t xml:space="preserve">with </w:t>
      </w:r>
      <w:r w:rsidR="003C3D00">
        <w:rPr>
          <w:rFonts w:cs="Times New Roman"/>
          <w:color w:val="000000"/>
          <w:szCs w:val="24"/>
        </w:rPr>
        <w:t xml:space="preserve">his/her </w:t>
      </w:r>
      <w:r w:rsidR="00692D08">
        <w:rPr>
          <w:rFonts w:cs="Times New Roman"/>
          <w:color w:val="000000"/>
          <w:szCs w:val="24"/>
        </w:rPr>
        <w:t>mortality risk</w:t>
      </w:r>
      <w:r w:rsidR="003C3D00">
        <w:rPr>
          <w:rFonts w:cs="Times New Roman"/>
          <w:color w:val="000000"/>
          <w:szCs w:val="24"/>
        </w:rPr>
        <w:t xml:space="preserve"> and </w:t>
      </w:r>
      <w:r w:rsidR="003C3D00">
        <w:rPr>
          <w:rFonts w:cs="Times New Roman"/>
          <w:szCs w:val="24"/>
        </w:rPr>
        <w:t xml:space="preserve">his/her spouse’s mortality risk, and </w:t>
      </w:r>
      <w:r w:rsidR="001856D7">
        <w:rPr>
          <w:rFonts w:cs="Times New Roman"/>
          <w:color w:val="000000"/>
          <w:szCs w:val="24"/>
        </w:rPr>
        <w:t>whether associations var</w:t>
      </w:r>
      <w:r w:rsidR="00EC1563">
        <w:rPr>
          <w:rFonts w:cs="Times New Roman"/>
          <w:color w:val="000000"/>
          <w:szCs w:val="24"/>
        </w:rPr>
        <w:t>y</w:t>
      </w:r>
      <w:r w:rsidR="001856D7">
        <w:rPr>
          <w:rFonts w:cs="Times New Roman"/>
          <w:color w:val="000000"/>
          <w:szCs w:val="24"/>
        </w:rPr>
        <w:t xml:space="preserve"> by spousal isolation concordance. </w:t>
      </w:r>
    </w:p>
    <w:p w14:paraId="196242D5" w14:textId="2A3CCB15" w:rsidR="00E976EA" w:rsidRDefault="00E976EA" w:rsidP="003E1FDD">
      <w:pPr>
        <w:autoSpaceDE w:val="0"/>
        <w:autoSpaceDN w:val="0"/>
        <w:adjustRightInd w:val="0"/>
        <w:spacing w:line="480" w:lineRule="auto"/>
        <w:rPr>
          <w:rFonts w:cs="Times New Roman"/>
          <w:color w:val="000000"/>
          <w:szCs w:val="24"/>
        </w:rPr>
      </w:pPr>
      <w:r w:rsidRPr="001856D7">
        <w:rPr>
          <w:rFonts w:cs="Times New Roman"/>
          <w:b/>
          <w:bCs/>
          <w:color w:val="000000"/>
          <w:szCs w:val="24"/>
        </w:rPr>
        <w:t>Methods</w:t>
      </w:r>
      <w:r w:rsidR="001856D7" w:rsidRPr="001856D7">
        <w:rPr>
          <w:rFonts w:cs="Times New Roman"/>
          <w:b/>
          <w:bCs/>
          <w:color w:val="000000"/>
          <w:szCs w:val="24"/>
        </w:rPr>
        <w:t>:</w:t>
      </w:r>
      <w:r w:rsidR="001856D7">
        <w:rPr>
          <w:rFonts w:cs="Times New Roman"/>
          <w:color w:val="000000"/>
          <w:szCs w:val="24"/>
        </w:rPr>
        <w:t xml:space="preserve"> </w:t>
      </w:r>
      <w:r w:rsidR="004F0141">
        <w:rPr>
          <w:rFonts w:cs="Times New Roman"/>
          <w:color w:val="000000"/>
          <w:szCs w:val="24"/>
        </w:rPr>
        <w:t>The study used</w:t>
      </w:r>
      <w:r w:rsidR="00B23696">
        <w:rPr>
          <w:rFonts w:cs="Times New Roman"/>
          <w:color w:val="000000"/>
          <w:szCs w:val="24"/>
        </w:rPr>
        <w:t xml:space="preserve"> longitudinal data </w:t>
      </w:r>
      <w:r w:rsidR="00B23696" w:rsidRPr="001D74E7">
        <w:rPr>
          <w:rFonts w:cs="Times New Roman"/>
          <w:szCs w:val="24"/>
        </w:rPr>
        <w:t xml:space="preserve">from a </w:t>
      </w:r>
      <w:r w:rsidR="00B23696">
        <w:rPr>
          <w:rFonts w:cs="Times New Roman"/>
          <w:szCs w:val="24"/>
        </w:rPr>
        <w:t xml:space="preserve">cohort of </w:t>
      </w:r>
      <w:r w:rsidR="008635F2">
        <w:rPr>
          <w:rFonts w:cs="Times New Roman"/>
          <w:szCs w:val="24"/>
        </w:rPr>
        <w:t xml:space="preserve">U.S. </w:t>
      </w:r>
      <w:r w:rsidR="00B23696">
        <w:rPr>
          <w:rFonts w:cs="Times New Roman"/>
          <w:szCs w:val="24"/>
        </w:rPr>
        <w:t xml:space="preserve">adults containing 143,663 </w:t>
      </w:r>
      <w:r w:rsidR="00166AFC">
        <w:rPr>
          <w:rFonts w:cs="Times New Roman"/>
          <w:szCs w:val="24"/>
        </w:rPr>
        <w:t xml:space="preserve">opposite-sex </w:t>
      </w:r>
      <w:r w:rsidR="00B23696">
        <w:rPr>
          <w:rFonts w:cs="Times New Roman"/>
          <w:szCs w:val="24"/>
        </w:rPr>
        <w:t>spousal dyads (287,326 individuals)</w:t>
      </w:r>
      <w:r w:rsidR="00B23696" w:rsidRPr="001D74E7">
        <w:rPr>
          <w:rFonts w:cs="Times New Roman"/>
          <w:szCs w:val="24"/>
        </w:rPr>
        <w:t xml:space="preserve">. </w:t>
      </w:r>
      <w:r w:rsidR="00B23696">
        <w:rPr>
          <w:rFonts w:cs="Times New Roman"/>
          <w:szCs w:val="24"/>
        </w:rPr>
        <w:t xml:space="preserve">A modified Social Network Index was used to assess social isolation. </w:t>
      </w:r>
      <w:r w:rsidR="0088639F">
        <w:rPr>
          <w:rFonts w:cs="Times New Roman"/>
          <w:szCs w:val="24"/>
        </w:rPr>
        <w:t>In 2020, m</w:t>
      </w:r>
      <w:r w:rsidR="00B23696" w:rsidRPr="001D74E7">
        <w:rPr>
          <w:rFonts w:cs="Times New Roman"/>
          <w:szCs w:val="24"/>
        </w:rPr>
        <w:t xml:space="preserve">ultivariable Cox proportional hazard </w:t>
      </w:r>
      <w:r w:rsidR="00FE5E32">
        <w:rPr>
          <w:rFonts w:cs="Times New Roman"/>
          <w:szCs w:val="24"/>
        </w:rPr>
        <w:t>regression</w:t>
      </w:r>
      <w:r w:rsidR="00B23696">
        <w:rPr>
          <w:rFonts w:cs="Times New Roman"/>
          <w:szCs w:val="24"/>
        </w:rPr>
        <w:t xml:space="preserve"> </w:t>
      </w:r>
      <w:r w:rsidR="00EC1563">
        <w:rPr>
          <w:rFonts w:cs="Times New Roman"/>
          <w:szCs w:val="24"/>
        </w:rPr>
        <w:t>examine</w:t>
      </w:r>
      <w:r w:rsidR="00BB6D4D">
        <w:rPr>
          <w:rFonts w:cs="Times New Roman"/>
          <w:szCs w:val="24"/>
        </w:rPr>
        <w:t>d</w:t>
      </w:r>
      <w:r w:rsidR="00B23696">
        <w:rPr>
          <w:rFonts w:cs="Times New Roman"/>
          <w:szCs w:val="24"/>
        </w:rPr>
        <w:t xml:space="preserve"> associations of social isolation with all-cause, cancer, and cardiovascular disease (CVD) mortality over 34 years of follow up (1982-2016).</w:t>
      </w:r>
    </w:p>
    <w:p w14:paraId="39220247" w14:textId="36A02AF7" w:rsidR="00E976EA" w:rsidRDefault="00E976EA" w:rsidP="003E1FDD">
      <w:pPr>
        <w:autoSpaceDE w:val="0"/>
        <w:autoSpaceDN w:val="0"/>
        <w:adjustRightInd w:val="0"/>
        <w:spacing w:line="480" w:lineRule="auto"/>
        <w:rPr>
          <w:rFonts w:cs="Times New Roman"/>
          <w:color w:val="000000"/>
          <w:szCs w:val="24"/>
        </w:rPr>
      </w:pPr>
      <w:r w:rsidRPr="001856D7">
        <w:rPr>
          <w:rFonts w:cs="Times New Roman"/>
          <w:b/>
          <w:bCs/>
          <w:color w:val="000000"/>
          <w:szCs w:val="24"/>
        </w:rPr>
        <w:t>Results</w:t>
      </w:r>
      <w:r w:rsidR="001856D7" w:rsidRPr="001856D7">
        <w:rPr>
          <w:rFonts w:cs="Times New Roman"/>
          <w:b/>
          <w:bCs/>
          <w:color w:val="000000"/>
          <w:szCs w:val="24"/>
        </w:rPr>
        <w:t>:</w:t>
      </w:r>
      <w:r>
        <w:rPr>
          <w:rFonts w:cs="Times New Roman"/>
          <w:color w:val="000000"/>
          <w:szCs w:val="24"/>
        </w:rPr>
        <w:t xml:space="preserve"> </w:t>
      </w:r>
      <w:r w:rsidR="00B23696">
        <w:rPr>
          <w:rFonts w:cs="Times New Roman"/>
          <w:szCs w:val="24"/>
        </w:rPr>
        <w:t>Men were more socially isolated than women</w:t>
      </w:r>
      <w:r w:rsidR="00B77578">
        <w:rPr>
          <w:rFonts w:cs="Times New Roman"/>
          <w:szCs w:val="24"/>
        </w:rPr>
        <w:t xml:space="preserve">. </w:t>
      </w:r>
      <w:r w:rsidR="008F1B26">
        <w:rPr>
          <w:rFonts w:cs="Times New Roman"/>
          <w:szCs w:val="24"/>
        </w:rPr>
        <w:t>Associations of s</w:t>
      </w:r>
      <w:r w:rsidR="00B77578">
        <w:rPr>
          <w:rFonts w:cs="Times New Roman"/>
          <w:szCs w:val="24"/>
        </w:rPr>
        <w:t xml:space="preserve">ocial isolation and mortality were observed </w:t>
      </w:r>
      <w:r w:rsidR="00073C4D">
        <w:rPr>
          <w:rFonts w:cs="Times New Roman"/>
          <w:szCs w:val="24"/>
        </w:rPr>
        <w:t xml:space="preserve">(HRs=1.04 to 1.23) </w:t>
      </w:r>
      <w:r w:rsidR="00B77578">
        <w:rPr>
          <w:rFonts w:cs="Times New Roman"/>
          <w:szCs w:val="24"/>
        </w:rPr>
        <w:t>and</w:t>
      </w:r>
      <w:r w:rsidR="00B23696">
        <w:rPr>
          <w:rFonts w:cs="Times New Roman"/>
          <w:szCs w:val="24"/>
        </w:rPr>
        <w:t xml:space="preserve"> generally attenuated with time.</w:t>
      </w:r>
      <w:r w:rsidR="004F0141">
        <w:rPr>
          <w:rFonts w:cs="Times New Roman"/>
          <w:szCs w:val="24"/>
        </w:rPr>
        <w:t xml:space="preserve"> H</w:t>
      </w:r>
      <w:r w:rsidR="00B23696">
        <w:rPr>
          <w:rFonts w:cs="Times New Roman"/>
          <w:szCs w:val="24"/>
        </w:rPr>
        <w:t xml:space="preserve">aving a socially isolated spouse was associated with </w:t>
      </w:r>
      <w:r w:rsidR="00293405">
        <w:rPr>
          <w:rFonts w:cs="Times New Roman"/>
          <w:szCs w:val="24"/>
        </w:rPr>
        <w:t xml:space="preserve">all-cause mortality </w:t>
      </w:r>
      <w:r w:rsidR="00B23696">
        <w:rPr>
          <w:rFonts w:cs="Times New Roman"/>
          <w:szCs w:val="24"/>
        </w:rPr>
        <w:t>(HR=1.05) and cancer mortality (HR=1.06). Compared to being in a dyad in which neither spouse was socially isolated, being in a dyad in which only the husband was isolated resulted in higher all-cause mortality for men (HR=1.15) but not women. Being in a dyad in which only the wife was isolated, or in which both spouses were isolated, resulted in higher all-cause mortality for both spouses</w:t>
      </w:r>
      <w:r w:rsidR="00EC1563">
        <w:rPr>
          <w:rFonts w:cs="Times New Roman"/>
          <w:szCs w:val="24"/>
        </w:rPr>
        <w:t xml:space="preserve"> (HRs=1.11 to 1.19)</w:t>
      </w:r>
      <w:r w:rsidR="00B23696">
        <w:rPr>
          <w:rFonts w:cs="Times New Roman"/>
          <w:szCs w:val="24"/>
        </w:rPr>
        <w:t xml:space="preserve">. Findings for cancer mortality and CVD mortality were more nuanced. </w:t>
      </w:r>
    </w:p>
    <w:p w14:paraId="63008002" w14:textId="724F078A" w:rsidR="009817DB" w:rsidRPr="00B23696" w:rsidRDefault="00293405" w:rsidP="00B23696">
      <w:pPr>
        <w:autoSpaceDE w:val="0"/>
        <w:autoSpaceDN w:val="0"/>
        <w:adjustRightInd w:val="0"/>
        <w:spacing w:line="480" w:lineRule="auto"/>
        <w:rPr>
          <w:rFonts w:cs="Times New Roman"/>
          <w:color w:val="000000"/>
          <w:szCs w:val="24"/>
        </w:rPr>
      </w:pPr>
      <w:r w:rsidRPr="001856D7">
        <w:rPr>
          <w:rFonts w:cs="Times New Roman"/>
          <w:b/>
          <w:bCs/>
          <w:color w:val="000000"/>
          <w:szCs w:val="24"/>
        </w:rPr>
        <w:t>Conclusions:</w:t>
      </w:r>
      <w:r w:rsidR="00B23696">
        <w:rPr>
          <w:rFonts w:cs="Times New Roman"/>
          <w:szCs w:val="24"/>
        </w:rPr>
        <w:t xml:space="preserve"> </w:t>
      </w:r>
      <w:r>
        <w:rPr>
          <w:rFonts w:cs="Times New Roman"/>
          <w:szCs w:val="24"/>
        </w:rPr>
        <w:t xml:space="preserve">Social isolation influences </w:t>
      </w:r>
      <w:r w:rsidR="00D93C95">
        <w:rPr>
          <w:rFonts w:cs="Times New Roman"/>
          <w:szCs w:val="24"/>
        </w:rPr>
        <w:t>mortality within marriage</w:t>
      </w:r>
      <w:r>
        <w:rPr>
          <w:rFonts w:cs="Times New Roman"/>
          <w:szCs w:val="24"/>
        </w:rPr>
        <w:t xml:space="preserve">, especially affecting men. </w:t>
      </w:r>
      <w:r w:rsidR="00B23696">
        <w:rPr>
          <w:rFonts w:cs="Times New Roman"/>
          <w:szCs w:val="24"/>
        </w:rPr>
        <w:t xml:space="preserve">A holistic approach to understanding social </w:t>
      </w:r>
      <w:r w:rsidR="003427E4">
        <w:rPr>
          <w:rFonts w:cs="Times New Roman"/>
          <w:szCs w:val="24"/>
        </w:rPr>
        <w:t>isolation</w:t>
      </w:r>
      <w:r w:rsidR="00B23696">
        <w:rPr>
          <w:rFonts w:cs="Times New Roman"/>
          <w:szCs w:val="24"/>
        </w:rPr>
        <w:t xml:space="preserve">, such as couple-based assessment </w:t>
      </w:r>
      <w:r w:rsidR="00D9562D">
        <w:rPr>
          <w:rFonts w:cs="Times New Roman"/>
          <w:szCs w:val="24"/>
        </w:rPr>
        <w:t>or</w:t>
      </w:r>
      <w:r w:rsidR="00B23696">
        <w:rPr>
          <w:rFonts w:cs="Times New Roman"/>
          <w:szCs w:val="24"/>
        </w:rPr>
        <w:t xml:space="preserve"> intervention, may reduce mortality risk.  </w:t>
      </w:r>
      <w:r w:rsidR="009817DB" w:rsidRPr="004168EE">
        <w:rPr>
          <w:rFonts w:cs="Times New Roman"/>
          <w:b/>
          <w:bCs/>
          <w:szCs w:val="24"/>
        </w:rPr>
        <w:br w:type="page"/>
      </w:r>
    </w:p>
    <w:p w14:paraId="253BB507" w14:textId="2C03828D" w:rsidR="009817DB" w:rsidRPr="004E1F3B" w:rsidRDefault="009817DB" w:rsidP="00411D5D">
      <w:pPr>
        <w:spacing w:line="480" w:lineRule="auto"/>
        <w:rPr>
          <w:rFonts w:cs="Times New Roman"/>
          <w:color w:val="FF0000"/>
          <w:szCs w:val="24"/>
        </w:rPr>
      </w:pPr>
      <w:commentRangeStart w:id="69"/>
      <w:r w:rsidRPr="004168EE">
        <w:rPr>
          <w:rFonts w:cs="Times New Roman"/>
          <w:b/>
          <w:bCs/>
          <w:szCs w:val="24"/>
        </w:rPr>
        <w:lastRenderedPageBreak/>
        <w:t>INTRODUCTION</w:t>
      </w:r>
      <w:r w:rsidR="004E1F3B">
        <w:rPr>
          <w:rFonts w:cs="Times New Roman"/>
          <w:b/>
          <w:bCs/>
          <w:szCs w:val="24"/>
        </w:rPr>
        <w:t xml:space="preserve"> </w:t>
      </w:r>
      <w:commentRangeEnd w:id="69"/>
      <w:r w:rsidR="006E1155">
        <w:rPr>
          <w:rStyle w:val="CommentReference"/>
        </w:rPr>
        <w:commentReference w:id="69"/>
      </w:r>
    </w:p>
    <w:p w14:paraId="157E49CE" w14:textId="33416684" w:rsidR="00674636" w:rsidRDefault="000A2D13" w:rsidP="00674636">
      <w:pPr>
        <w:spacing w:line="480" w:lineRule="auto"/>
        <w:rPr>
          <w:rFonts w:cs="Times New Roman"/>
          <w:color w:val="000000" w:themeColor="text1"/>
        </w:rPr>
      </w:pPr>
      <w:r w:rsidRPr="00036A9B">
        <w:rPr>
          <w:rFonts w:cs="Times New Roman"/>
          <w:color w:val="000000" w:themeColor="text1"/>
        </w:rPr>
        <w:t>Social isolation</w:t>
      </w:r>
      <w:r w:rsidR="00DD3C52" w:rsidRPr="00036A9B">
        <w:rPr>
          <w:rFonts w:cs="Times New Roman"/>
          <w:color w:val="000000" w:themeColor="text1"/>
        </w:rPr>
        <w:t>, indicated by</w:t>
      </w:r>
      <w:r w:rsidR="006629CD" w:rsidRPr="00036A9B">
        <w:rPr>
          <w:rFonts w:cs="Times New Roman"/>
          <w:color w:val="000000" w:themeColor="text1"/>
        </w:rPr>
        <w:t xml:space="preserve"> </w:t>
      </w:r>
      <w:r w:rsidR="00121931" w:rsidRPr="00036A9B">
        <w:rPr>
          <w:rFonts w:cs="Times New Roman"/>
          <w:color w:val="000000" w:themeColor="text1"/>
        </w:rPr>
        <w:t xml:space="preserve">limited </w:t>
      </w:r>
      <w:r w:rsidR="00EE003F">
        <w:rPr>
          <w:rFonts w:cs="Times New Roman"/>
          <w:color w:val="000000" w:themeColor="text1"/>
        </w:rPr>
        <w:t xml:space="preserve">human </w:t>
      </w:r>
      <w:r w:rsidR="00121931" w:rsidRPr="00036A9B">
        <w:rPr>
          <w:rFonts w:cs="Times New Roman"/>
          <w:color w:val="000000" w:themeColor="text1"/>
        </w:rPr>
        <w:t>connections</w:t>
      </w:r>
      <w:r w:rsidR="003018D6" w:rsidRPr="00036A9B">
        <w:rPr>
          <w:rFonts w:cs="Times New Roman"/>
          <w:color w:val="000000" w:themeColor="text1"/>
        </w:rPr>
        <w:t xml:space="preserve"> </w:t>
      </w:r>
      <w:r w:rsidR="00121931" w:rsidRPr="00036A9B">
        <w:rPr>
          <w:rFonts w:cs="Times New Roman"/>
          <w:color w:val="000000" w:themeColor="text1"/>
        </w:rPr>
        <w:t>and interactions (</w:t>
      </w:r>
      <w:r w:rsidR="00D9562D">
        <w:rPr>
          <w:rFonts w:cs="Times New Roman"/>
          <w:color w:val="000000" w:themeColor="text1"/>
        </w:rPr>
        <w:t>House 1988) is a strong and independent risk factor for death</w:t>
      </w:r>
      <w:ins w:id="70" w:author="Susan Gapstur" w:date="2020-12-01T11:17:00Z">
        <w:r w:rsidR="00AA631F">
          <w:rPr>
            <w:rFonts w:cs="Times New Roman"/>
            <w:color w:val="000000" w:themeColor="text1"/>
          </w:rPr>
          <w:t xml:space="preserve"> (Alcaraz)</w:t>
        </w:r>
      </w:ins>
      <w:ins w:id="71" w:author="RH" w:date="2020-12-02T17:58:00Z">
        <w:r w:rsidR="00D9562D">
          <w:rPr>
            <w:rFonts w:cs="Times New Roman"/>
            <w:color w:val="000000" w:themeColor="text1"/>
          </w:rPr>
          <w:t>,</w:t>
        </w:r>
      </w:ins>
      <w:ins w:id="72" w:author="Susan Gapstur" w:date="2020-12-01T11:17:00Z">
        <w:r w:rsidR="00AA631F">
          <w:rPr>
            <w:rFonts w:cs="Times New Roman"/>
            <w:color w:val="000000" w:themeColor="text1"/>
          </w:rPr>
          <w:t>)</w:t>
        </w:r>
      </w:ins>
      <w:ins w:id="73" w:author="Matt Masters" w:date="2020-12-01T16:27:00Z">
        <w:r w:rsidR="00D9562D">
          <w:rPr>
            <w:rFonts w:cs="Times New Roman"/>
            <w:color w:val="000000" w:themeColor="text1"/>
          </w:rPr>
          <w:t>,</w:t>
        </w:r>
      </w:ins>
      <w:del w:id="74" w:author="Matt Masters" w:date="2020-12-01T16:27:00Z">
        <w:r w:rsidR="00D9562D">
          <w:rPr>
            <w:rFonts w:cs="Times New Roman"/>
            <w:color w:val="000000" w:themeColor="text1"/>
          </w:rPr>
          <w:delText>,</w:delText>
        </w:r>
      </w:del>
      <w:r w:rsidR="003018D6" w:rsidRPr="00036A9B">
        <w:rPr>
          <w:rFonts w:cs="Times New Roman"/>
          <w:color w:val="000000" w:themeColor="text1"/>
        </w:rPr>
        <w:t xml:space="preserve"> </w:t>
      </w:r>
      <w:r w:rsidR="00B743D1">
        <w:rPr>
          <w:rFonts w:cs="Times New Roman"/>
          <w:color w:val="000000" w:themeColor="text1"/>
        </w:rPr>
        <w:t>increasing</w:t>
      </w:r>
      <w:r w:rsidR="00FB40A7">
        <w:rPr>
          <w:rFonts w:cs="Times New Roman"/>
          <w:color w:val="000000" w:themeColor="text1"/>
        </w:rPr>
        <w:t xml:space="preserve"> </w:t>
      </w:r>
      <w:r w:rsidR="000F61DD">
        <w:rPr>
          <w:rFonts w:cs="Times New Roman"/>
          <w:color w:val="000000" w:themeColor="text1"/>
        </w:rPr>
        <w:t xml:space="preserve">mortality </w:t>
      </w:r>
      <w:r w:rsidR="00FB40A7">
        <w:rPr>
          <w:rFonts w:cs="Times New Roman"/>
          <w:color w:val="000000" w:themeColor="text1"/>
        </w:rPr>
        <w:t xml:space="preserve">risk </w:t>
      </w:r>
      <w:r w:rsidR="000F61DD">
        <w:rPr>
          <w:rFonts w:cs="Times New Roman"/>
          <w:color w:val="000000" w:themeColor="text1"/>
        </w:rPr>
        <w:t>as much as or more than</w:t>
      </w:r>
      <w:r w:rsidR="003018D6" w:rsidRPr="00036A9B">
        <w:rPr>
          <w:rFonts w:cs="Times New Roman"/>
          <w:color w:val="000000" w:themeColor="text1"/>
        </w:rPr>
        <w:t xml:space="preserve"> clinical </w:t>
      </w:r>
      <w:r w:rsidR="001F6287">
        <w:rPr>
          <w:rFonts w:cs="Times New Roman"/>
          <w:color w:val="000000" w:themeColor="text1"/>
        </w:rPr>
        <w:t xml:space="preserve">risk </w:t>
      </w:r>
      <w:r w:rsidR="003018D6" w:rsidRPr="00036A9B">
        <w:rPr>
          <w:rFonts w:cs="Times New Roman"/>
          <w:color w:val="000000" w:themeColor="text1"/>
        </w:rPr>
        <w:t xml:space="preserve">factors such as </w:t>
      </w:r>
      <w:r w:rsidR="00341977">
        <w:rPr>
          <w:rFonts w:cs="Times New Roman"/>
          <w:color w:val="000000" w:themeColor="text1"/>
        </w:rPr>
        <w:t>obesity</w:t>
      </w:r>
      <w:r w:rsidR="003018D6" w:rsidRPr="00036A9B">
        <w:rPr>
          <w:rFonts w:cs="Times New Roman"/>
          <w:color w:val="000000" w:themeColor="text1"/>
        </w:rPr>
        <w:t xml:space="preserve"> (</w:t>
      </w:r>
      <w:proofErr w:type="spellStart"/>
      <w:r w:rsidR="001D1281">
        <w:rPr>
          <w:rFonts w:cs="Times New Roman"/>
          <w:color w:val="000000" w:themeColor="text1"/>
        </w:rPr>
        <w:t>Pantell</w:t>
      </w:r>
      <w:proofErr w:type="spellEnd"/>
      <w:r w:rsidR="001D1281">
        <w:rPr>
          <w:rFonts w:cs="Times New Roman"/>
          <w:color w:val="000000" w:themeColor="text1"/>
        </w:rPr>
        <w:t xml:space="preserve"> 2013; </w:t>
      </w:r>
      <w:r w:rsidR="00D9562D">
        <w:rPr>
          <w:rFonts w:cs="Times New Roman"/>
          <w:color w:val="000000" w:themeColor="text1"/>
        </w:rPr>
        <w:t>Holt-</w:t>
      </w:r>
      <w:proofErr w:type="spellStart"/>
      <w:r w:rsidR="00D9562D">
        <w:rPr>
          <w:rFonts w:cs="Times New Roman"/>
          <w:color w:val="000000" w:themeColor="text1"/>
        </w:rPr>
        <w:t>Lunstad</w:t>
      </w:r>
      <w:proofErr w:type="spellEnd"/>
      <w:r w:rsidR="00D9562D">
        <w:rPr>
          <w:rFonts w:cs="Times New Roman"/>
          <w:color w:val="000000" w:themeColor="text1"/>
        </w:rPr>
        <w:t xml:space="preserve"> 2015</w:t>
      </w:r>
      <w:r w:rsidR="003018D6" w:rsidRPr="00036A9B">
        <w:rPr>
          <w:rFonts w:cs="Times New Roman"/>
          <w:color w:val="000000" w:themeColor="text1"/>
        </w:rPr>
        <w:t xml:space="preserve">). </w:t>
      </w:r>
      <w:r w:rsidR="00D57D59">
        <w:rPr>
          <w:rFonts w:cs="Times New Roman"/>
          <w:color w:val="000000" w:themeColor="text1"/>
        </w:rPr>
        <w:t xml:space="preserve">Conversely, marriage—reflecting one type of social </w:t>
      </w:r>
      <w:r w:rsidR="00341977">
        <w:rPr>
          <w:rFonts w:cs="Times New Roman"/>
          <w:color w:val="000000" w:themeColor="text1"/>
        </w:rPr>
        <w:t>connection</w:t>
      </w:r>
      <w:r w:rsidR="00D57D59">
        <w:rPr>
          <w:rFonts w:cs="Times New Roman"/>
          <w:color w:val="000000" w:themeColor="text1"/>
        </w:rPr>
        <w:t xml:space="preserve">—is associated with </w:t>
      </w:r>
      <w:r w:rsidR="001D1281">
        <w:rPr>
          <w:rFonts w:cs="Times New Roman"/>
          <w:color w:val="000000" w:themeColor="text1"/>
        </w:rPr>
        <w:t xml:space="preserve">better health and </w:t>
      </w:r>
      <w:r w:rsidR="00D57D59">
        <w:rPr>
          <w:rFonts w:cs="Times New Roman"/>
          <w:color w:val="000000" w:themeColor="text1"/>
        </w:rPr>
        <w:t>lower mortality (</w:t>
      </w:r>
      <w:r w:rsidR="00D9562D">
        <w:rPr>
          <w:rFonts w:cs="Times New Roman"/>
          <w:color w:val="000000" w:themeColor="text1"/>
        </w:rPr>
        <w:t>Rendall 2011</w:t>
      </w:r>
      <w:r w:rsidR="001D1281">
        <w:rPr>
          <w:rFonts w:cs="Times New Roman"/>
          <w:color w:val="000000" w:themeColor="text1"/>
        </w:rPr>
        <w:t>; Robards 2012</w:t>
      </w:r>
      <w:r w:rsidR="00D57D59">
        <w:rPr>
          <w:rFonts w:cs="Times New Roman"/>
          <w:color w:val="000000" w:themeColor="text1"/>
        </w:rPr>
        <w:t>).</w:t>
      </w:r>
      <w:r w:rsidR="002C481A">
        <w:rPr>
          <w:rFonts w:cs="Times New Roman"/>
          <w:color w:val="000000" w:themeColor="text1"/>
        </w:rPr>
        <w:t xml:space="preserve"> </w:t>
      </w:r>
      <w:commentRangeStart w:id="75"/>
      <w:del w:id="76" w:author="Susan Gapstur" w:date="2020-12-01T11:18:00Z">
        <w:r w:rsidR="00836BEA">
          <w:rPr>
            <w:rFonts w:cs="Times New Roman"/>
            <w:color w:val="000000" w:themeColor="text1"/>
          </w:rPr>
          <w:delText>Decades of</w:delText>
        </w:r>
        <w:r w:rsidR="00F53548">
          <w:rPr>
            <w:rFonts w:cs="Times New Roman"/>
            <w:color w:val="000000" w:themeColor="text1"/>
          </w:rPr>
          <w:delText xml:space="preserve"> </w:delText>
        </w:r>
        <w:r w:rsidR="001B74ED">
          <w:rPr>
            <w:rFonts w:cs="Times New Roman"/>
            <w:color w:val="000000" w:themeColor="text1"/>
          </w:rPr>
          <w:delText>r</w:delText>
        </w:r>
        <w:r w:rsidR="00D57D59">
          <w:rPr>
            <w:rFonts w:cs="Times New Roman"/>
            <w:color w:val="000000" w:themeColor="text1"/>
          </w:rPr>
          <w:delText xml:space="preserve">esearch </w:delText>
        </w:r>
        <w:r w:rsidR="002A0760">
          <w:rPr>
            <w:rFonts w:cs="Times New Roman"/>
            <w:color w:val="000000" w:themeColor="text1"/>
          </w:rPr>
          <w:delText xml:space="preserve">have </w:delText>
        </w:r>
        <w:r w:rsidR="00D57D59">
          <w:rPr>
            <w:rFonts w:cs="Times New Roman"/>
            <w:color w:val="000000" w:themeColor="text1"/>
          </w:rPr>
          <w:delText>established that social isolation is detrimental</w:delText>
        </w:r>
        <w:r w:rsidR="00981A40">
          <w:rPr>
            <w:rFonts w:cs="Times New Roman"/>
            <w:color w:val="000000" w:themeColor="text1"/>
          </w:rPr>
          <w:delText>,</w:delText>
        </w:r>
        <w:r w:rsidR="00D57D59">
          <w:rPr>
            <w:rFonts w:cs="Times New Roman"/>
            <w:color w:val="000000" w:themeColor="text1"/>
          </w:rPr>
          <w:delText xml:space="preserve"> and marriage is beneficial</w:delText>
        </w:r>
        <w:r w:rsidR="00981A40">
          <w:rPr>
            <w:rFonts w:cs="Times New Roman"/>
            <w:color w:val="000000" w:themeColor="text1"/>
          </w:rPr>
          <w:delText>,</w:delText>
        </w:r>
        <w:r w:rsidR="00836BEA">
          <w:rPr>
            <w:rFonts w:cs="Times New Roman"/>
            <w:color w:val="000000" w:themeColor="text1"/>
          </w:rPr>
          <w:delText xml:space="preserve"> to health</w:delText>
        </w:r>
        <w:r w:rsidR="00D57D59">
          <w:rPr>
            <w:rFonts w:cs="Times New Roman"/>
            <w:color w:val="000000" w:themeColor="text1"/>
          </w:rPr>
          <w:delText xml:space="preserve">. </w:delText>
        </w:r>
      </w:del>
      <w:commentRangeEnd w:id="75"/>
      <w:r w:rsidR="004B2739">
        <w:rPr>
          <w:rStyle w:val="CommentReference"/>
        </w:rPr>
        <w:commentReference w:id="75"/>
      </w:r>
      <w:r w:rsidR="002C481A">
        <w:rPr>
          <w:rFonts w:cs="Times New Roman"/>
          <w:color w:val="000000" w:themeColor="text1"/>
        </w:rPr>
        <w:t xml:space="preserve">However, </w:t>
      </w:r>
      <w:commentRangeStart w:id="77"/>
      <w:r w:rsidR="002C481A">
        <w:rPr>
          <w:rFonts w:cs="Times New Roman"/>
          <w:color w:val="000000" w:themeColor="text1"/>
        </w:rPr>
        <w:t>t</w:t>
      </w:r>
      <w:r w:rsidR="005D3EE9">
        <w:rPr>
          <w:rFonts w:cs="Times New Roman"/>
          <w:color w:val="000000" w:themeColor="text1"/>
        </w:rPr>
        <w:t>he</w:t>
      </w:r>
      <w:r w:rsidR="00E021B2">
        <w:rPr>
          <w:rFonts w:cs="Times New Roman"/>
          <w:color w:val="000000" w:themeColor="text1"/>
        </w:rPr>
        <w:t xml:space="preserve"> </w:t>
      </w:r>
      <w:r w:rsidR="00836BEA">
        <w:rPr>
          <w:rFonts w:cs="Times New Roman"/>
          <w:color w:val="000000" w:themeColor="text1"/>
        </w:rPr>
        <w:t>extent</w:t>
      </w:r>
      <w:r w:rsidR="00E021B2">
        <w:rPr>
          <w:rFonts w:cs="Times New Roman"/>
          <w:color w:val="000000" w:themeColor="text1"/>
        </w:rPr>
        <w:t xml:space="preserve"> to which</w:t>
      </w:r>
      <w:r w:rsidR="00F651FC">
        <w:rPr>
          <w:rFonts w:cs="Times New Roman"/>
          <w:color w:val="000000" w:themeColor="text1"/>
        </w:rPr>
        <w:t xml:space="preserve"> </w:t>
      </w:r>
      <w:r w:rsidR="000E0DEC">
        <w:rPr>
          <w:rFonts w:cs="Times New Roman"/>
          <w:color w:val="000000" w:themeColor="text1"/>
        </w:rPr>
        <w:t>social isolation</w:t>
      </w:r>
      <w:r w:rsidR="007D5F93">
        <w:rPr>
          <w:rFonts w:cs="Times New Roman"/>
          <w:color w:val="000000" w:themeColor="text1"/>
        </w:rPr>
        <w:t xml:space="preserve"> </w:t>
      </w:r>
      <w:r w:rsidR="00D57D59">
        <w:rPr>
          <w:rFonts w:cs="Times New Roman"/>
          <w:color w:val="000000" w:themeColor="text1"/>
        </w:rPr>
        <w:t>influences health</w:t>
      </w:r>
      <w:r w:rsidR="00124488">
        <w:rPr>
          <w:rFonts w:cs="Times New Roman"/>
          <w:color w:val="000000" w:themeColor="text1"/>
        </w:rPr>
        <w:t xml:space="preserve"> outcomes</w:t>
      </w:r>
      <w:r w:rsidR="001F6287">
        <w:rPr>
          <w:rFonts w:cs="Times New Roman"/>
          <w:color w:val="000000" w:themeColor="text1"/>
        </w:rPr>
        <w:t xml:space="preserve"> </w:t>
      </w:r>
      <w:r w:rsidR="001F6287" w:rsidRPr="008C5DE3">
        <w:rPr>
          <w:rFonts w:cs="Times New Roman"/>
          <w:i/>
          <w:iCs/>
          <w:color w:val="000000" w:themeColor="text1"/>
        </w:rPr>
        <w:t>within</w:t>
      </w:r>
      <w:r w:rsidR="001F6287">
        <w:rPr>
          <w:rFonts w:cs="Times New Roman"/>
          <w:color w:val="000000" w:themeColor="text1"/>
        </w:rPr>
        <w:t xml:space="preserve"> marriage</w:t>
      </w:r>
      <w:r w:rsidR="005D3EE9">
        <w:rPr>
          <w:rFonts w:cs="Times New Roman"/>
          <w:color w:val="000000" w:themeColor="text1"/>
        </w:rPr>
        <w:t xml:space="preserve"> is </w:t>
      </w:r>
      <w:r w:rsidR="00D57D59">
        <w:rPr>
          <w:rFonts w:cs="Times New Roman"/>
          <w:color w:val="000000" w:themeColor="text1"/>
        </w:rPr>
        <w:t xml:space="preserve">less </w:t>
      </w:r>
      <w:r w:rsidR="005D3EE9">
        <w:rPr>
          <w:rFonts w:cs="Times New Roman"/>
          <w:color w:val="000000" w:themeColor="text1"/>
        </w:rPr>
        <w:t>clear</w:t>
      </w:r>
      <w:r w:rsidR="007A74E7">
        <w:rPr>
          <w:rFonts w:cs="Times New Roman"/>
          <w:color w:val="000000" w:themeColor="text1"/>
        </w:rPr>
        <w:t>.</w:t>
      </w:r>
      <w:r w:rsidR="00D957DC">
        <w:rPr>
          <w:rFonts w:cs="Times New Roman"/>
          <w:color w:val="000000" w:themeColor="text1"/>
        </w:rPr>
        <w:t xml:space="preserve"> </w:t>
      </w:r>
      <w:commentRangeEnd w:id="77"/>
      <w:r w:rsidR="009E7DC0">
        <w:rPr>
          <w:rStyle w:val="CommentReference"/>
        </w:rPr>
        <w:commentReference w:id="77"/>
      </w:r>
      <w:commentRangeStart w:id="78"/>
      <w:r w:rsidR="00414D97">
        <w:rPr>
          <w:rFonts w:cs="Times New Roman"/>
          <w:color w:val="000000" w:themeColor="text1"/>
        </w:rPr>
        <w:t>E</w:t>
      </w:r>
      <w:r w:rsidR="00D957DC">
        <w:rPr>
          <w:rFonts w:cs="Times New Roman"/>
          <w:color w:val="000000" w:themeColor="text1"/>
        </w:rPr>
        <w:t xml:space="preserve">lucidating </w:t>
      </w:r>
      <w:r w:rsidR="004302B1">
        <w:rPr>
          <w:rFonts w:cs="Times New Roman"/>
          <w:color w:val="000000" w:themeColor="text1"/>
        </w:rPr>
        <w:t>the social isolation-mortality association</w:t>
      </w:r>
      <w:r w:rsidR="00D957DC">
        <w:rPr>
          <w:rFonts w:cs="Times New Roman"/>
          <w:color w:val="000000" w:themeColor="text1"/>
        </w:rPr>
        <w:t xml:space="preserve"> can provide </w:t>
      </w:r>
      <w:r w:rsidR="009F0612">
        <w:rPr>
          <w:rFonts w:cs="Times New Roman"/>
          <w:color w:val="000000" w:themeColor="text1"/>
        </w:rPr>
        <w:t xml:space="preserve">guidance for addressing social </w:t>
      </w:r>
      <w:r w:rsidR="004C3370">
        <w:rPr>
          <w:rFonts w:cs="Times New Roman"/>
          <w:color w:val="000000" w:themeColor="text1"/>
        </w:rPr>
        <w:t>influences on health</w:t>
      </w:r>
      <w:r w:rsidR="00155309">
        <w:rPr>
          <w:rFonts w:cs="Times New Roman"/>
          <w:color w:val="000000" w:themeColor="text1"/>
        </w:rPr>
        <w:t xml:space="preserve">, </w:t>
      </w:r>
      <w:r w:rsidR="009F0612">
        <w:rPr>
          <w:rFonts w:cs="Times New Roman"/>
          <w:color w:val="000000" w:themeColor="text1"/>
        </w:rPr>
        <w:t xml:space="preserve">a critical need given </w:t>
      </w:r>
      <w:r w:rsidR="00942309">
        <w:rPr>
          <w:rFonts w:cs="Times New Roman"/>
          <w:color w:val="000000" w:themeColor="text1"/>
        </w:rPr>
        <w:t>the</w:t>
      </w:r>
      <w:r w:rsidR="00B25191">
        <w:rPr>
          <w:rFonts w:cs="Times New Roman"/>
          <w:color w:val="000000" w:themeColor="text1"/>
        </w:rPr>
        <w:t xml:space="preserve"> </w:t>
      </w:r>
      <w:r w:rsidR="006B4F69">
        <w:rPr>
          <w:rFonts w:cs="Times New Roman"/>
          <w:color w:val="000000" w:themeColor="text1"/>
        </w:rPr>
        <w:t>growing</w:t>
      </w:r>
      <w:r w:rsidR="009F0612">
        <w:rPr>
          <w:rFonts w:cs="Times New Roman"/>
          <w:color w:val="000000" w:themeColor="text1"/>
        </w:rPr>
        <w:t xml:space="preserve"> </w:t>
      </w:r>
      <w:r w:rsidR="00435E7A">
        <w:rPr>
          <w:rFonts w:cs="Times New Roman"/>
          <w:color w:val="000000" w:themeColor="text1"/>
        </w:rPr>
        <w:t>demand</w:t>
      </w:r>
      <w:r w:rsidR="00A83DA3">
        <w:rPr>
          <w:rFonts w:cs="Times New Roman"/>
          <w:color w:val="000000" w:themeColor="text1"/>
        </w:rPr>
        <w:t xml:space="preserve"> to increasingly </w:t>
      </w:r>
      <w:r w:rsidR="00E93243">
        <w:rPr>
          <w:rFonts w:cs="Times New Roman"/>
          <w:color w:val="000000" w:themeColor="text1"/>
        </w:rPr>
        <w:t>consider</w:t>
      </w:r>
      <w:r w:rsidR="00A83DA3">
        <w:rPr>
          <w:rFonts w:cs="Times New Roman"/>
          <w:color w:val="000000" w:themeColor="text1"/>
        </w:rPr>
        <w:t xml:space="preserve"> social risk</w:t>
      </w:r>
      <w:r w:rsidR="00A21542">
        <w:rPr>
          <w:rFonts w:cs="Times New Roman"/>
          <w:color w:val="000000" w:themeColor="text1"/>
        </w:rPr>
        <w:t>s</w:t>
      </w:r>
      <w:r w:rsidR="00A83DA3">
        <w:rPr>
          <w:rFonts w:cs="Times New Roman"/>
          <w:color w:val="000000" w:themeColor="text1"/>
        </w:rPr>
        <w:t xml:space="preserve"> in clinical </w:t>
      </w:r>
      <w:r w:rsidR="00E93243">
        <w:rPr>
          <w:rFonts w:cs="Times New Roman"/>
          <w:color w:val="000000" w:themeColor="text1"/>
        </w:rPr>
        <w:t>care</w:t>
      </w:r>
      <w:r w:rsidR="00A83DA3">
        <w:rPr>
          <w:rFonts w:cs="Times New Roman"/>
          <w:color w:val="000000" w:themeColor="text1"/>
        </w:rPr>
        <w:t xml:space="preserve"> (</w:t>
      </w:r>
      <w:proofErr w:type="spellStart"/>
      <w:r w:rsidR="00A83DA3">
        <w:rPr>
          <w:rFonts w:cs="Times New Roman"/>
          <w:color w:val="000000" w:themeColor="text1"/>
        </w:rPr>
        <w:t>Fitchenberg</w:t>
      </w:r>
      <w:proofErr w:type="spellEnd"/>
      <w:r w:rsidR="00A83DA3">
        <w:rPr>
          <w:rFonts w:cs="Times New Roman"/>
          <w:color w:val="000000" w:themeColor="text1"/>
        </w:rPr>
        <w:t xml:space="preserve"> 2019;</w:t>
      </w:r>
      <w:r w:rsidR="00323DE2">
        <w:rPr>
          <w:rFonts w:cs="Times New Roman"/>
          <w:color w:val="000000" w:themeColor="text1"/>
        </w:rPr>
        <w:t xml:space="preserve"> </w:t>
      </w:r>
      <w:r w:rsidR="00F746F4">
        <w:rPr>
          <w:rFonts w:cs="Times New Roman"/>
          <w:color w:val="000000" w:themeColor="text1"/>
        </w:rPr>
        <w:t xml:space="preserve">Alcaraz 2020; </w:t>
      </w:r>
      <w:r w:rsidR="00A83DA3">
        <w:rPr>
          <w:rFonts w:cs="Times New Roman"/>
          <w:color w:val="000000" w:themeColor="text1"/>
        </w:rPr>
        <w:t>NASEM 2019</w:t>
      </w:r>
      <w:r w:rsidR="002F6349">
        <w:rPr>
          <w:rFonts w:cs="Times New Roman"/>
          <w:color w:val="000000" w:themeColor="text1"/>
        </w:rPr>
        <w:t xml:space="preserve">; </w:t>
      </w:r>
      <w:proofErr w:type="spellStart"/>
      <w:r w:rsidR="002F6349">
        <w:rPr>
          <w:rFonts w:cs="Times New Roman"/>
          <w:color w:val="000000" w:themeColor="text1"/>
        </w:rPr>
        <w:t>Lu</w:t>
      </w:r>
      <w:r w:rsidR="00543C0F">
        <w:rPr>
          <w:rFonts w:cs="Times New Roman"/>
          <w:color w:val="000000" w:themeColor="text1"/>
        </w:rPr>
        <w:t>n</w:t>
      </w:r>
      <w:r w:rsidR="002F6349">
        <w:rPr>
          <w:rFonts w:cs="Times New Roman"/>
          <w:color w:val="000000" w:themeColor="text1"/>
        </w:rPr>
        <w:t>stad</w:t>
      </w:r>
      <w:proofErr w:type="spellEnd"/>
      <w:r w:rsidR="002F6349">
        <w:rPr>
          <w:rFonts w:cs="Times New Roman"/>
          <w:color w:val="000000" w:themeColor="text1"/>
        </w:rPr>
        <w:t xml:space="preserve"> 2020; CMS</w:t>
      </w:r>
      <w:r w:rsidR="00A83DA3">
        <w:rPr>
          <w:rFonts w:cs="Times New Roman"/>
          <w:color w:val="000000" w:themeColor="text1"/>
        </w:rPr>
        <w:t>)</w:t>
      </w:r>
      <w:r w:rsidR="00554996">
        <w:rPr>
          <w:rFonts w:cs="Times New Roman"/>
          <w:color w:val="000000" w:themeColor="text1"/>
        </w:rPr>
        <w:t>.</w:t>
      </w:r>
      <w:r w:rsidR="006B4F69">
        <w:rPr>
          <w:rFonts w:cs="Times New Roman"/>
          <w:color w:val="000000" w:themeColor="text1"/>
        </w:rPr>
        <w:t xml:space="preserve"> </w:t>
      </w:r>
      <w:commentRangeEnd w:id="78"/>
      <w:r w:rsidR="00913567">
        <w:rPr>
          <w:rStyle w:val="CommentReference"/>
        </w:rPr>
        <w:commentReference w:id="78"/>
      </w:r>
    </w:p>
    <w:p w14:paraId="50A6931F" w14:textId="77777777" w:rsidR="00674636" w:rsidRDefault="00674636" w:rsidP="00674636">
      <w:pPr>
        <w:spacing w:line="480" w:lineRule="auto"/>
        <w:rPr>
          <w:rFonts w:cs="Times New Roman"/>
          <w:color w:val="000000" w:themeColor="text1"/>
        </w:rPr>
      </w:pPr>
    </w:p>
    <w:p w14:paraId="2FBA22D2" w14:textId="204CE0B1" w:rsidR="00674636" w:rsidRDefault="00674636" w:rsidP="009B0923">
      <w:pPr>
        <w:spacing w:line="480" w:lineRule="auto"/>
        <w:rPr>
          <w:rFonts w:cs="Times New Roman"/>
          <w:color w:val="000000" w:themeColor="text1"/>
          <w:szCs w:val="24"/>
        </w:rPr>
      </w:pPr>
      <w:del w:id="79" w:author="Susan Gapstur" w:date="2020-12-01T11:22:00Z">
        <w:r>
          <w:rPr>
            <w:rFonts w:cs="Times New Roman"/>
            <w:color w:val="000000" w:themeColor="text1"/>
            <w:szCs w:val="24"/>
          </w:rPr>
          <w:delText xml:space="preserve">The public health impact of social isolation is significant. </w:delText>
        </w:r>
      </w:del>
      <w:commentRangeStart w:id="80"/>
      <w:r w:rsidRPr="000670C5">
        <w:rPr>
          <w:rFonts w:cs="Times New Roman"/>
          <w:color w:val="000000" w:themeColor="text1"/>
          <w:szCs w:val="24"/>
        </w:rPr>
        <w:t>The</w:t>
      </w:r>
      <w:ins w:id="81" w:author="Susan Gapstur" w:date="2020-12-01T11:22:00Z">
        <w:r w:rsidR="007A40CF">
          <w:rPr>
            <w:rFonts w:cs="Times New Roman"/>
            <w:color w:val="000000" w:themeColor="text1"/>
            <w:szCs w:val="24"/>
          </w:rPr>
          <w:t xml:space="preserve"> U.S.</w:t>
        </w:r>
      </w:ins>
      <w:r w:rsidRPr="000670C5">
        <w:rPr>
          <w:rFonts w:cs="Times New Roman"/>
          <w:color w:val="000000" w:themeColor="text1"/>
          <w:szCs w:val="24"/>
        </w:rPr>
        <w:t xml:space="preserve"> national prevalence of social isolation is not well documented (due to lack of systematic measurement in U.S. health surveys), but recent studies estimate one-fourth to one-half of adults ages 60 </w:t>
      </w:r>
      <w:ins w:id="82" w:author="Susan Gapstur" w:date="2020-12-01T11:11:00Z">
        <w:r w:rsidR="00356E97">
          <w:rPr>
            <w:rFonts w:cs="Times New Roman"/>
            <w:color w:val="000000" w:themeColor="text1"/>
            <w:szCs w:val="24"/>
          </w:rPr>
          <w:t xml:space="preserve">years </w:t>
        </w:r>
      </w:ins>
      <w:r>
        <w:rPr>
          <w:rFonts w:cs="Times New Roman"/>
          <w:color w:val="000000" w:themeColor="text1"/>
          <w:szCs w:val="24"/>
        </w:rPr>
        <w:t>or</w:t>
      </w:r>
      <w:r w:rsidRPr="000670C5">
        <w:rPr>
          <w:rFonts w:cs="Times New Roman"/>
          <w:color w:val="000000" w:themeColor="text1"/>
          <w:szCs w:val="24"/>
        </w:rPr>
        <w:t xml:space="preserve"> older are socially isolated (Cudjoe 2018; </w:t>
      </w:r>
      <w:proofErr w:type="spellStart"/>
      <w:r w:rsidRPr="000670C5">
        <w:rPr>
          <w:rFonts w:cs="Times New Roman"/>
          <w:color w:val="000000" w:themeColor="text1"/>
          <w:szCs w:val="24"/>
        </w:rPr>
        <w:t>Fakoya</w:t>
      </w:r>
      <w:proofErr w:type="spellEnd"/>
      <w:r w:rsidRPr="000670C5">
        <w:rPr>
          <w:rFonts w:cs="Times New Roman"/>
          <w:color w:val="000000" w:themeColor="text1"/>
          <w:szCs w:val="24"/>
        </w:rPr>
        <w:t xml:space="preserve"> 2020; NASEM 2020). </w:t>
      </w:r>
      <w:r>
        <w:rPr>
          <w:rFonts w:cs="Times New Roman"/>
          <w:color w:val="000000" w:themeColor="text1"/>
          <w:szCs w:val="24"/>
        </w:rPr>
        <w:t>It is likely that</w:t>
      </w:r>
      <w:ins w:id="83" w:author="Matt Masters" w:date="2020-12-01T16:27:00Z">
        <w:r>
          <w:rPr>
            <w:rFonts w:cs="Times New Roman"/>
            <w:color w:val="000000" w:themeColor="text1"/>
            <w:szCs w:val="24"/>
          </w:rPr>
          <w:t xml:space="preserve"> </w:t>
        </w:r>
      </w:ins>
      <w:ins w:id="84" w:author="Susan Gapstur" w:date="2020-12-01T11:11:00Z">
        <w:r w:rsidR="00813E1B">
          <w:rPr>
            <w:rFonts w:cs="Times New Roman"/>
            <w:color w:val="000000" w:themeColor="text1"/>
            <w:szCs w:val="24"/>
          </w:rPr>
          <w:t>the</w:t>
        </w:r>
        <w:r>
          <w:rPr>
            <w:rFonts w:cs="Times New Roman"/>
            <w:color w:val="000000" w:themeColor="text1"/>
            <w:szCs w:val="24"/>
          </w:rPr>
          <w:t xml:space="preserve"> </w:t>
        </w:r>
      </w:ins>
      <w:r>
        <w:rPr>
          <w:rFonts w:cs="Times New Roman"/>
          <w:color w:val="000000" w:themeColor="text1"/>
          <w:szCs w:val="24"/>
        </w:rPr>
        <w:t>U.S.</w:t>
      </w:r>
      <w:r w:rsidRPr="000670C5">
        <w:rPr>
          <w:rFonts w:cs="Times New Roman"/>
          <w:color w:val="000000" w:themeColor="text1"/>
          <w:szCs w:val="24"/>
        </w:rPr>
        <w:t xml:space="preserve"> prevalence of social isolation is considerably higher (Holt-</w:t>
      </w:r>
      <w:proofErr w:type="spellStart"/>
      <w:r w:rsidRPr="000670C5">
        <w:rPr>
          <w:rFonts w:cs="Times New Roman"/>
          <w:color w:val="000000" w:themeColor="text1"/>
          <w:szCs w:val="24"/>
        </w:rPr>
        <w:t>Lunstad</w:t>
      </w:r>
      <w:proofErr w:type="spellEnd"/>
      <w:r w:rsidRPr="000670C5">
        <w:rPr>
          <w:rFonts w:cs="Times New Roman"/>
          <w:color w:val="000000" w:themeColor="text1"/>
          <w:szCs w:val="24"/>
        </w:rPr>
        <w:t xml:space="preserve"> 2017) because </w:t>
      </w:r>
      <w:r>
        <w:rPr>
          <w:rFonts w:cs="Times New Roman"/>
          <w:color w:val="000000" w:themeColor="text1"/>
          <w:szCs w:val="24"/>
        </w:rPr>
        <w:t xml:space="preserve">these </w:t>
      </w:r>
      <w:r w:rsidRPr="000670C5">
        <w:rPr>
          <w:rFonts w:cs="Times New Roman"/>
          <w:color w:val="000000" w:themeColor="text1"/>
          <w:szCs w:val="24"/>
        </w:rPr>
        <w:t>estimates do not include younger adults and stigma associated with social isolation results in underreporting (CITE). In addition, social isolation is disproportionately higher in socioeconomically disadvantaged populations, the chronically ill, and racial/ethnic minority groups (</w:t>
      </w:r>
      <w:commentRangeStart w:id="85"/>
      <w:r w:rsidRPr="000670C5">
        <w:rPr>
          <w:rFonts w:cs="Times New Roman"/>
          <w:color w:val="000000" w:themeColor="text1"/>
          <w:szCs w:val="24"/>
        </w:rPr>
        <w:t xml:space="preserve">Alcaraz 2019; </w:t>
      </w:r>
      <w:commentRangeEnd w:id="85"/>
      <w:r w:rsidR="00306549">
        <w:rPr>
          <w:rStyle w:val="CommentReference"/>
        </w:rPr>
        <w:commentReference w:id="85"/>
      </w:r>
      <w:r w:rsidRPr="000670C5">
        <w:rPr>
          <w:rFonts w:cs="Times New Roman"/>
          <w:color w:val="000000" w:themeColor="text1"/>
          <w:szCs w:val="24"/>
        </w:rPr>
        <w:t xml:space="preserve">KFF 2018). Therefore, identifying strategies to address social isolation </w:t>
      </w:r>
      <w:r w:rsidR="00566824">
        <w:rPr>
          <w:rFonts w:cs="Times New Roman"/>
          <w:color w:val="000000" w:themeColor="text1"/>
          <w:szCs w:val="24"/>
        </w:rPr>
        <w:t xml:space="preserve">can </w:t>
      </w:r>
      <w:r w:rsidRPr="000670C5">
        <w:rPr>
          <w:rFonts w:cs="Times New Roman"/>
          <w:color w:val="000000" w:themeColor="text1"/>
          <w:szCs w:val="24"/>
        </w:rPr>
        <w:t>enhanc</w:t>
      </w:r>
      <w:r w:rsidR="00566824">
        <w:rPr>
          <w:rFonts w:cs="Times New Roman"/>
          <w:color w:val="000000" w:themeColor="text1"/>
          <w:szCs w:val="24"/>
        </w:rPr>
        <w:t xml:space="preserve">e </w:t>
      </w:r>
      <w:r w:rsidRPr="000670C5">
        <w:rPr>
          <w:rFonts w:cs="Times New Roman"/>
          <w:color w:val="000000" w:themeColor="text1"/>
          <w:szCs w:val="24"/>
        </w:rPr>
        <w:t>public health and foster health equity.</w:t>
      </w:r>
      <w:commentRangeEnd w:id="80"/>
      <w:r w:rsidR="00FE5D00">
        <w:rPr>
          <w:rStyle w:val="CommentReference"/>
        </w:rPr>
        <w:commentReference w:id="80"/>
      </w:r>
    </w:p>
    <w:p w14:paraId="28AAC813" w14:textId="66092E5A" w:rsidR="00EF63A1" w:rsidRDefault="00674636" w:rsidP="009B0923">
      <w:pPr>
        <w:spacing w:line="480" w:lineRule="auto"/>
        <w:rPr>
          <w:rFonts w:cs="Times New Roman"/>
          <w:color w:val="000000" w:themeColor="text1"/>
          <w:szCs w:val="24"/>
        </w:rPr>
      </w:pPr>
      <w:commentRangeStart w:id="86"/>
      <w:r>
        <w:rPr>
          <w:rFonts w:cs="Times New Roman"/>
          <w:color w:val="000000" w:themeColor="text1"/>
          <w:szCs w:val="24"/>
        </w:rPr>
        <w:lastRenderedPageBreak/>
        <w:t>S</w:t>
      </w:r>
      <w:r w:rsidR="004447A6">
        <w:rPr>
          <w:rFonts w:cs="Times New Roman"/>
          <w:color w:val="000000" w:themeColor="text1"/>
          <w:szCs w:val="24"/>
        </w:rPr>
        <w:t xml:space="preserve">ocial isolation is </w:t>
      </w:r>
      <w:r w:rsidR="00D178F3">
        <w:rPr>
          <w:rFonts w:cs="Times New Roman"/>
          <w:color w:val="000000" w:themeColor="text1"/>
          <w:szCs w:val="24"/>
        </w:rPr>
        <w:t>hypothesized</w:t>
      </w:r>
      <w:r w:rsidR="004447A6">
        <w:rPr>
          <w:rFonts w:cs="Times New Roman"/>
          <w:color w:val="000000" w:themeColor="text1"/>
          <w:szCs w:val="24"/>
        </w:rPr>
        <w:t xml:space="preserve"> to influence mortality </w:t>
      </w:r>
      <w:r w:rsidR="00155309">
        <w:rPr>
          <w:rFonts w:cs="Times New Roman"/>
          <w:color w:val="000000" w:themeColor="text1"/>
          <w:szCs w:val="24"/>
        </w:rPr>
        <w:t>through</w:t>
      </w:r>
      <w:r w:rsidR="00D178F3">
        <w:rPr>
          <w:rFonts w:cs="Times New Roman"/>
          <w:color w:val="000000" w:themeColor="text1"/>
          <w:szCs w:val="24"/>
        </w:rPr>
        <w:t xml:space="preserve"> multiple </w:t>
      </w:r>
      <w:r w:rsidR="006D4D26">
        <w:rPr>
          <w:rFonts w:cs="Times New Roman"/>
          <w:color w:val="000000" w:themeColor="text1"/>
          <w:szCs w:val="24"/>
        </w:rPr>
        <w:t>pathways</w:t>
      </w:r>
      <w:r w:rsidR="00D178F3">
        <w:rPr>
          <w:rFonts w:cs="Times New Roman"/>
          <w:color w:val="000000" w:themeColor="text1"/>
          <w:szCs w:val="24"/>
        </w:rPr>
        <w:t xml:space="preserve">, </w:t>
      </w:r>
      <w:commentRangeEnd w:id="86"/>
      <w:r w:rsidR="009F2BE3">
        <w:rPr>
          <w:rStyle w:val="CommentReference"/>
        </w:rPr>
        <w:commentReference w:id="86"/>
      </w:r>
      <w:r w:rsidR="00D178F3">
        <w:rPr>
          <w:rFonts w:cs="Times New Roman"/>
          <w:color w:val="000000" w:themeColor="text1"/>
          <w:szCs w:val="24"/>
        </w:rPr>
        <w:t xml:space="preserve">including </w:t>
      </w:r>
      <w:r w:rsidR="005C2463">
        <w:rPr>
          <w:rFonts w:cs="Times New Roman"/>
          <w:color w:val="000000" w:themeColor="text1"/>
          <w:szCs w:val="24"/>
        </w:rPr>
        <w:t xml:space="preserve">by </w:t>
      </w:r>
      <w:r w:rsidR="00FA3DE0">
        <w:rPr>
          <w:rFonts w:cs="Times New Roman"/>
          <w:color w:val="000000" w:themeColor="text1"/>
          <w:szCs w:val="24"/>
        </w:rPr>
        <w:t>impacting</w:t>
      </w:r>
      <w:r w:rsidR="00132657">
        <w:rPr>
          <w:rFonts w:cs="Times New Roman"/>
          <w:color w:val="000000" w:themeColor="text1"/>
          <w:szCs w:val="24"/>
        </w:rPr>
        <w:t xml:space="preserve"> </w:t>
      </w:r>
      <w:r w:rsidR="00FA3DE0">
        <w:rPr>
          <w:rFonts w:cs="Times New Roman"/>
          <w:color w:val="000000" w:themeColor="text1"/>
          <w:szCs w:val="24"/>
        </w:rPr>
        <w:t xml:space="preserve">mental and </w:t>
      </w:r>
      <w:r w:rsidR="00606835">
        <w:rPr>
          <w:rFonts w:cs="Times New Roman"/>
          <w:color w:val="000000" w:themeColor="text1"/>
          <w:szCs w:val="24"/>
        </w:rPr>
        <w:t xml:space="preserve">emotional health, </w:t>
      </w:r>
      <w:r w:rsidR="00494E29">
        <w:rPr>
          <w:rFonts w:cs="Times New Roman"/>
          <w:color w:val="000000" w:themeColor="text1"/>
          <w:szCs w:val="24"/>
        </w:rPr>
        <w:t xml:space="preserve">health behavior, </w:t>
      </w:r>
      <w:r w:rsidR="00FA3DE0">
        <w:rPr>
          <w:rFonts w:cs="Times New Roman"/>
          <w:color w:val="000000" w:themeColor="text1"/>
          <w:szCs w:val="24"/>
        </w:rPr>
        <w:t>social support, healthcare utilization</w:t>
      </w:r>
      <w:r w:rsidR="00494E29">
        <w:rPr>
          <w:rFonts w:cs="Times New Roman"/>
          <w:color w:val="000000" w:themeColor="text1"/>
          <w:szCs w:val="24"/>
        </w:rPr>
        <w:t xml:space="preserve"> and treatment adherence</w:t>
      </w:r>
      <w:r w:rsidR="00FA3DE0">
        <w:rPr>
          <w:rFonts w:cs="Times New Roman"/>
          <w:color w:val="000000" w:themeColor="text1"/>
          <w:szCs w:val="24"/>
        </w:rPr>
        <w:t xml:space="preserve">, </w:t>
      </w:r>
      <w:r w:rsidR="00EF75CC">
        <w:rPr>
          <w:rFonts w:cs="Times New Roman"/>
          <w:color w:val="000000" w:themeColor="text1"/>
          <w:szCs w:val="24"/>
        </w:rPr>
        <w:t xml:space="preserve">and </w:t>
      </w:r>
      <w:r w:rsidR="00CA183B">
        <w:rPr>
          <w:rFonts w:cs="Times New Roman"/>
          <w:color w:val="000000" w:themeColor="text1"/>
          <w:szCs w:val="24"/>
        </w:rPr>
        <w:t xml:space="preserve">inducing </w:t>
      </w:r>
      <w:r w:rsidR="00EF75CC">
        <w:rPr>
          <w:rFonts w:cs="Times New Roman"/>
          <w:color w:val="000000" w:themeColor="text1"/>
          <w:szCs w:val="24"/>
        </w:rPr>
        <w:t>physiologic</w:t>
      </w:r>
      <w:r w:rsidR="00914986">
        <w:rPr>
          <w:rFonts w:cs="Times New Roman"/>
          <w:color w:val="000000" w:themeColor="text1"/>
          <w:szCs w:val="24"/>
        </w:rPr>
        <w:t>al</w:t>
      </w:r>
      <w:r w:rsidR="00EF75CC">
        <w:rPr>
          <w:rFonts w:cs="Times New Roman"/>
          <w:color w:val="000000" w:themeColor="text1"/>
          <w:szCs w:val="24"/>
        </w:rPr>
        <w:t xml:space="preserve"> or epigenetic changes</w:t>
      </w:r>
      <w:r w:rsidR="009F0612">
        <w:rPr>
          <w:rFonts w:cs="Times New Roman"/>
          <w:color w:val="000000" w:themeColor="text1"/>
          <w:szCs w:val="24"/>
        </w:rPr>
        <w:t xml:space="preserve"> </w:t>
      </w:r>
      <w:r w:rsidR="004447A6">
        <w:rPr>
          <w:rFonts w:cs="Times New Roman"/>
          <w:color w:val="000000" w:themeColor="text1"/>
          <w:szCs w:val="24"/>
        </w:rPr>
        <w:t>(</w:t>
      </w:r>
      <w:r w:rsidR="00FA3DE0">
        <w:rPr>
          <w:rFonts w:cs="Times New Roman"/>
          <w:color w:val="000000" w:themeColor="text1"/>
          <w:szCs w:val="24"/>
        </w:rPr>
        <w:t>Yang 2016; Holt-</w:t>
      </w:r>
      <w:proofErr w:type="spellStart"/>
      <w:r w:rsidR="00FA3DE0">
        <w:rPr>
          <w:rFonts w:cs="Times New Roman"/>
          <w:color w:val="000000" w:themeColor="text1"/>
          <w:szCs w:val="24"/>
        </w:rPr>
        <w:t>Lunstad</w:t>
      </w:r>
      <w:proofErr w:type="spellEnd"/>
      <w:r w:rsidR="00FA3DE0">
        <w:rPr>
          <w:rFonts w:cs="Times New Roman"/>
          <w:color w:val="000000" w:themeColor="text1"/>
          <w:szCs w:val="24"/>
        </w:rPr>
        <w:t xml:space="preserve"> 2015; House 2001</w:t>
      </w:r>
      <w:r w:rsidR="004447A6">
        <w:rPr>
          <w:rFonts w:cs="Times New Roman"/>
          <w:color w:val="000000" w:themeColor="text1"/>
          <w:szCs w:val="24"/>
        </w:rPr>
        <w:t>).</w:t>
      </w:r>
      <w:r w:rsidR="00D57D59">
        <w:rPr>
          <w:rFonts w:cs="Times New Roman"/>
          <w:color w:val="000000" w:themeColor="text1"/>
          <w:szCs w:val="24"/>
        </w:rPr>
        <w:t xml:space="preserve"> </w:t>
      </w:r>
      <w:r w:rsidR="00882274">
        <w:rPr>
          <w:rFonts w:cs="Times New Roman"/>
          <w:color w:val="000000" w:themeColor="text1"/>
        </w:rPr>
        <w:t>Similar</w:t>
      </w:r>
      <w:r w:rsidR="00D178F3">
        <w:rPr>
          <w:rFonts w:cs="Times New Roman"/>
          <w:color w:val="000000" w:themeColor="text1"/>
        </w:rPr>
        <w:t xml:space="preserve"> mechanisms likely contribute to the protective effect of marriage on health</w:t>
      </w:r>
      <w:r w:rsidR="00D341B2">
        <w:rPr>
          <w:rFonts w:cs="Times New Roman"/>
          <w:color w:val="000000" w:themeColor="text1"/>
        </w:rPr>
        <w:t xml:space="preserve"> </w:t>
      </w:r>
      <w:r w:rsidR="0002147E">
        <w:rPr>
          <w:rFonts w:cs="Times New Roman"/>
          <w:color w:val="000000" w:themeColor="text1"/>
        </w:rPr>
        <w:t>(CITE</w:t>
      </w:r>
      <w:r w:rsidR="00D341B2">
        <w:rPr>
          <w:rFonts w:cs="Times New Roman"/>
          <w:color w:val="000000" w:themeColor="text1"/>
        </w:rPr>
        <w:t>)</w:t>
      </w:r>
      <w:r w:rsidR="00D178F3">
        <w:rPr>
          <w:rFonts w:cs="Times New Roman"/>
          <w:color w:val="000000" w:themeColor="text1"/>
        </w:rPr>
        <w:t>. In fact, m</w:t>
      </w:r>
      <w:r w:rsidR="00D57D59" w:rsidRPr="00036A9B">
        <w:rPr>
          <w:rFonts w:cs="Times New Roman"/>
          <w:color w:val="000000" w:themeColor="text1"/>
        </w:rPr>
        <w:t>arital status is a typical component of social isolation measurement</w:t>
      </w:r>
      <w:r w:rsidR="00D57D59">
        <w:rPr>
          <w:rFonts w:cs="Times New Roman"/>
          <w:color w:val="000000" w:themeColor="text1"/>
        </w:rPr>
        <w:t>. E</w:t>
      </w:r>
      <w:r w:rsidR="00D57D59" w:rsidRPr="00036A9B">
        <w:rPr>
          <w:rFonts w:cs="Times New Roman"/>
          <w:color w:val="000000" w:themeColor="text1"/>
        </w:rPr>
        <w:t xml:space="preserve">vidence </w:t>
      </w:r>
      <w:r w:rsidR="00720E38">
        <w:rPr>
          <w:rFonts w:cs="Times New Roman"/>
          <w:color w:val="000000" w:themeColor="text1"/>
        </w:rPr>
        <w:t>suggests</w:t>
      </w:r>
      <w:r w:rsidR="00D57D59" w:rsidRPr="00036A9B">
        <w:rPr>
          <w:rFonts w:cs="Times New Roman"/>
          <w:color w:val="000000" w:themeColor="text1"/>
        </w:rPr>
        <w:t xml:space="preserve"> much of the influence of social isolation on mortality </w:t>
      </w:r>
      <w:r w:rsidR="00720E38">
        <w:rPr>
          <w:rFonts w:cs="Times New Roman"/>
          <w:color w:val="000000" w:themeColor="text1"/>
        </w:rPr>
        <w:t>is</w:t>
      </w:r>
      <w:r w:rsidR="00D57D59" w:rsidRPr="00036A9B">
        <w:rPr>
          <w:rFonts w:cs="Times New Roman"/>
          <w:color w:val="000000" w:themeColor="text1"/>
        </w:rPr>
        <w:t xml:space="preserve"> attributable to being unmarried (</w:t>
      </w:r>
      <w:r w:rsidR="000016E4">
        <w:rPr>
          <w:rFonts w:cs="Times New Roman"/>
          <w:color w:val="000000" w:themeColor="text1"/>
        </w:rPr>
        <w:t>Berkman</w:t>
      </w:r>
      <w:r w:rsidR="006B4F69">
        <w:rPr>
          <w:rFonts w:cs="Times New Roman"/>
          <w:color w:val="000000" w:themeColor="text1"/>
        </w:rPr>
        <w:t xml:space="preserve"> 1979; Berkman 2004</w:t>
      </w:r>
      <w:r w:rsidR="00D57D59" w:rsidRPr="00036A9B">
        <w:rPr>
          <w:rFonts w:cs="Times New Roman"/>
          <w:color w:val="000000" w:themeColor="text1"/>
        </w:rPr>
        <w:t>)</w:t>
      </w:r>
      <w:r w:rsidR="00D57D59">
        <w:rPr>
          <w:rFonts w:cs="Times New Roman"/>
          <w:color w:val="000000" w:themeColor="text1"/>
        </w:rPr>
        <w:t>, although composite social isolation measures are better predictors of mortality than marital status alone</w:t>
      </w:r>
      <w:r w:rsidR="00D57D59" w:rsidRPr="00036A9B">
        <w:rPr>
          <w:rFonts w:cs="Times New Roman"/>
          <w:color w:val="000000" w:themeColor="text1"/>
        </w:rPr>
        <w:t>.</w:t>
      </w:r>
      <w:r w:rsidR="00882274">
        <w:rPr>
          <w:rFonts w:cs="Times New Roman"/>
          <w:color w:val="000000" w:themeColor="text1"/>
        </w:rPr>
        <w:t xml:space="preserve"> Questions remain regarding the </w:t>
      </w:r>
      <w:r w:rsidR="00705368">
        <w:rPr>
          <w:rFonts w:cs="Times New Roman"/>
          <w:color w:val="000000" w:themeColor="text1"/>
        </w:rPr>
        <w:t xml:space="preserve">influence of social isolation on mortality among married individuals and whether social isolation influences mortality </w:t>
      </w:r>
      <w:r w:rsidR="00AC66B1">
        <w:rPr>
          <w:rFonts w:cs="Times New Roman"/>
          <w:color w:val="000000" w:themeColor="text1"/>
        </w:rPr>
        <w:t xml:space="preserve">similarly </w:t>
      </w:r>
      <w:r w:rsidR="00705368">
        <w:rPr>
          <w:rFonts w:cs="Times New Roman"/>
          <w:color w:val="000000" w:themeColor="text1"/>
        </w:rPr>
        <w:t>for women and men.</w:t>
      </w:r>
    </w:p>
    <w:p w14:paraId="2A499799" w14:textId="77777777" w:rsidR="00EF63A1" w:rsidRDefault="00EF63A1" w:rsidP="009B0923">
      <w:pPr>
        <w:spacing w:line="480" w:lineRule="auto"/>
        <w:rPr>
          <w:rFonts w:cs="Times New Roman"/>
          <w:color w:val="000000" w:themeColor="text1"/>
          <w:szCs w:val="24"/>
        </w:rPr>
      </w:pPr>
    </w:p>
    <w:p w14:paraId="37F98E8F" w14:textId="4D312A51" w:rsidR="00C26C05" w:rsidRDefault="00CA183B" w:rsidP="009B0923">
      <w:pPr>
        <w:spacing w:line="480" w:lineRule="auto"/>
        <w:rPr>
          <w:rFonts w:cs="Times New Roman"/>
          <w:color w:val="000000" w:themeColor="text1"/>
          <w:szCs w:val="24"/>
        </w:rPr>
      </w:pPr>
      <w:r>
        <w:rPr>
          <w:rFonts w:cs="Times New Roman"/>
          <w:color w:val="000000" w:themeColor="text1"/>
          <w:szCs w:val="24"/>
        </w:rPr>
        <w:t>T</w:t>
      </w:r>
      <w:r w:rsidR="00CB6A2A">
        <w:rPr>
          <w:rFonts w:cs="Times New Roman"/>
          <w:color w:val="000000" w:themeColor="text1"/>
          <w:szCs w:val="24"/>
        </w:rPr>
        <w:t xml:space="preserve">he overall association of social isolation </w:t>
      </w:r>
      <w:r w:rsidR="00F02B1F">
        <w:rPr>
          <w:rFonts w:cs="Times New Roman"/>
          <w:color w:val="000000" w:themeColor="text1"/>
          <w:szCs w:val="24"/>
        </w:rPr>
        <w:t>with</w:t>
      </w:r>
      <w:r w:rsidR="00CB6A2A">
        <w:rPr>
          <w:rFonts w:cs="Times New Roman"/>
          <w:color w:val="000000" w:themeColor="text1"/>
          <w:szCs w:val="24"/>
        </w:rPr>
        <w:t xml:space="preserve"> mortality is well</w:t>
      </w:r>
      <w:r w:rsidR="00AE4B26">
        <w:rPr>
          <w:rFonts w:cs="Times New Roman"/>
          <w:color w:val="000000" w:themeColor="text1"/>
          <w:szCs w:val="24"/>
        </w:rPr>
        <w:t xml:space="preserve"> </w:t>
      </w:r>
      <w:r w:rsidR="00CB6A2A">
        <w:rPr>
          <w:rFonts w:cs="Times New Roman"/>
          <w:color w:val="000000" w:themeColor="text1"/>
          <w:szCs w:val="24"/>
        </w:rPr>
        <w:t>established</w:t>
      </w:r>
      <w:r w:rsidR="0096754E">
        <w:rPr>
          <w:rFonts w:cs="Times New Roman"/>
          <w:color w:val="000000" w:themeColor="text1"/>
          <w:szCs w:val="24"/>
        </w:rPr>
        <w:t>,</w:t>
      </w:r>
      <w:r>
        <w:rPr>
          <w:rFonts w:cs="Times New Roman"/>
          <w:color w:val="000000" w:themeColor="text1"/>
          <w:szCs w:val="24"/>
        </w:rPr>
        <w:t xml:space="preserve"> yet</w:t>
      </w:r>
      <w:r w:rsidR="0010538B">
        <w:rPr>
          <w:rFonts w:cs="Times New Roman"/>
          <w:color w:val="000000" w:themeColor="text1"/>
          <w:szCs w:val="24"/>
        </w:rPr>
        <w:t xml:space="preserve"> sex differences in the</w:t>
      </w:r>
      <w:r w:rsidR="001D1281">
        <w:rPr>
          <w:rFonts w:cs="Times New Roman"/>
          <w:color w:val="000000" w:themeColor="text1"/>
          <w:szCs w:val="24"/>
        </w:rPr>
        <w:t xml:space="preserve"> social isolation</w:t>
      </w:r>
      <w:r w:rsidR="0010538B">
        <w:rPr>
          <w:rFonts w:cs="Times New Roman"/>
          <w:color w:val="000000" w:themeColor="text1"/>
          <w:szCs w:val="24"/>
        </w:rPr>
        <w:t>-</w:t>
      </w:r>
      <w:r w:rsidR="001D1281">
        <w:rPr>
          <w:rFonts w:cs="Times New Roman"/>
          <w:color w:val="000000" w:themeColor="text1"/>
          <w:szCs w:val="24"/>
        </w:rPr>
        <w:t xml:space="preserve">mortality </w:t>
      </w:r>
      <w:r w:rsidR="0010538B">
        <w:rPr>
          <w:rFonts w:cs="Times New Roman"/>
          <w:color w:val="000000" w:themeColor="text1"/>
          <w:szCs w:val="24"/>
        </w:rPr>
        <w:t xml:space="preserve">association </w:t>
      </w:r>
      <w:r w:rsidR="006B3572">
        <w:rPr>
          <w:rFonts w:cs="Times New Roman"/>
          <w:color w:val="000000" w:themeColor="text1"/>
          <w:szCs w:val="24"/>
        </w:rPr>
        <w:t>are</w:t>
      </w:r>
      <w:r w:rsidR="0010538B">
        <w:rPr>
          <w:rFonts w:cs="Times New Roman"/>
          <w:color w:val="000000" w:themeColor="text1"/>
          <w:szCs w:val="24"/>
        </w:rPr>
        <w:t xml:space="preserve"> </w:t>
      </w:r>
      <w:r w:rsidR="0096754E">
        <w:rPr>
          <w:rFonts w:cs="Times New Roman"/>
          <w:color w:val="000000" w:themeColor="text1"/>
          <w:szCs w:val="24"/>
        </w:rPr>
        <w:t>less clear</w:t>
      </w:r>
      <w:r w:rsidR="0010538B">
        <w:rPr>
          <w:rFonts w:cs="Times New Roman"/>
          <w:color w:val="000000" w:themeColor="text1"/>
          <w:szCs w:val="24"/>
        </w:rPr>
        <w:t xml:space="preserve">. </w:t>
      </w:r>
      <w:commentRangeStart w:id="87"/>
      <w:r w:rsidR="00D40DA8">
        <w:rPr>
          <w:rFonts w:cs="Times New Roman"/>
          <w:color w:val="000000" w:themeColor="text1"/>
          <w:szCs w:val="24"/>
        </w:rPr>
        <w:t>S</w:t>
      </w:r>
      <w:r w:rsidR="0010538B" w:rsidRPr="00B612BE">
        <w:rPr>
          <w:color w:val="000000" w:themeColor="text1"/>
          <w:szCs w:val="24"/>
          <w:shd w:val="clear" w:color="auto" w:fill="FFFFFF"/>
        </w:rPr>
        <w:t>everal studies report similar associations of social isolation and all-cause mortality for w</w:t>
      </w:r>
      <w:r w:rsidR="0010538B" w:rsidRPr="006B3572">
        <w:rPr>
          <w:color w:val="000000" w:themeColor="text1"/>
          <w:szCs w:val="24"/>
          <w:shd w:val="clear" w:color="auto" w:fill="FFFFFF"/>
        </w:rPr>
        <w:t>omen and men (Barger 2013; Steptoe 2013</w:t>
      </w:r>
      <w:r w:rsidR="003E2002">
        <w:rPr>
          <w:color w:val="000000" w:themeColor="text1"/>
          <w:szCs w:val="24"/>
          <w:shd w:val="clear" w:color="auto" w:fill="FFFFFF"/>
        </w:rPr>
        <w:t xml:space="preserve">; </w:t>
      </w:r>
      <w:proofErr w:type="spellStart"/>
      <w:r w:rsidR="003E2002">
        <w:rPr>
          <w:color w:val="000000" w:themeColor="text1"/>
          <w:szCs w:val="24"/>
          <w:shd w:val="clear" w:color="auto" w:fill="FFFFFF"/>
        </w:rPr>
        <w:t>L</w:t>
      </w:r>
      <w:r w:rsidR="00F73921">
        <w:rPr>
          <w:color w:val="000000" w:themeColor="text1"/>
          <w:szCs w:val="24"/>
          <w:shd w:val="clear" w:color="auto" w:fill="FFFFFF"/>
        </w:rPr>
        <w:t>a</w:t>
      </w:r>
      <w:r w:rsidR="003E2002">
        <w:rPr>
          <w:color w:val="000000" w:themeColor="text1"/>
          <w:szCs w:val="24"/>
          <w:shd w:val="clear" w:color="auto" w:fill="FFFFFF"/>
        </w:rPr>
        <w:t>ugeusen</w:t>
      </w:r>
      <w:proofErr w:type="spellEnd"/>
      <w:r w:rsidR="003E2002">
        <w:rPr>
          <w:color w:val="000000" w:themeColor="text1"/>
          <w:szCs w:val="24"/>
          <w:shd w:val="clear" w:color="auto" w:fill="FFFFFF"/>
        </w:rPr>
        <w:t xml:space="preserve"> 2018</w:t>
      </w:r>
      <w:r w:rsidR="0010538B" w:rsidRPr="006B3572">
        <w:rPr>
          <w:color w:val="000000" w:themeColor="text1"/>
          <w:szCs w:val="24"/>
          <w:shd w:val="clear" w:color="auto" w:fill="FFFFFF"/>
        </w:rPr>
        <w:t>)</w:t>
      </w:r>
      <w:r w:rsidR="00D40DA8">
        <w:rPr>
          <w:color w:val="000000" w:themeColor="text1"/>
          <w:szCs w:val="24"/>
          <w:shd w:val="clear" w:color="auto" w:fill="FFFFFF"/>
        </w:rPr>
        <w:t xml:space="preserve">. However, </w:t>
      </w:r>
      <w:r w:rsidR="00B612BE" w:rsidRPr="006B3572">
        <w:rPr>
          <w:color w:val="000000" w:themeColor="text1"/>
          <w:szCs w:val="24"/>
          <w:shd w:val="clear" w:color="auto" w:fill="FFFFFF"/>
        </w:rPr>
        <w:t>o</w:t>
      </w:r>
      <w:r w:rsidR="0010538B" w:rsidRPr="006B3572">
        <w:rPr>
          <w:color w:val="000000" w:themeColor="text1"/>
          <w:szCs w:val="24"/>
          <w:shd w:val="clear" w:color="auto" w:fill="FFFFFF"/>
        </w:rPr>
        <w:t>ther studies report stronger association</w:t>
      </w:r>
      <w:r w:rsidR="00B612BE" w:rsidRPr="006B3572">
        <w:rPr>
          <w:color w:val="000000" w:themeColor="text1"/>
          <w:szCs w:val="24"/>
          <w:shd w:val="clear" w:color="auto" w:fill="FFFFFF"/>
        </w:rPr>
        <w:t>s</w:t>
      </w:r>
      <w:r w:rsidR="0010538B" w:rsidRPr="006B3572">
        <w:rPr>
          <w:color w:val="000000" w:themeColor="text1"/>
          <w:szCs w:val="24"/>
          <w:shd w:val="clear" w:color="auto" w:fill="FFFFFF"/>
        </w:rPr>
        <w:t xml:space="preserve"> among men compared to women (House 1988; </w:t>
      </w:r>
      <w:r w:rsidR="00B612BE" w:rsidRPr="006B3572">
        <w:rPr>
          <w:color w:val="000000" w:themeColor="text1"/>
          <w:szCs w:val="24"/>
          <w:shd w:val="clear" w:color="auto" w:fill="FFFFFF"/>
        </w:rPr>
        <w:t xml:space="preserve">Kaplan 1988; </w:t>
      </w:r>
      <w:r w:rsidR="0010538B" w:rsidRPr="006B3572">
        <w:rPr>
          <w:color w:val="000000" w:themeColor="text1"/>
          <w:szCs w:val="24"/>
          <w:shd w:val="clear" w:color="auto" w:fill="FFFFFF"/>
        </w:rPr>
        <w:t>Yang 2013</w:t>
      </w:r>
      <w:r w:rsidR="00B612BE" w:rsidRPr="006B3572">
        <w:rPr>
          <w:color w:val="000000" w:themeColor="text1"/>
          <w:szCs w:val="24"/>
          <w:shd w:val="clear" w:color="auto" w:fill="FFFFFF"/>
        </w:rPr>
        <w:t xml:space="preserve">). </w:t>
      </w:r>
      <w:commentRangeEnd w:id="87"/>
      <w:r w:rsidR="0011666A">
        <w:rPr>
          <w:rStyle w:val="CommentReference"/>
        </w:rPr>
        <w:commentReference w:id="87"/>
      </w:r>
      <w:r w:rsidR="0074066A">
        <w:rPr>
          <w:rFonts w:cs="Times New Roman"/>
          <w:color w:val="000000" w:themeColor="text1"/>
          <w:szCs w:val="24"/>
        </w:rPr>
        <w:t>One</w:t>
      </w:r>
      <w:r w:rsidR="00D40DA8" w:rsidRPr="00B612BE">
        <w:rPr>
          <w:rFonts w:cs="Times New Roman"/>
          <w:color w:val="000000" w:themeColor="text1"/>
          <w:szCs w:val="24"/>
        </w:rPr>
        <w:t xml:space="preserve"> possible driver of this </w:t>
      </w:r>
      <w:r w:rsidR="00B8751C">
        <w:rPr>
          <w:rFonts w:cs="Times New Roman"/>
          <w:color w:val="000000" w:themeColor="text1"/>
          <w:szCs w:val="24"/>
        </w:rPr>
        <w:t xml:space="preserve">sex </w:t>
      </w:r>
      <w:r w:rsidR="000E606E">
        <w:rPr>
          <w:rFonts w:cs="Times New Roman"/>
          <w:color w:val="000000" w:themeColor="text1"/>
          <w:szCs w:val="24"/>
        </w:rPr>
        <w:t xml:space="preserve">difference </w:t>
      </w:r>
      <w:r w:rsidR="00D40DA8" w:rsidRPr="00B612BE">
        <w:rPr>
          <w:rFonts w:cs="Times New Roman"/>
          <w:color w:val="000000" w:themeColor="text1"/>
          <w:szCs w:val="24"/>
        </w:rPr>
        <w:t>is that the health and mortality benefit</w:t>
      </w:r>
      <w:r w:rsidR="00EE03E5">
        <w:rPr>
          <w:rFonts w:cs="Times New Roman"/>
          <w:color w:val="000000" w:themeColor="text1"/>
          <w:szCs w:val="24"/>
        </w:rPr>
        <w:t>s</w:t>
      </w:r>
      <w:r w:rsidR="00D40DA8" w:rsidRPr="00B612BE">
        <w:rPr>
          <w:rFonts w:cs="Times New Roman"/>
          <w:color w:val="000000" w:themeColor="text1"/>
          <w:szCs w:val="24"/>
        </w:rPr>
        <w:t xml:space="preserve"> of marriage </w:t>
      </w:r>
      <w:r w:rsidR="0046690B">
        <w:rPr>
          <w:rFonts w:cs="Times New Roman"/>
          <w:color w:val="000000" w:themeColor="text1"/>
          <w:szCs w:val="24"/>
        </w:rPr>
        <w:t>are</w:t>
      </w:r>
      <w:r w:rsidR="00D40DA8" w:rsidRPr="00B612BE">
        <w:rPr>
          <w:rFonts w:cs="Times New Roman"/>
          <w:color w:val="000000" w:themeColor="text1"/>
          <w:szCs w:val="24"/>
        </w:rPr>
        <w:t xml:space="preserve"> stronger for men </w:t>
      </w:r>
      <w:r w:rsidR="008E71B8">
        <w:rPr>
          <w:rFonts w:cs="Times New Roman"/>
          <w:color w:val="000000" w:themeColor="text1"/>
          <w:szCs w:val="24"/>
        </w:rPr>
        <w:t>than</w:t>
      </w:r>
      <w:r w:rsidR="00D40DA8" w:rsidRPr="00B612BE">
        <w:rPr>
          <w:rFonts w:cs="Times New Roman"/>
          <w:color w:val="000000" w:themeColor="text1"/>
          <w:szCs w:val="24"/>
        </w:rPr>
        <w:t xml:space="preserve"> women (</w:t>
      </w:r>
      <w:commentRangeStart w:id="88"/>
      <w:proofErr w:type="spellStart"/>
      <w:r w:rsidR="00D40DA8" w:rsidRPr="00B612BE">
        <w:rPr>
          <w:rFonts w:cs="Times New Roman"/>
          <w:color w:val="000000" w:themeColor="text1"/>
          <w:szCs w:val="24"/>
        </w:rPr>
        <w:t>Kiecolt</w:t>
      </w:r>
      <w:proofErr w:type="spellEnd"/>
      <w:r w:rsidR="00D40DA8" w:rsidRPr="00B612BE">
        <w:rPr>
          <w:rFonts w:cs="Times New Roman"/>
          <w:color w:val="000000" w:themeColor="text1"/>
          <w:szCs w:val="24"/>
        </w:rPr>
        <w:t xml:space="preserve">-Glaser 2001; </w:t>
      </w:r>
      <w:proofErr w:type="spellStart"/>
      <w:r w:rsidR="00D40DA8" w:rsidRPr="00B612BE">
        <w:rPr>
          <w:rFonts w:cs="Times New Roman"/>
          <w:color w:val="000000" w:themeColor="text1"/>
          <w:szCs w:val="24"/>
        </w:rPr>
        <w:t>Wanic</w:t>
      </w:r>
      <w:proofErr w:type="spellEnd"/>
      <w:r w:rsidR="00D40DA8" w:rsidRPr="00B612BE">
        <w:rPr>
          <w:rFonts w:cs="Times New Roman"/>
          <w:color w:val="000000" w:themeColor="text1"/>
          <w:szCs w:val="24"/>
        </w:rPr>
        <w:t xml:space="preserve"> 2011; Robards 2012</w:t>
      </w:r>
      <w:commentRangeEnd w:id="88"/>
      <w:r w:rsidR="00EA2CDC">
        <w:rPr>
          <w:rStyle w:val="CommentReference"/>
        </w:rPr>
        <w:commentReference w:id="88"/>
      </w:r>
      <w:r w:rsidR="00D40DA8" w:rsidRPr="00B612BE">
        <w:rPr>
          <w:rFonts w:cs="Times New Roman"/>
          <w:color w:val="000000" w:themeColor="text1"/>
          <w:szCs w:val="24"/>
        </w:rPr>
        <w:t>)</w:t>
      </w:r>
      <w:r w:rsidR="009F0612">
        <w:rPr>
          <w:rFonts w:cs="Times New Roman"/>
          <w:color w:val="000000" w:themeColor="text1"/>
          <w:szCs w:val="24"/>
        </w:rPr>
        <w:t xml:space="preserve">. </w:t>
      </w:r>
      <w:r w:rsidR="00D40DA8" w:rsidRPr="00B612BE">
        <w:rPr>
          <w:rFonts w:cs="Times New Roman"/>
          <w:color w:val="000000" w:themeColor="text1"/>
          <w:szCs w:val="24"/>
        </w:rPr>
        <w:t xml:space="preserve">A recent analysis of National Center for Health Statistics data on adults ages 25 </w:t>
      </w:r>
      <w:ins w:id="89" w:author="Susan Gapstur" w:date="2020-12-01T11:26:00Z">
        <w:r w:rsidR="006033ED">
          <w:rPr>
            <w:rFonts w:cs="Times New Roman"/>
            <w:color w:val="000000" w:themeColor="text1"/>
            <w:szCs w:val="24"/>
          </w:rPr>
          <w:t xml:space="preserve">years </w:t>
        </w:r>
      </w:ins>
      <w:r w:rsidR="00D40DA8" w:rsidRPr="00B612BE">
        <w:rPr>
          <w:rFonts w:cs="Times New Roman"/>
          <w:color w:val="000000" w:themeColor="text1"/>
          <w:szCs w:val="24"/>
        </w:rPr>
        <w:t>or older reports that</w:t>
      </w:r>
      <w:r w:rsidR="00076EA2">
        <w:rPr>
          <w:rFonts w:cs="Times New Roman"/>
          <w:color w:val="000000" w:themeColor="text1"/>
          <w:szCs w:val="24"/>
        </w:rPr>
        <w:t>, among women and men of all marital status groups,</w:t>
      </w:r>
      <w:r w:rsidR="00D40DA8" w:rsidRPr="00B612BE">
        <w:rPr>
          <w:rFonts w:cs="Times New Roman"/>
          <w:color w:val="000000" w:themeColor="text1"/>
          <w:szCs w:val="24"/>
        </w:rPr>
        <w:t xml:space="preserve"> age-adjusted death rates are lowest for married men</w:t>
      </w:r>
      <w:r w:rsidR="00D40DA8" w:rsidRPr="00B612BE">
        <w:rPr>
          <w:rFonts w:cs="Times New Roman"/>
          <w:color w:val="000000" w:themeColor="text1"/>
        </w:rPr>
        <w:t xml:space="preserve"> </w:t>
      </w:r>
      <w:r w:rsidR="00D40DA8">
        <w:rPr>
          <w:rFonts w:cs="Times New Roman"/>
          <w:color w:val="000000" w:themeColor="text1"/>
        </w:rPr>
        <w:t>and highest for widowed men</w:t>
      </w:r>
      <w:r w:rsidR="006A5038">
        <w:rPr>
          <w:rFonts w:cs="Times New Roman"/>
          <w:color w:val="000000" w:themeColor="text1"/>
        </w:rPr>
        <w:t xml:space="preserve"> </w:t>
      </w:r>
      <w:r w:rsidR="00D40DA8">
        <w:rPr>
          <w:rFonts w:cs="Times New Roman"/>
          <w:color w:val="000000" w:themeColor="text1"/>
        </w:rPr>
        <w:t xml:space="preserve">(Curtin 2019). </w:t>
      </w:r>
      <w:r w:rsidR="00230963">
        <w:rPr>
          <w:rFonts w:cs="Times New Roman"/>
          <w:color w:val="000000" w:themeColor="text1"/>
        </w:rPr>
        <w:t>Unfortunately, m</w:t>
      </w:r>
      <w:r w:rsidR="00F00601">
        <w:rPr>
          <w:color w:val="000000" w:themeColor="text1"/>
          <w:szCs w:val="24"/>
          <w:shd w:val="clear" w:color="auto" w:fill="FFFFFF"/>
        </w:rPr>
        <w:t xml:space="preserve">any studies investigating </w:t>
      </w:r>
      <w:r w:rsidR="00D40DA8">
        <w:rPr>
          <w:color w:val="000000" w:themeColor="text1"/>
          <w:szCs w:val="24"/>
          <w:shd w:val="clear" w:color="auto" w:fill="FFFFFF"/>
        </w:rPr>
        <w:t xml:space="preserve">the social isolation-mortality association </w:t>
      </w:r>
      <w:r w:rsidR="00F00601">
        <w:rPr>
          <w:color w:val="000000" w:themeColor="text1"/>
          <w:szCs w:val="24"/>
          <w:shd w:val="clear" w:color="auto" w:fill="FFFFFF"/>
        </w:rPr>
        <w:t xml:space="preserve">lack </w:t>
      </w:r>
      <w:proofErr w:type="gramStart"/>
      <w:r w:rsidR="00F00601">
        <w:rPr>
          <w:color w:val="000000" w:themeColor="text1"/>
          <w:szCs w:val="24"/>
          <w:shd w:val="clear" w:color="auto" w:fill="FFFFFF"/>
        </w:rPr>
        <w:t>sufficient</w:t>
      </w:r>
      <w:proofErr w:type="gramEnd"/>
      <w:r w:rsidR="00F00601">
        <w:rPr>
          <w:color w:val="000000" w:themeColor="text1"/>
          <w:szCs w:val="24"/>
          <w:shd w:val="clear" w:color="auto" w:fill="FFFFFF"/>
        </w:rPr>
        <w:t xml:space="preserve"> statistical power for subgroup analyses (Berkman 2004; </w:t>
      </w:r>
      <w:proofErr w:type="spellStart"/>
      <w:r w:rsidR="00F00601">
        <w:rPr>
          <w:color w:val="000000" w:themeColor="text1"/>
          <w:szCs w:val="24"/>
          <w:shd w:val="clear" w:color="auto" w:fill="FFFFFF"/>
        </w:rPr>
        <w:t>Schoenbach</w:t>
      </w:r>
      <w:proofErr w:type="spellEnd"/>
      <w:r w:rsidR="00F00601">
        <w:rPr>
          <w:color w:val="000000" w:themeColor="text1"/>
          <w:szCs w:val="24"/>
          <w:shd w:val="clear" w:color="auto" w:fill="FFFFFF"/>
        </w:rPr>
        <w:t xml:space="preserve"> 1986; Reynolds 1990)</w:t>
      </w:r>
      <w:r w:rsidR="005A3E42">
        <w:rPr>
          <w:color w:val="000000" w:themeColor="text1"/>
          <w:szCs w:val="24"/>
          <w:shd w:val="clear" w:color="auto" w:fill="FFFFFF"/>
        </w:rPr>
        <w:t>, underscoring the need for additional research in this area.</w:t>
      </w:r>
      <w:r w:rsidR="00D40DA8">
        <w:rPr>
          <w:color w:val="000000" w:themeColor="text1"/>
          <w:szCs w:val="24"/>
          <w:shd w:val="clear" w:color="auto" w:fill="FFFFFF"/>
        </w:rPr>
        <w:t xml:space="preserve"> </w:t>
      </w:r>
    </w:p>
    <w:p w14:paraId="3149001C" w14:textId="77777777" w:rsidR="00105422" w:rsidRDefault="00105422" w:rsidP="00105422">
      <w:pPr>
        <w:spacing w:line="480" w:lineRule="auto"/>
        <w:rPr>
          <w:rFonts w:cs="Times New Roman"/>
          <w:szCs w:val="24"/>
        </w:rPr>
      </w:pPr>
    </w:p>
    <w:p w14:paraId="1DB9E247" w14:textId="36ED2858" w:rsidR="00E9456B" w:rsidRPr="00C416BF" w:rsidRDefault="00882274" w:rsidP="009B0923">
      <w:pPr>
        <w:spacing w:line="480" w:lineRule="auto"/>
        <w:rPr>
          <w:rFonts w:cs="Times New Roman"/>
          <w:szCs w:val="24"/>
        </w:rPr>
      </w:pPr>
      <w:r>
        <w:rPr>
          <w:rFonts w:cs="Times New Roman"/>
          <w:szCs w:val="24"/>
        </w:rPr>
        <w:t>Examining social isolation among married</w:t>
      </w:r>
      <w:r w:rsidR="00E9456B">
        <w:rPr>
          <w:rFonts w:cs="Times New Roman"/>
          <w:szCs w:val="24"/>
        </w:rPr>
        <w:t xml:space="preserve"> couples present</w:t>
      </w:r>
      <w:r>
        <w:rPr>
          <w:rFonts w:cs="Times New Roman"/>
          <w:szCs w:val="24"/>
        </w:rPr>
        <w:t>s</w:t>
      </w:r>
      <w:r w:rsidR="00E9456B">
        <w:rPr>
          <w:rFonts w:cs="Times New Roman"/>
          <w:szCs w:val="24"/>
        </w:rPr>
        <w:t xml:space="preserve"> a unique </w:t>
      </w:r>
      <w:r>
        <w:rPr>
          <w:rFonts w:cs="Times New Roman"/>
          <w:szCs w:val="24"/>
        </w:rPr>
        <w:t>opportunity</w:t>
      </w:r>
      <w:r w:rsidR="00E9456B">
        <w:rPr>
          <w:rFonts w:cs="Times New Roman"/>
          <w:szCs w:val="24"/>
        </w:rPr>
        <w:t xml:space="preserve"> </w:t>
      </w:r>
      <w:r>
        <w:rPr>
          <w:rFonts w:cs="Times New Roman"/>
          <w:szCs w:val="24"/>
        </w:rPr>
        <w:t xml:space="preserve">to </w:t>
      </w:r>
      <w:r w:rsidR="00A00D9B">
        <w:rPr>
          <w:rFonts w:cs="Times New Roman"/>
          <w:szCs w:val="24"/>
        </w:rPr>
        <w:t>fill existing knowledge gaps</w:t>
      </w:r>
      <w:r w:rsidR="00E9456B">
        <w:rPr>
          <w:rFonts w:cs="Times New Roman"/>
          <w:szCs w:val="24"/>
        </w:rPr>
        <w:t xml:space="preserve">. </w:t>
      </w:r>
      <w:commentRangeStart w:id="90"/>
      <w:r w:rsidR="00C87178">
        <w:rPr>
          <w:rFonts w:cs="Times New Roman"/>
          <w:szCs w:val="24"/>
        </w:rPr>
        <w:t>Research</w:t>
      </w:r>
      <w:r w:rsidR="00A00D9B">
        <w:rPr>
          <w:rFonts w:cs="Times New Roman"/>
          <w:szCs w:val="24"/>
        </w:rPr>
        <w:t xml:space="preserve"> </w:t>
      </w:r>
      <w:r w:rsidR="00167950">
        <w:rPr>
          <w:rFonts w:cs="Times New Roman"/>
          <w:szCs w:val="24"/>
        </w:rPr>
        <w:t>with</w:t>
      </w:r>
      <w:r w:rsidR="00A00D9B">
        <w:rPr>
          <w:rFonts w:cs="Times New Roman"/>
          <w:szCs w:val="24"/>
        </w:rPr>
        <w:t xml:space="preserve"> </w:t>
      </w:r>
      <w:r w:rsidR="00BB4AA5">
        <w:rPr>
          <w:rFonts w:cs="Times New Roman"/>
          <w:szCs w:val="24"/>
        </w:rPr>
        <w:t>spouses</w:t>
      </w:r>
      <w:r w:rsidR="00A00D9B">
        <w:rPr>
          <w:rFonts w:cs="Times New Roman"/>
          <w:szCs w:val="24"/>
        </w:rPr>
        <w:t xml:space="preserve"> can provide insight into </w:t>
      </w:r>
      <w:r w:rsidR="00CB3A0F">
        <w:rPr>
          <w:rFonts w:cs="Times New Roman"/>
          <w:szCs w:val="24"/>
        </w:rPr>
        <w:t>the</w:t>
      </w:r>
      <w:r w:rsidR="00A00D9B">
        <w:rPr>
          <w:rFonts w:cs="Times New Roman"/>
          <w:szCs w:val="24"/>
        </w:rPr>
        <w:t xml:space="preserve"> disadvantage of being socially isolated versus the advantage of being married</w:t>
      </w:r>
      <w:r w:rsidR="00CB3A0F">
        <w:rPr>
          <w:rFonts w:cs="Times New Roman"/>
          <w:szCs w:val="24"/>
        </w:rPr>
        <w:t xml:space="preserve"> as </w:t>
      </w:r>
      <w:r w:rsidR="00CB3A0F" w:rsidRPr="00C416BF">
        <w:rPr>
          <w:rFonts w:cs="Times New Roman"/>
          <w:szCs w:val="24"/>
        </w:rPr>
        <w:t>well as possible differences</w:t>
      </w:r>
      <w:r w:rsidR="007D5AC6" w:rsidRPr="00C416BF">
        <w:rPr>
          <w:rFonts w:cs="Times New Roman"/>
          <w:szCs w:val="24"/>
        </w:rPr>
        <w:t xml:space="preserve"> by sex</w:t>
      </w:r>
      <w:r w:rsidR="00E9456B" w:rsidRPr="00C416BF">
        <w:rPr>
          <w:rFonts w:cs="Times New Roman"/>
          <w:szCs w:val="24"/>
        </w:rPr>
        <w:t>.</w:t>
      </w:r>
      <w:r w:rsidRPr="00C416BF">
        <w:rPr>
          <w:rFonts w:cs="Times New Roman"/>
          <w:szCs w:val="24"/>
        </w:rPr>
        <w:t xml:space="preserve"> </w:t>
      </w:r>
      <w:commentRangeEnd w:id="90"/>
      <w:r w:rsidR="006C1C37">
        <w:rPr>
          <w:rStyle w:val="CommentReference"/>
        </w:rPr>
        <w:commentReference w:id="90"/>
      </w:r>
      <w:r w:rsidR="00093021">
        <w:rPr>
          <w:rFonts w:cs="Times New Roman"/>
          <w:szCs w:val="24"/>
        </w:rPr>
        <w:t xml:space="preserve">Additionally, </w:t>
      </w:r>
      <w:r w:rsidR="00257E55">
        <w:rPr>
          <w:rFonts w:cs="Times New Roman"/>
          <w:szCs w:val="24"/>
        </w:rPr>
        <w:t>unlike</w:t>
      </w:r>
      <w:r w:rsidR="00093021">
        <w:rPr>
          <w:rFonts w:cs="Times New Roman"/>
          <w:szCs w:val="24"/>
        </w:rPr>
        <w:t xml:space="preserve"> </w:t>
      </w:r>
      <w:r w:rsidR="00BB4AA5">
        <w:rPr>
          <w:rFonts w:cs="Times New Roman"/>
          <w:szCs w:val="24"/>
        </w:rPr>
        <w:t xml:space="preserve">merely </w:t>
      </w:r>
      <w:r w:rsidR="00093021">
        <w:rPr>
          <w:rFonts w:cs="Times New Roman"/>
          <w:szCs w:val="24"/>
        </w:rPr>
        <w:t xml:space="preserve">examining marital status, examining spousal characteristics (many of which are modifiable) can inform targeted intervention development. </w:t>
      </w:r>
      <w:r w:rsidR="00E1308A">
        <w:rPr>
          <w:rFonts w:cs="Times New Roman"/>
          <w:szCs w:val="24"/>
        </w:rPr>
        <w:t>P</w:t>
      </w:r>
      <w:r w:rsidRPr="00C416BF">
        <w:rPr>
          <w:rFonts w:cs="Times New Roman"/>
          <w:szCs w:val="24"/>
        </w:rPr>
        <w:t xml:space="preserve">rior research </w:t>
      </w:r>
      <w:r w:rsidR="00BB4AA5">
        <w:rPr>
          <w:rFonts w:cs="Times New Roman"/>
          <w:szCs w:val="24"/>
        </w:rPr>
        <w:t>found</w:t>
      </w:r>
      <w:r w:rsidR="00E1308A">
        <w:rPr>
          <w:rFonts w:cs="Times New Roman"/>
          <w:szCs w:val="24"/>
        </w:rPr>
        <w:t>, for example,</w:t>
      </w:r>
      <w:r w:rsidRPr="00C416BF">
        <w:rPr>
          <w:rFonts w:cs="Times New Roman"/>
          <w:szCs w:val="24"/>
        </w:rPr>
        <w:t xml:space="preserve"> </w:t>
      </w:r>
      <w:r w:rsidR="00A00D9B" w:rsidRPr="00C416BF">
        <w:rPr>
          <w:rFonts w:cs="Times New Roman"/>
          <w:szCs w:val="24"/>
        </w:rPr>
        <w:t xml:space="preserve">that </w:t>
      </w:r>
      <w:commentRangeStart w:id="91"/>
      <w:commentRangeStart w:id="92"/>
      <w:r w:rsidR="00E1308A">
        <w:rPr>
          <w:rFonts w:cs="Times New Roman"/>
          <w:szCs w:val="24"/>
        </w:rPr>
        <w:t>characteristics</w:t>
      </w:r>
      <w:r w:rsidR="00093021">
        <w:rPr>
          <w:rFonts w:cs="Times New Roman"/>
          <w:szCs w:val="24"/>
        </w:rPr>
        <w:t xml:space="preserve"> of an individual </w:t>
      </w:r>
      <w:commentRangeEnd w:id="91"/>
      <w:r w:rsidR="00EB1036">
        <w:rPr>
          <w:rStyle w:val="CommentReference"/>
        </w:rPr>
        <w:commentReference w:id="91"/>
      </w:r>
      <w:commentRangeEnd w:id="92"/>
      <w:r w:rsidR="00DC2576">
        <w:rPr>
          <w:rStyle w:val="CommentReference"/>
        </w:rPr>
        <w:commentReference w:id="92"/>
      </w:r>
      <w:r w:rsidR="004076F5">
        <w:rPr>
          <w:rFonts w:cs="Times New Roman"/>
          <w:szCs w:val="24"/>
        </w:rPr>
        <w:t xml:space="preserve">can </w:t>
      </w:r>
      <w:r w:rsidR="00A00D9B" w:rsidRPr="00C416BF">
        <w:rPr>
          <w:rFonts w:cs="Times New Roman"/>
          <w:szCs w:val="24"/>
        </w:rPr>
        <w:t xml:space="preserve">influence </w:t>
      </w:r>
      <w:r w:rsidR="00C416BF">
        <w:rPr>
          <w:rFonts w:cs="Times New Roman"/>
          <w:szCs w:val="24"/>
        </w:rPr>
        <w:t>his/her</w:t>
      </w:r>
      <w:r w:rsidR="00A00D9B" w:rsidRPr="00C416BF">
        <w:rPr>
          <w:rFonts w:cs="Times New Roman"/>
          <w:szCs w:val="24"/>
        </w:rPr>
        <w:t xml:space="preserve"> spouse’s</w:t>
      </w:r>
      <w:r w:rsidR="00C416BF">
        <w:rPr>
          <w:rFonts w:cs="Times New Roman"/>
          <w:szCs w:val="24"/>
        </w:rPr>
        <w:t xml:space="preserve"> </w:t>
      </w:r>
      <w:r w:rsidR="00E1308A">
        <w:rPr>
          <w:rFonts w:cs="Times New Roman"/>
          <w:szCs w:val="24"/>
        </w:rPr>
        <w:t>longevity (</w:t>
      </w:r>
      <w:proofErr w:type="spellStart"/>
      <w:r w:rsidR="00E1308A">
        <w:rPr>
          <w:rFonts w:cs="Times New Roman"/>
          <w:szCs w:val="24"/>
        </w:rPr>
        <w:t>Stavrova</w:t>
      </w:r>
      <w:proofErr w:type="spellEnd"/>
      <w:r w:rsidR="00E1308A">
        <w:rPr>
          <w:rFonts w:cs="Times New Roman"/>
          <w:szCs w:val="24"/>
        </w:rPr>
        <w:t xml:space="preserve"> 2019)</w:t>
      </w:r>
      <w:r w:rsidR="00C416BF">
        <w:rPr>
          <w:rFonts w:cs="Times New Roman"/>
          <w:szCs w:val="24"/>
        </w:rPr>
        <w:t xml:space="preserve">, </w:t>
      </w:r>
      <w:r w:rsidR="00093021">
        <w:rPr>
          <w:rFonts w:cs="Times New Roman"/>
          <w:szCs w:val="24"/>
        </w:rPr>
        <w:t>cardiovascular disease</w:t>
      </w:r>
      <w:r w:rsidR="007103F5">
        <w:rPr>
          <w:rFonts w:cs="Times New Roman"/>
          <w:szCs w:val="24"/>
        </w:rPr>
        <w:t xml:space="preserve"> risk</w:t>
      </w:r>
      <w:r w:rsidR="00093021">
        <w:rPr>
          <w:rFonts w:cs="Times New Roman"/>
          <w:szCs w:val="24"/>
        </w:rPr>
        <w:t xml:space="preserve"> (Quintana 2015)</w:t>
      </w:r>
      <w:r w:rsidR="00C416BF">
        <w:rPr>
          <w:rFonts w:cs="Times New Roman"/>
          <w:szCs w:val="24"/>
        </w:rPr>
        <w:t xml:space="preserve">, and </w:t>
      </w:r>
      <w:r w:rsidR="00E1308A">
        <w:rPr>
          <w:rFonts w:cs="Times New Roman"/>
          <w:szCs w:val="24"/>
        </w:rPr>
        <w:t xml:space="preserve">health-related </w:t>
      </w:r>
      <w:r w:rsidR="00C416BF">
        <w:rPr>
          <w:color w:val="000000"/>
          <w:szCs w:val="24"/>
          <w:shd w:val="clear" w:color="auto" w:fill="FFFFFF"/>
        </w:rPr>
        <w:t>quality of life</w:t>
      </w:r>
      <w:r w:rsidR="00C416BF" w:rsidRPr="00C416BF">
        <w:rPr>
          <w:color w:val="000000"/>
          <w:szCs w:val="24"/>
          <w:shd w:val="clear" w:color="auto" w:fill="FFFFFF"/>
        </w:rPr>
        <w:t xml:space="preserve"> </w:t>
      </w:r>
      <w:r w:rsidR="00093021">
        <w:rPr>
          <w:color w:val="000000"/>
          <w:szCs w:val="24"/>
          <w:shd w:val="clear" w:color="auto" w:fill="FFFFFF"/>
        </w:rPr>
        <w:t>(</w:t>
      </w:r>
      <w:r w:rsidR="00C416BF" w:rsidRPr="00C416BF">
        <w:rPr>
          <w:color w:val="000000"/>
          <w:szCs w:val="24"/>
          <w:shd w:val="clear" w:color="auto" w:fill="FFFFFF"/>
        </w:rPr>
        <w:t>among couples with cancer</w:t>
      </w:r>
      <w:r w:rsidR="00C416BF">
        <w:rPr>
          <w:color w:val="000000"/>
          <w:szCs w:val="24"/>
          <w:shd w:val="clear" w:color="auto" w:fill="FFFFFF"/>
        </w:rPr>
        <w:t>) (</w:t>
      </w:r>
      <w:proofErr w:type="spellStart"/>
      <w:r w:rsidR="00C416BF">
        <w:rPr>
          <w:color w:val="000000"/>
          <w:szCs w:val="24"/>
          <w:shd w:val="clear" w:color="auto" w:fill="FFFFFF"/>
        </w:rPr>
        <w:t>Litzelman</w:t>
      </w:r>
      <w:proofErr w:type="spellEnd"/>
      <w:r w:rsidR="00C416BF">
        <w:rPr>
          <w:color w:val="000000"/>
          <w:szCs w:val="24"/>
          <w:shd w:val="clear" w:color="auto" w:fill="FFFFFF"/>
        </w:rPr>
        <w:t xml:space="preserve"> 2016)</w:t>
      </w:r>
      <w:r w:rsidR="00A00D9B" w:rsidRPr="00C416BF">
        <w:rPr>
          <w:rFonts w:cs="Times New Roman"/>
          <w:szCs w:val="24"/>
        </w:rPr>
        <w:t xml:space="preserve">. </w:t>
      </w:r>
      <w:r w:rsidR="00FB40A7" w:rsidRPr="00C416BF">
        <w:rPr>
          <w:rFonts w:cs="Times New Roman"/>
          <w:color w:val="000000" w:themeColor="text1"/>
          <w:szCs w:val="24"/>
        </w:rPr>
        <w:t xml:space="preserve">Accordingly, </w:t>
      </w:r>
      <w:r w:rsidR="00060170">
        <w:rPr>
          <w:rFonts w:cs="Times New Roman"/>
          <w:color w:val="000000" w:themeColor="text1"/>
          <w:szCs w:val="24"/>
        </w:rPr>
        <w:t xml:space="preserve">an individual’s </w:t>
      </w:r>
      <w:r w:rsidR="00935DF2">
        <w:rPr>
          <w:rFonts w:cs="Times New Roman"/>
          <w:color w:val="000000" w:themeColor="text1"/>
          <w:szCs w:val="24"/>
        </w:rPr>
        <w:t xml:space="preserve">socially </w:t>
      </w:r>
      <w:r w:rsidR="00060170">
        <w:rPr>
          <w:rFonts w:cs="Times New Roman"/>
          <w:color w:val="000000" w:themeColor="text1"/>
          <w:szCs w:val="24"/>
        </w:rPr>
        <w:t>isolation status may influence his/her spouse’s mortality risk.</w:t>
      </w:r>
      <w:r w:rsidR="00B3137F">
        <w:rPr>
          <w:rFonts w:cs="Times New Roman"/>
          <w:color w:val="000000" w:themeColor="text1"/>
          <w:szCs w:val="24"/>
        </w:rPr>
        <w:t xml:space="preserve"> </w:t>
      </w:r>
    </w:p>
    <w:p w14:paraId="0BFEA01F" w14:textId="77777777" w:rsidR="00105422" w:rsidRPr="00C416BF" w:rsidRDefault="00105422" w:rsidP="009B0923">
      <w:pPr>
        <w:spacing w:line="480" w:lineRule="auto"/>
        <w:rPr>
          <w:rFonts w:cs="Times New Roman"/>
          <w:szCs w:val="24"/>
        </w:rPr>
      </w:pPr>
    </w:p>
    <w:p w14:paraId="419B8CF9" w14:textId="1F3BAE4C" w:rsidR="009B0923" w:rsidRDefault="00735F7A" w:rsidP="009B0923">
      <w:pPr>
        <w:spacing w:line="480" w:lineRule="auto"/>
        <w:rPr>
          <w:rFonts w:cs="Times New Roman"/>
          <w:color w:val="000000"/>
          <w:szCs w:val="24"/>
        </w:rPr>
      </w:pPr>
      <w:r>
        <w:rPr>
          <w:rFonts w:cs="Times New Roman"/>
          <w:b/>
          <w:bCs/>
          <w:szCs w:val="24"/>
        </w:rPr>
        <w:t>Study aims</w:t>
      </w:r>
    </w:p>
    <w:p w14:paraId="0CEF01B9" w14:textId="3B9D96BD" w:rsidR="00C26C05" w:rsidRPr="00BB6D4D" w:rsidRDefault="00FF1E0E" w:rsidP="00674636">
      <w:pPr>
        <w:spacing w:line="480" w:lineRule="auto"/>
        <w:rPr>
          <w:rFonts w:cs="Times New Roman"/>
          <w:color w:val="000000"/>
          <w:szCs w:val="24"/>
        </w:rPr>
      </w:pPr>
      <w:r>
        <w:rPr>
          <w:rFonts w:cs="Times New Roman"/>
          <w:color w:val="000000"/>
          <w:szCs w:val="24"/>
        </w:rPr>
        <w:t>T</w:t>
      </w:r>
      <w:r w:rsidR="00735F7A">
        <w:rPr>
          <w:rFonts w:cs="Times New Roman"/>
          <w:color w:val="000000"/>
          <w:szCs w:val="24"/>
        </w:rPr>
        <w:t>his study investigate</w:t>
      </w:r>
      <w:r w:rsidR="00BB6D4D">
        <w:rPr>
          <w:rFonts w:cs="Times New Roman"/>
          <w:color w:val="000000"/>
          <w:szCs w:val="24"/>
        </w:rPr>
        <w:t>d</w:t>
      </w:r>
      <w:r w:rsidR="00735F7A">
        <w:rPr>
          <w:rFonts w:cs="Times New Roman"/>
          <w:color w:val="000000"/>
          <w:szCs w:val="24"/>
        </w:rPr>
        <w:t xml:space="preserve"> (1) </w:t>
      </w:r>
      <w:del w:id="93" w:author="Susan Gapstur" w:date="2020-12-01T11:38:00Z">
        <w:r w:rsidR="00BB6D4D">
          <w:rPr>
            <w:rFonts w:cs="Times New Roman"/>
            <w:color w:val="000000"/>
            <w:szCs w:val="24"/>
          </w:rPr>
          <w:delText>the extent to which</w:delText>
        </w:r>
      </w:del>
      <w:ins w:id="94" w:author="Susan Gapstur" w:date="2020-12-01T11:38:00Z">
        <w:r w:rsidR="00E32B41">
          <w:rPr>
            <w:rFonts w:cs="Times New Roman"/>
            <w:color w:val="000000"/>
            <w:szCs w:val="24"/>
          </w:rPr>
          <w:t>associations of</w:t>
        </w:r>
      </w:ins>
      <w:r w:rsidR="00BB6D4D">
        <w:rPr>
          <w:rFonts w:cs="Times New Roman"/>
          <w:color w:val="000000"/>
          <w:szCs w:val="24"/>
        </w:rPr>
        <w:t xml:space="preserve"> a </w:t>
      </w:r>
      <w:r w:rsidR="007D72AB">
        <w:rPr>
          <w:rFonts w:cs="Times New Roman"/>
          <w:color w:val="000000"/>
          <w:szCs w:val="24"/>
        </w:rPr>
        <w:t xml:space="preserve">married </w:t>
      </w:r>
      <w:r w:rsidR="00BB6D4D">
        <w:rPr>
          <w:rFonts w:cs="Times New Roman"/>
          <w:color w:val="000000"/>
          <w:szCs w:val="24"/>
        </w:rPr>
        <w:t xml:space="preserve">person’s social isolation </w:t>
      </w:r>
      <w:del w:id="95" w:author="Susan Gapstur" w:date="2020-12-01T11:38:00Z">
        <w:r w:rsidR="00BB6D4D">
          <w:rPr>
            <w:rFonts w:cs="Times New Roman"/>
            <w:color w:val="000000"/>
            <w:szCs w:val="24"/>
          </w:rPr>
          <w:delText xml:space="preserve">is associated </w:delText>
        </w:r>
      </w:del>
      <w:r w:rsidR="00BB6D4D">
        <w:rPr>
          <w:rFonts w:cs="Times New Roman"/>
          <w:color w:val="000000"/>
          <w:szCs w:val="24"/>
        </w:rPr>
        <w:t xml:space="preserve">with his/her </w:t>
      </w:r>
      <w:r w:rsidR="00A00D9B">
        <w:rPr>
          <w:rFonts w:cs="Times New Roman"/>
          <w:color w:val="000000"/>
          <w:szCs w:val="24"/>
        </w:rPr>
        <w:t xml:space="preserve">mortality risk and his/her </w:t>
      </w:r>
      <w:r w:rsidR="00BB6D4D">
        <w:rPr>
          <w:rFonts w:cs="Times New Roman"/>
          <w:color w:val="000000"/>
          <w:szCs w:val="24"/>
        </w:rPr>
        <w:t xml:space="preserve">spouse’s </w:t>
      </w:r>
      <w:commentRangeStart w:id="96"/>
      <w:r w:rsidR="00BB6D4D">
        <w:rPr>
          <w:rFonts w:cs="Times New Roman"/>
          <w:color w:val="000000"/>
          <w:szCs w:val="24"/>
        </w:rPr>
        <w:t xml:space="preserve">mortality risk </w:t>
      </w:r>
      <w:commentRangeEnd w:id="96"/>
      <w:r w:rsidR="00EB1036">
        <w:rPr>
          <w:rStyle w:val="CommentReference"/>
        </w:rPr>
        <w:commentReference w:id="96"/>
      </w:r>
      <w:r w:rsidR="00BB6D4D">
        <w:rPr>
          <w:rFonts w:cs="Times New Roman"/>
          <w:color w:val="000000"/>
          <w:szCs w:val="24"/>
        </w:rPr>
        <w:t>and (2) whether associations vary by spousal isolation concordance</w:t>
      </w:r>
      <w:r w:rsidR="00735F7A">
        <w:rPr>
          <w:rFonts w:cs="Times New Roman"/>
          <w:color w:val="000000"/>
          <w:szCs w:val="24"/>
        </w:rPr>
        <w:t xml:space="preserve">. </w:t>
      </w:r>
      <w:r>
        <w:rPr>
          <w:rFonts w:cs="Times New Roman"/>
          <w:color w:val="000000"/>
          <w:szCs w:val="24"/>
        </w:rPr>
        <w:t xml:space="preserve">The use of data from a large U.S.-based cohort containing </w:t>
      </w:r>
      <w:proofErr w:type="gramStart"/>
      <w:r>
        <w:rPr>
          <w:rFonts w:cs="Times New Roman"/>
          <w:color w:val="000000"/>
          <w:szCs w:val="24"/>
        </w:rPr>
        <w:t>a large number of</w:t>
      </w:r>
      <w:proofErr w:type="gramEnd"/>
      <w:r>
        <w:rPr>
          <w:rFonts w:cs="Times New Roman"/>
          <w:color w:val="000000"/>
          <w:szCs w:val="24"/>
        </w:rPr>
        <w:t xml:space="preserve"> spousal dyads allow</w:t>
      </w:r>
      <w:r w:rsidR="007734DA">
        <w:rPr>
          <w:rFonts w:cs="Times New Roman"/>
          <w:color w:val="000000"/>
          <w:szCs w:val="24"/>
        </w:rPr>
        <w:t>s</w:t>
      </w:r>
      <w:r>
        <w:rPr>
          <w:rFonts w:cs="Times New Roman"/>
          <w:color w:val="000000"/>
          <w:szCs w:val="24"/>
        </w:rPr>
        <w:t xml:space="preserve"> for the examination of sex differences and multiple mortality outcomes.</w:t>
      </w:r>
      <w:r w:rsidR="00674636">
        <w:rPr>
          <w:rFonts w:cs="Times New Roman"/>
          <w:color w:val="000000"/>
          <w:szCs w:val="24"/>
        </w:rPr>
        <w:t xml:space="preserve"> </w:t>
      </w:r>
    </w:p>
    <w:p w14:paraId="0B3B1A80" w14:textId="77777777" w:rsidR="009B4B84" w:rsidRDefault="009B4B84" w:rsidP="00411D5D">
      <w:pPr>
        <w:spacing w:line="480" w:lineRule="auto"/>
        <w:rPr>
          <w:rFonts w:cs="Times New Roman"/>
          <w:b/>
          <w:bCs/>
          <w:szCs w:val="24"/>
        </w:rPr>
      </w:pPr>
    </w:p>
    <w:p w14:paraId="7E36B96E" w14:textId="26445CB2" w:rsidR="00524862" w:rsidRPr="004168EE" w:rsidRDefault="00524862" w:rsidP="00411D5D">
      <w:pPr>
        <w:spacing w:line="480" w:lineRule="auto"/>
        <w:rPr>
          <w:rFonts w:cs="Times New Roman"/>
          <w:b/>
          <w:bCs/>
          <w:szCs w:val="24"/>
        </w:rPr>
      </w:pPr>
      <w:r w:rsidRPr="004168EE">
        <w:rPr>
          <w:rFonts w:cs="Times New Roman"/>
          <w:b/>
          <w:bCs/>
          <w:szCs w:val="24"/>
        </w:rPr>
        <w:t>METHOD</w:t>
      </w:r>
    </w:p>
    <w:p w14:paraId="2FCBAD95" w14:textId="2C2924ED" w:rsidR="002100A9" w:rsidRPr="004168EE" w:rsidRDefault="002100A9" w:rsidP="009B0923">
      <w:pPr>
        <w:spacing w:line="480" w:lineRule="auto"/>
        <w:rPr>
          <w:rFonts w:cs="Times New Roman"/>
          <w:szCs w:val="24"/>
        </w:rPr>
      </w:pPr>
      <w:r>
        <w:rPr>
          <w:rFonts w:cs="Times New Roman"/>
          <w:szCs w:val="24"/>
        </w:rPr>
        <w:t xml:space="preserve">The study used data from the </w:t>
      </w:r>
      <w:r w:rsidRPr="004168EE">
        <w:rPr>
          <w:rFonts w:cs="Times New Roman"/>
          <w:szCs w:val="24"/>
        </w:rPr>
        <w:t>American Cancer Society’s Cancer Prevention Study II (CPS-II)</w:t>
      </w:r>
      <w:r>
        <w:rPr>
          <w:rFonts w:cs="Times New Roman"/>
          <w:szCs w:val="24"/>
        </w:rPr>
        <w:t xml:space="preserve">, a longitudinal cohort study of adults in the United States. </w:t>
      </w:r>
      <w:r w:rsidRPr="004168EE">
        <w:rPr>
          <w:rFonts w:cs="Times New Roman"/>
          <w:szCs w:val="24"/>
        </w:rPr>
        <w:t>In 1982 and 1983, 1,184,284 adults aged 30 years or older were enrolled into CPS-II in all 50 U</w:t>
      </w:r>
      <w:r w:rsidR="00C87178">
        <w:rPr>
          <w:rFonts w:cs="Times New Roman"/>
          <w:szCs w:val="24"/>
        </w:rPr>
        <w:t>.</w:t>
      </w:r>
      <w:r w:rsidRPr="004168EE">
        <w:rPr>
          <w:rFonts w:cs="Times New Roman"/>
          <w:szCs w:val="24"/>
        </w:rPr>
        <w:t>S</w:t>
      </w:r>
      <w:r w:rsidR="00C87178">
        <w:rPr>
          <w:rFonts w:cs="Times New Roman"/>
          <w:szCs w:val="24"/>
        </w:rPr>
        <w:t>.</w:t>
      </w:r>
      <w:r w:rsidRPr="004168EE">
        <w:rPr>
          <w:rFonts w:cs="Times New Roman"/>
          <w:szCs w:val="24"/>
        </w:rPr>
        <w:t xml:space="preserve"> states, the District of Columbia, and Puerto Rico. Participants </w:t>
      </w:r>
      <w:r>
        <w:rPr>
          <w:rFonts w:cs="Times New Roman"/>
          <w:szCs w:val="24"/>
        </w:rPr>
        <w:t xml:space="preserve">completed and returned via mail </w:t>
      </w:r>
      <w:r w:rsidRPr="004168EE">
        <w:rPr>
          <w:rFonts w:cs="Times New Roman"/>
          <w:szCs w:val="24"/>
        </w:rPr>
        <w:t>a self-administered questionnaire</w:t>
      </w:r>
      <w:r w:rsidR="00EA252A">
        <w:rPr>
          <w:rFonts w:cs="Times New Roman"/>
          <w:szCs w:val="24"/>
        </w:rPr>
        <w:t xml:space="preserve"> </w:t>
      </w:r>
      <w:r w:rsidR="00EA252A">
        <w:rPr>
          <w:rFonts w:cs="Times New Roman"/>
          <w:szCs w:val="24"/>
        </w:rPr>
        <w:lastRenderedPageBreak/>
        <w:t>(Calle EE 2002)</w:t>
      </w:r>
      <w:r w:rsidRPr="004168EE">
        <w:rPr>
          <w:rFonts w:cs="Times New Roman"/>
          <w:szCs w:val="24"/>
        </w:rPr>
        <w:t xml:space="preserve">. The CPS-II protocol was approved by the Institutional Review Board of Emory University. </w:t>
      </w:r>
      <w:r w:rsidR="00EA252A">
        <w:rPr>
          <w:rFonts w:cs="Times New Roman"/>
          <w:szCs w:val="24"/>
        </w:rPr>
        <w:t xml:space="preserve"> </w:t>
      </w:r>
    </w:p>
    <w:p w14:paraId="689921CA" w14:textId="77777777" w:rsidR="009B0923" w:rsidRDefault="009B0923" w:rsidP="00411D5D">
      <w:pPr>
        <w:spacing w:line="480" w:lineRule="auto"/>
        <w:rPr>
          <w:rFonts w:cs="Times New Roman"/>
          <w:b/>
          <w:bCs/>
          <w:szCs w:val="24"/>
        </w:rPr>
      </w:pPr>
    </w:p>
    <w:p w14:paraId="5A330636" w14:textId="1F9D1772" w:rsidR="002100A9" w:rsidRPr="002100A9" w:rsidRDefault="002100A9" w:rsidP="00411D5D">
      <w:pPr>
        <w:spacing w:line="480" w:lineRule="auto"/>
        <w:rPr>
          <w:rFonts w:cs="Times New Roman"/>
          <w:b/>
          <w:bCs/>
          <w:szCs w:val="24"/>
        </w:rPr>
      </w:pPr>
      <w:r>
        <w:rPr>
          <w:rFonts w:cs="Times New Roman"/>
          <w:b/>
          <w:bCs/>
          <w:szCs w:val="24"/>
        </w:rPr>
        <w:t>Study sample</w:t>
      </w:r>
      <w:r w:rsidR="00EA252A">
        <w:rPr>
          <w:rFonts w:cs="Times New Roman"/>
          <w:b/>
          <w:bCs/>
          <w:szCs w:val="24"/>
        </w:rPr>
        <w:t xml:space="preserve"> </w:t>
      </w:r>
    </w:p>
    <w:p w14:paraId="2E09E48F" w14:textId="4F2D6972" w:rsidR="00524862" w:rsidRPr="004168EE" w:rsidRDefault="002C48C3" w:rsidP="009B0923">
      <w:pPr>
        <w:spacing w:line="480" w:lineRule="auto"/>
        <w:rPr>
          <w:rFonts w:cs="Times New Roman"/>
          <w:szCs w:val="24"/>
        </w:rPr>
      </w:pPr>
      <w:r>
        <w:rPr>
          <w:rFonts w:cs="Times New Roman"/>
          <w:szCs w:val="24"/>
        </w:rPr>
        <w:t>P</w:t>
      </w:r>
      <w:r w:rsidR="00524862" w:rsidRPr="004168EE">
        <w:rPr>
          <w:rFonts w:cs="Times New Roman"/>
          <w:szCs w:val="24"/>
        </w:rPr>
        <w:t xml:space="preserve">articipants who, at the time of enrollment, reported a personal history of </w:t>
      </w:r>
      <w:commentRangeStart w:id="97"/>
      <w:r w:rsidR="007233E7" w:rsidRPr="004168EE">
        <w:rPr>
          <w:rFonts w:cs="Times New Roman"/>
          <w:szCs w:val="24"/>
        </w:rPr>
        <w:t>heart disease</w:t>
      </w:r>
      <w:r w:rsidR="007233E7">
        <w:rPr>
          <w:rFonts w:cs="Times New Roman"/>
          <w:szCs w:val="24"/>
        </w:rPr>
        <w:t xml:space="preserve">, </w:t>
      </w:r>
      <w:r w:rsidR="00524862" w:rsidRPr="004168EE">
        <w:rPr>
          <w:rFonts w:cs="Times New Roman"/>
          <w:szCs w:val="24"/>
        </w:rPr>
        <w:t xml:space="preserve">cancer, </w:t>
      </w:r>
      <w:r w:rsidR="00A51D36" w:rsidRPr="004168EE">
        <w:rPr>
          <w:rFonts w:cs="Times New Roman"/>
          <w:szCs w:val="24"/>
        </w:rPr>
        <w:t>stroke,</w:t>
      </w:r>
      <w:r w:rsidR="008226E5">
        <w:rPr>
          <w:rFonts w:cs="Times New Roman"/>
          <w:szCs w:val="24"/>
        </w:rPr>
        <w:t xml:space="preserve"> </w:t>
      </w:r>
      <w:r w:rsidR="00524862" w:rsidRPr="004168EE">
        <w:rPr>
          <w:rFonts w:cs="Times New Roman"/>
          <w:szCs w:val="24"/>
        </w:rPr>
        <w:t>or chronic obstructive pulmonary disease</w:t>
      </w:r>
      <w:commentRangeEnd w:id="97"/>
      <w:r w:rsidR="002121AB">
        <w:rPr>
          <w:rStyle w:val="CommentReference"/>
        </w:rPr>
        <w:commentReference w:id="97"/>
      </w:r>
      <w:r w:rsidR="00524862" w:rsidRPr="004168EE">
        <w:rPr>
          <w:rFonts w:cs="Times New Roman"/>
          <w:szCs w:val="24"/>
        </w:rPr>
        <w:t xml:space="preserve"> </w:t>
      </w:r>
      <w:commentRangeStart w:id="98"/>
      <w:r w:rsidR="00524862" w:rsidRPr="004168EE">
        <w:rPr>
          <w:rFonts w:cs="Times New Roman"/>
          <w:szCs w:val="24"/>
        </w:rPr>
        <w:t xml:space="preserve">(n = 233,708) </w:t>
      </w:r>
      <w:commentRangeEnd w:id="98"/>
      <w:r w:rsidR="002121AB">
        <w:rPr>
          <w:rStyle w:val="CommentReference"/>
        </w:rPr>
        <w:commentReference w:id="98"/>
      </w:r>
      <w:r w:rsidR="00524862" w:rsidRPr="004168EE">
        <w:rPr>
          <w:rFonts w:cs="Times New Roman"/>
          <w:szCs w:val="24"/>
        </w:rPr>
        <w:t>were excluded from analys</w:t>
      </w:r>
      <w:r w:rsidR="002100A9">
        <w:rPr>
          <w:rFonts w:cs="Times New Roman"/>
          <w:szCs w:val="24"/>
        </w:rPr>
        <w:t>i</w:t>
      </w:r>
      <w:r w:rsidR="00524862" w:rsidRPr="004168EE">
        <w:rPr>
          <w:rFonts w:cs="Times New Roman"/>
          <w:szCs w:val="24"/>
        </w:rPr>
        <w:t>s</w:t>
      </w:r>
      <w:r w:rsidR="00EA252A">
        <w:rPr>
          <w:rFonts w:cs="Times New Roman"/>
          <w:szCs w:val="24"/>
        </w:rPr>
        <w:t xml:space="preserve"> to eliminate possible bias due to reverse causality. </w:t>
      </w:r>
      <w:commentRangeStart w:id="99"/>
      <w:commentRangeStart w:id="100"/>
      <w:r w:rsidR="00524862" w:rsidRPr="004168EE">
        <w:rPr>
          <w:rFonts w:cs="Times New Roman"/>
          <w:szCs w:val="24"/>
        </w:rPr>
        <w:t xml:space="preserve">Participants with missing or non-numeric social isolation data </w:t>
      </w:r>
      <w:r w:rsidR="0025080A">
        <w:rPr>
          <w:rFonts w:cs="Times New Roman"/>
          <w:szCs w:val="24"/>
        </w:rPr>
        <w:t xml:space="preserve">also </w:t>
      </w:r>
      <w:r w:rsidR="00524862" w:rsidRPr="004168EE">
        <w:rPr>
          <w:rFonts w:cs="Times New Roman"/>
          <w:szCs w:val="24"/>
        </w:rPr>
        <w:t>were excluded (n = 327,033</w:t>
      </w:r>
      <w:ins w:id="101" w:author="RH" w:date="2020-12-02T17:58:00Z">
        <w:r w:rsidR="00524862" w:rsidRPr="004168EE">
          <w:rPr>
            <w:rFonts w:cs="Times New Roman"/>
            <w:szCs w:val="24"/>
          </w:rPr>
          <w:t>)</w:t>
        </w:r>
        <w:commentRangeEnd w:id="99"/>
        <w:r w:rsidR="00AD4173">
          <w:rPr>
            <w:rStyle w:val="CommentReference"/>
          </w:rPr>
          <w:commentReference w:id="99"/>
        </w:r>
      </w:ins>
      <w:commentRangeEnd w:id="100"/>
      <w:r w:rsidR="008F4AA0">
        <w:rPr>
          <w:rStyle w:val="CommentReference"/>
        </w:rPr>
        <w:commentReference w:id="100"/>
      </w:r>
      <w:ins w:id="102" w:author="RH" w:date="2020-12-02T17:58:00Z">
        <w:r w:rsidR="00524862" w:rsidRPr="004168EE">
          <w:rPr>
            <w:rFonts w:cs="Times New Roman"/>
            <w:szCs w:val="24"/>
          </w:rPr>
          <w:t>,</w:t>
        </w:r>
      </w:ins>
      <w:del w:id="103" w:author="RH" w:date="2020-12-02T17:58:00Z">
        <w:r w:rsidR="00524862" w:rsidRPr="004168EE">
          <w:rPr>
            <w:rFonts w:cs="Times New Roman"/>
            <w:szCs w:val="24"/>
          </w:rPr>
          <w:delText>),</w:delText>
        </w:r>
      </w:del>
      <w:r w:rsidR="00524862" w:rsidRPr="004168EE">
        <w:rPr>
          <w:rFonts w:cs="Times New Roman"/>
          <w:szCs w:val="24"/>
        </w:rPr>
        <w:t xml:space="preserve"> as were participants with incomplete smoking data (n = 31,150)</w:t>
      </w:r>
      <w:commentRangeStart w:id="104"/>
      <w:r w:rsidR="00524862" w:rsidRPr="004168EE">
        <w:rPr>
          <w:rFonts w:cs="Times New Roman"/>
          <w:szCs w:val="24"/>
        </w:rPr>
        <w:t xml:space="preserve">. </w:t>
      </w:r>
      <w:commentRangeEnd w:id="104"/>
      <w:r w:rsidR="0080269B">
        <w:rPr>
          <w:rStyle w:val="CommentReference"/>
        </w:rPr>
        <w:commentReference w:id="104"/>
      </w:r>
      <w:r w:rsidR="00524862" w:rsidRPr="004168EE">
        <w:rPr>
          <w:rFonts w:cs="Times New Roman"/>
          <w:szCs w:val="24"/>
        </w:rPr>
        <w:t xml:space="preserve">Men over age 90 and women over age 95 at baseline (n = 201) were excluded </w:t>
      </w:r>
      <w:r w:rsidR="0025080A">
        <w:rPr>
          <w:rFonts w:cs="Times New Roman"/>
          <w:szCs w:val="24"/>
        </w:rPr>
        <w:t>as well</w:t>
      </w:r>
      <w:r w:rsidR="00524862" w:rsidRPr="004168EE">
        <w:rPr>
          <w:rFonts w:cs="Times New Roman"/>
          <w:szCs w:val="24"/>
        </w:rPr>
        <w:t xml:space="preserve"> because some deaths are missed by National Death Index linkage, </w:t>
      </w:r>
      <w:r w:rsidR="0025080A">
        <w:rPr>
          <w:rFonts w:cs="Times New Roman"/>
          <w:szCs w:val="24"/>
        </w:rPr>
        <w:t>which may result</w:t>
      </w:r>
      <w:r w:rsidR="00524862" w:rsidRPr="004168EE">
        <w:rPr>
          <w:rFonts w:cs="Times New Roman"/>
          <w:szCs w:val="24"/>
        </w:rPr>
        <w:t xml:space="preserve"> in significant misclassification of vital status</w:t>
      </w:r>
      <w:r w:rsidR="0025080A">
        <w:rPr>
          <w:rFonts w:cs="Times New Roman"/>
          <w:szCs w:val="24"/>
        </w:rPr>
        <w:t xml:space="preserve"> (Calle 1993, Jacobs 2018)</w:t>
      </w:r>
      <w:r w:rsidR="00524862" w:rsidRPr="004168EE">
        <w:rPr>
          <w:rFonts w:cs="Times New Roman"/>
          <w:szCs w:val="24"/>
        </w:rPr>
        <w:t xml:space="preserve">. </w:t>
      </w:r>
      <w:r w:rsidR="0025080A">
        <w:rPr>
          <w:rFonts w:cs="Times New Roman"/>
          <w:szCs w:val="24"/>
        </w:rPr>
        <w:t>Lastly</w:t>
      </w:r>
      <w:r w:rsidR="00524862" w:rsidRPr="004168EE">
        <w:rPr>
          <w:rFonts w:cs="Times New Roman"/>
          <w:szCs w:val="24"/>
        </w:rPr>
        <w:t xml:space="preserve">, participants </w:t>
      </w:r>
      <w:r w:rsidR="00885637">
        <w:rPr>
          <w:rFonts w:cs="Times New Roman"/>
          <w:szCs w:val="24"/>
        </w:rPr>
        <w:t>who</w:t>
      </w:r>
      <w:r w:rsidR="00524862" w:rsidRPr="004168EE">
        <w:rPr>
          <w:rFonts w:cs="Times New Roman"/>
          <w:szCs w:val="24"/>
        </w:rPr>
        <w:t xml:space="preserve"> were unmarried at baseline (n = 124,608) or had their spouse excluded due to the above criteria (n = 180,258) were excluded. </w:t>
      </w:r>
      <w:commentRangeStart w:id="105"/>
      <w:r w:rsidR="00524862" w:rsidRPr="004168EE">
        <w:rPr>
          <w:rFonts w:cs="Times New Roman"/>
          <w:szCs w:val="24"/>
        </w:rPr>
        <w:t xml:space="preserve">These exclusions resulted in </w:t>
      </w:r>
      <w:r w:rsidR="00660806" w:rsidRPr="004168EE">
        <w:rPr>
          <w:rFonts w:cs="Times New Roman"/>
          <w:szCs w:val="24"/>
        </w:rPr>
        <w:t>an analytic sample</w:t>
      </w:r>
      <w:r w:rsidR="00524862" w:rsidRPr="004168EE">
        <w:rPr>
          <w:rFonts w:cs="Times New Roman"/>
          <w:szCs w:val="24"/>
        </w:rPr>
        <w:t xml:space="preserve"> of 287,326 married individuals, or 143,663 </w:t>
      </w:r>
      <w:r w:rsidR="0064632B">
        <w:rPr>
          <w:rFonts w:cs="Times New Roman"/>
          <w:szCs w:val="24"/>
        </w:rPr>
        <w:t xml:space="preserve">opposite-sex </w:t>
      </w:r>
      <w:r w:rsidR="00FB5955">
        <w:rPr>
          <w:rFonts w:cs="Times New Roman"/>
          <w:szCs w:val="24"/>
        </w:rPr>
        <w:t xml:space="preserve">spousal </w:t>
      </w:r>
      <w:r w:rsidR="00524862" w:rsidRPr="004168EE">
        <w:rPr>
          <w:rFonts w:cs="Times New Roman"/>
          <w:szCs w:val="24"/>
        </w:rPr>
        <w:t>dyads.</w:t>
      </w:r>
      <w:commentRangeEnd w:id="105"/>
      <w:r w:rsidR="00B01DC5">
        <w:rPr>
          <w:rStyle w:val="CommentReference"/>
        </w:rPr>
        <w:commentReference w:id="105"/>
      </w:r>
    </w:p>
    <w:p w14:paraId="15D82200" w14:textId="77777777" w:rsidR="009B0923" w:rsidRDefault="009B0923" w:rsidP="00411D5D">
      <w:pPr>
        <w:spacing w:line="480" w:lineRule="auto"/>
        <w:rPr>
          <w:rFonts w:cs="Times New Roman"/>
          <w:b/>
          <w:bCs/>
          <w:szCs w:val="24"/>
        </w:rPr>
      </w:pPr>
    </w:p>
    <w:p w14:paraId="1F13362A" w14:textId="22A45831" w:rsidR="00EA252A" w:rsidRDefault="00524862" w:rsidP="00411D5D">
      <w:pPr>
        <w:spacing w:line="480" w:lineRule="auto"/>
        <w:rPr>
          <w:rFonts w:cs="Times New Roman"/>
          <w:b/>
          <w:bCs/>
          <w:szCs w:val="24"/>
        </w:rPr>
      </w:pPr>
      <w:r w:rsidRPr="004168EE">
        <w:rPr>
          <w:rFonts w:cs="Times New Roman"/>
          <w:b/>
          <w:bCs/>
          <w:szCs w:val="24"/>
        </w:rPr>
        <w:t>Measures</w:t>
      </w:r>
    </w:p>
    <w:p w14:paraId="3515D403" w14:textId="1AD1B490" w:rsidR="00F10131" w:rsidRDefault="00524862" w:rsidP="009B0923">
      <w:pPr>
        <w:spacing w:line="480" w:lineRule="auto"/>
        <w:rPr>
          <w:rFonts w:cs="Times New Roman"/>
          <w:szCs w:val="24"/>
        </w:rPr>
      </w:pPr>
      <w:r w:rsidRPr="00554DA5">
        <w:rPr>
          <w:rFonts w:cs="Times New Roman"/>
          <w:szCs w:val="24"/>
          <w:u w:val="single"/>
        </w:rPr>
        <w:t xml:space="preserve">Social </w:t>
      </w:r>
      <w:r w:rsidR="001F3ED0" w:rsidRPr="00554DA5">
        <w:rPr>
          <w:rFonts w:cs="Times New Roman"/>
          <w:szCs w:val="24"/>
          <w:u w:val="single"/>
        </w:rPr>
        <w:t>i</w:t>
      </w:r>
      <w:r w:rsidRPr="00554DA5">
        <w:rPr>
          <w:rFonts w:cs="Times New Roman"/>
          <w:szCs w:val="24"/>
          <w:u w:val="single"/>
        </w:rPr>
        <w:t>solation</w:t>
      </w:r>
      <w:r w:rsidR="00EA252A" w:rsidRPr="00554DA5">
        <w:rPr>
          <w:rFonts w:cs="Times New Roman"/>
          <w:szCs w:val="24"/>
          <w:u w:val="single"/>
        </w:rPr>
        <w:t>.</w:t>
      </w:r>
      <w:r w:rsidR="00EA252A">
        <w:rPr>
          <w:rFonts w:cs="Times New Roman"/>
          <w:i/>
          <w:iCs/>
          <w:szCs w:val="24"/>
        </w:rPr>
        <w:t xml:space="preserve"> </w:t>
      </w:r>
      <w:r w:rsidR="00FE659E">
        <w:rPr>
          <w:rFonts w:cs="Times New Roman"/>
          <w:szCs w:val="24"/>
        </w:rPr>
        <w:t xml:space="preserve">Social isolation was assessed using Social Network Index (Berkman 1979) </w:t>
      </w:r>
      <w:r w:rsidRPr="004168EE">
        <w:rPr>
          <w:rFonts w:cs="Times New Roman"/>
          <w:szCs w:val="24"/>
        </w:rPr>
        <w:t xml:space="preserve">items on frequency of church/temple attendance, </w:t>
      </w:r>
      <w:r w:rsidR="00FE659E">
        <w:rPr>
          <w:rFonts w:cs="Times New Roman"/>
          <w:szCs w:val="24"/>
        </w:rPr>
        <w:t xml:space="preserve">frequency </w:t>
      </w:r>
      <w:r w:rsidR="00A21280">
        <w:rPr>
          <w:rFonts w:cs="Times New Roman"/>
          <w:szCs w:val="24"/>
        </w:rPr>
        <w:t>attending</w:t>
      </w:r>
      <w:r w:rsidR="00FE659E">
        <w:rPr>
          <w:rFonts w:cs="Times New Roman"/>
          <w:szCs w:val="24"/>
        </w:rPr>
        <w:t xml:space="preserve"> </w:t>
      </w:r>
      <w:r w:rsidRPr="004168EE">
        <w:rPr>
          <w:rFonts w:cs="Times New Roman"/>
          <w:szCs w:val="24"/>
        </w:rPr>
        <w:t>club meetings or group activities, and number of friends or relatives</w:t>
      </w:r>
      <w:r w:rsidR="00110311">
        <w:rPr>
          <w:rFonts w:cs="Times New Roman"/>
          <w:szCs w:val="24"/>
        </w:rPr>
        <w:t xml:space="preserve"> the respondent feels close to</w:t>
      </w:r>
      <w:r w:rsidRPr="004168EE">
        <w:rPr>
          <w:rFonts w:cs="Times New Roman"/>
          <w:szCs w:val="24"/>
        </w:rPr>
        <w:t xml:space="preserve">. </w:t>
      </w:r>
      <w:r w:rsidR="004C69F6">
        <w:rPr>
          <w:rFonts w:cs="Times New Roman"/>
          <w:szCs w:val="24"/>
        </w:rPr>
        <w:t>Marital status is a</w:t>
      </w:r>
      <w:r w:rsidR="00A13545">
        <w:rPr>
          <w:rFonts w:cs="Times New Roman"/>
          <w:szCs w:val="24"/>
        </w:rPr>
        <w:t xml:space="preserve"> typical</w:t>
      </w:r>
      <w:r w:rsidR="004C69F6">
        <w:rPr>
          <w:rFonts w:cs="Times New Roman"/>
          <w:szCs w:val="24"/>
        </w:rPr>
        <w:t xml:space="preserve"> Social Network Index item, but as </w:t>
      </w:r>
      <w:r w:rsidR="004C69F6" w:rsidRPr="004168EE">
        <w:rPr>
          <w:rFonts w:cs="Times New Roman"/>
          <w:szCs w:val="24"/>
        </w:rPr>
        <w:t xml:space="preserve">all participants </w:t>
      </w:r>
      <w:r w:rsidR="00035CEF">
        <w:rPr>
          <w:rFonts w:cs="Times New Roman"/>
          <w:szCs w:val="24"/>
        </w:rPr>
        <w:t xml:space="preserve">in this study </w:t>
      </w:r>
      <w:r w:rsidR="004C69F6" w:rsidRPr="004168EE">
        <w:rPr>
          <w:rFonts w:cs="Times New Roman"/>
          <w:szCs w:val="24"/>
        </w:rPr>
        <w:t xml:space="preserve">were married at baseline, </w:t>
      </w:r>
      <w:r w:rsidR="00FE659E">
        <w:rPr>
          <w:rFonts w:cs="Times New Roman"/>
          <w:szCs w:val="24"/>
        </w:rPr>
        <w:t>this item was excluded.</w:t>
      </w:r>
      <w:r w:rsidR="00AD1FBF">
        <w:rPr>
          <w:rFonts w:cs="Times New Roman"/>
          <w:szCs w:val="24"/>
        </w:rPr>
        <w:t xml:space="preserve"> </w:t>
      </w:r>
      <w:r w:rsidR="00C957DE">
        <w:rPr>
          <w:rFonts w:cs="Times New Roman"/>
          <w:szCs w:val="24"/>
        </w:rPr>
        <w:t>As in prior studies, we scored</w:t>
      </w:r>
      <w:r w:rsidRPr="004168EE">
        <w:rPr>
          <w:rFonts w:cs="Times New Roman"/>
          <w:szCs w:val="24"/>
        </w:rPr>
        <w:t xml:space="preserve"> each </w:t>
      </w:r>
      <w:r w:rsidR="004C69F6">
        <w:rPr>
          <w:rFonts w:cs="Times New Roman"/>
          <w:szCs w:val="24"/>
        </w:rPr>
        <w:t>item</w:t>
      </w:r>
      <w:r w:rsidRPr="004168EE">
        <w:rPr>
          <w:rFonts w:cs="Times New Roman"/>
          <w:szCs w:val="24"/>
        </w:rPr>
        <w:t xml:space="preserve"> 0 (</w:t>
      </w:r>
      <w:r w:rsidR="00A21280">
        <w:rPr>
          <w:rFonts w:cs="Times New Roman"/>
          <w:szCs w:val="24"/>
        </w:rPr>
        <w:t>not</w:t>
      </w:r>
      <w:r w:rsidRPr="004168EE">
        <w:rPr>
          <w:rFonts w:cs="Times New Roman"/>
          <w:szCs w:val="24"/>
        </w:rPr>
        <w:t xml:space="preserve"> isolated) or 1 (isolated)</w:t>
      </w:r>
      <w:r w:rsidR="00C957DE">
        <w:rPr>
          <w:rFonts w:cs="Times New Roman"/>
          <w:szCs w:val="24"/>
        </w:rPr>
        <w:t xml:space="preserve">, basing the score for the close friend item on the </w:t>
      </w:r>
      <w:r w:rsidR="00F643B8">
        <w:rPr>
          <w:rFonts w:cs="Times New Roman"/>
          <w:szCs w:val="24"/>
        </w:rPr>
        <w:t xml:space="preserve">frequency distribution </w:t>
      </w:r>
      <w:r w:rsidR="00160384">
        <w:rPr>
          <w:rFonts w:cs="Times New Roman"/>
          <w:szCs w:val="24"/>
        </w:rPr>
        <w:t xml:space="preserve">of responses </w:t>
      </w:r>
      <w:r w:rsidR="00F643B8" w:rsidRPr="004168EE">
        <w:rPr>
          <w:rFonts w:cs="Times New Roman"/>
          <w:szCs w:val="24"/>
        </w:rPr>
        <w:t>(Liu, 2011</w:t>
      </w:r>
      <w:r w:rsidR="00F643B8">
        <w:rPr>
          <w:rFonts w:cs="Times New Roman"/>
          <w:szCs w:val="24"/>
        </w:rPr>
        <w:t xml:space="preserve">; </w:t>
      </w:r>
      <w:r w:rsidR="00F643B8" w:rsidRPr="004168EE">
        <w:rPr>
          <w:rFonts w:cs="Times New Roman"/>
          <w:szCs w:val="24"/>
        </w:rPr>
        <w:t>Reynolds, 1990</w:t>
      </w:r>
      <w:r w:rsidR="00F643B8">
        <w:rPr>
          <w:rFonts w:cs="Times New Roman"/>
          <w:szCs w:val="24"/>
        </w:rPr>
        <w:t>; Alcaraz 2019</w:t>
      </w:r>
      <w:r w:rsidR="00F643B8" w:rsidRPr="004168EE">
        <w:rPr>
          <w:rFonts w:cs="Times New Roman"/>
          <w:szCs w:val="24"/>
        </w:rPr>
        <w:t xml:space="preserve">). </w:t>
      </w:r>
      <w:commentRangeStart w:id="106"/>
      <w:commentRangeStart w:id="107"/>
      <w:r w:rsidRPr="004168EE">
        <w:rPr>
          <w:rFonts w:cs="Times New Roman"/>
          <w:szCs w:val="24"/>
        </w:rPr>
        <w:t xml:space="preserve">Participants </w:t>
      </w:r>
      <w:r w:rsidR="00BF6071">
        <w:rPr>
          <w:rFonts w:cs="Times New Roman"/>
          <w:szCs w:val="24"/>
        </w:rPr>
        <w:t>reporting</w:t>
      </w:r>
      <w:r w:rsidRPr="004168EE">
        <w:rPr>
          <w:rFonts w:cs="Times New Roman"/>
          <w:szCs w:val="24"/>
        </w:rPr>
        <w:t xml:space="preserve"> attending church/temple (hereafter </w:t>
      </w:r>
      <w:r w:rsidRPr="004168EE">
        <w:rPr>
          <w:rFonts w:cs="Times New Roman"/>
          <w:szCs w:val="24"/>
        </w:rPr>
        <w:lastRenderedPageBreak/>
        <w:t xml:space="preserve">described as “religious services”) at least once per month were assigned a score of 0; </w:t>
      </w:r>
      <w:r w:rsidR="00F643B8">
        <w:rPr>
          <w:rFonts w:cs="Times New Roman"/>
          <w:szCs w:val="24"/>
        </w:rPr>
        <w:t xml:space="preserve">others </w:t>
      </w:r>
      <w:r w:rsidRPr="004168EE">
        <w:rPr>
          <w:rFonts w:cs="Times New Roman"/>
          <w:szCs w:val="24"/>
        </w:rPr>
        <w:t xml:space="preserve">were assigned a score of 1. Participants </w:t>
      </w:r>
      <w:r w:rsidR="00BF6071">
        <w:rPr>
          <w:rFonts w:cs="Times New Roman"/>
          <w:szCs w:val="24"/>
        </w:rPr>
        <w:t>reporting</w:t>
      </w:r>
      <w:r w:rsidR="00BF6071" w:rsidRPr="004168EE">
        <w:rPr>
          <w:rFonts w:cs="Times New Roman"/>
          <w:szCs w:val="24"/>
        </w:rPr>
        <w:t xml:space="preserve"> </w:t>
      </w:r>
      <w:r w:rsidRPr="004168EE">
        <w:rPr>
          <w:rFonts w:cs="Times New Roman"/>
          <w:szCs w:val="24"/>
        </w:rPr>
        <w:t xml:space="preserve">attending club meetings or group activities at least once per month were assigned a score of 0; </w:t>
      </w:r>
      <w:r w:rsidR="00F643B8">
        <w:rPr>
          <w:rFonts w:cs="Times New Roman"/>
          <w:szCs w:val="24"/>
        </w:rPr>
        <w:t>others</w:t>
      </w:r>
      <w:r w:rsidRPr="004168EE">
        <w:rPr>
          <w:rFonts w:cs="Times New Roman"/>
          <w:szCs w:val="24"/>
        </w:rPr>
        <w:t xml:space="preserve"> were assigned a score of 1. </w:t>
      </w:r>
      <w:r w:rsidR="00BF6071">
        <w:rPr>
          <w:rFonts w:cs="Times New Roman"/>
          <w:szCs w:val="24"/>
        </w:rPr>
        <w:t>Participants reporting</w:t>
      </w:r>
      <w:r w:rsidR="00BF6071" w:rsidRPr="004168EE">
        <w:rPr>
          <w:rFonts w:cs="Times New Roman"/>
          <w:szCs w:val="24"/>
        </w:rPr>
        <w:t xml:space="preserve"> having 7 or more close friends or relatives</w:t>
      </w:r>
      <w:r w:rsidR="00BF6071">
        <w:rPr>
          <w:rFonts w:cs="Times New Roman"/>
          <w:szCs w:val="24"/>
        </w:rPr>
        <w:t xml:space="preserve"> were assigned a</w:t>
      </w:r>
      <w:r w:rsidRPr="004168EE">
        <w:rPr>
          <w:rFonts w:cs="Times New Roman"/>
          <w:szCs w:val="24"/>
        </w:rPr>
        <w:t xml:space="preserve"> score of 0; </w:t>
      </w:r>
      <w:r w:rsidR="00F643B8">
        <w:rPr>
          <w:rFonts w:cs="Times New Roman"/>
          <w:szCs w:val="24"/>
        </w:rPr>
        <w:t>others</w:t>
      </w:r>
      <w:r w:rsidRPr="004168EE">
        <w:rPr>
          <w:rFonts w:cs="Times New Roman"/>
          <w:szCs w:val="24"/>
        </w:rPr>
        <w:t xml:space="preserve"> were assigned a score of 1. </w:t>
      </w:r>
      <w:r w:rsidR="00F643B8">
        <w:rPr>
          <w:rFonts w:cs="Times New Roman"/>
          <w:szCs w:val="24"/>
        </w:rPr>
        <w:t xml:space="preserve"> </w:t>
      </w:r>
      <w:commentRangeEnd w:id="106"/>
      <w:r w:rsidR="00DD60D4">
        <w:rPr>
          <w:rStyle w:val="CommentReference"/>
        </w:rPr>
        <w:commentReference w:id="106"/>
      </w:r>
      <w:commentRangeEnd w:id="107"/>
      <w:r w:rsidR="003C51F6">
        <w:rPr>
          <w:rStyle w:val="CommentReference"/>
        </w:rPr>
        <w:commentReference w:id="107"/>
      </w:r>
    </w:p>
    <w:p w14:paraId="37B3C982" w14:textId="77777777" w:rsidR="009B0923" w:rsidRDefault="009B0923" w:rsidP="009B0923">
      <w:pPr>
        <w:spacing w:line="480" w:lineRule="auto"/>
        <w:rPr>
          <w:rFonts w:cs="Times New Roman"/>
          <w:szCs w:val="24"/>
        </w:rPr>
      </w:pPr>
    </w:p>
    <w:p w14:paraId="1A7C6B8B" w14:textId="3C64BE6C" w:rsidR="00524862" w:rsidRPr="00EA252A" w:rsidRDefault="00093177" w:rsidP="009B0923">
      <w:pPr>
        <w:spacing w:line="480" w:lineRule="auto"/>
        <w:rPr>
          <w:rFonts w:cs="Times New Roman"/>
          <w:b/>
          <w:bCs/>
          <w:szCs w:val="24"/>
        </w:rPr>
      </w:pPr>
      <w:r>
        <w:rPr>
          <w:rFonts w:cs="Times New Roman"/>
          <w:szCs w:val="24"/>
        </w:rPr>
        <w:t xml:space="preserve">Scores for the three items were used to compute a social isolation score. </w:t>
      </w:r>
      <w:r w:rsidR="00C957DE" w:rsidRPr="004168EE">
        <w:rPr>
          <w:rFonts w:cs="Times New Roman"/>
          <w:szCs w:val="24"/>
        </w:rPr>
        <w:t xml:space="preserve">Consistent with other Social Network Index </w:t>
      </w:r>
      <w:r w:rsidR="00C957DE">
        <w:rPr>
          <w:rFonts w:cs="Times New Roman"/>
          <w:szCs w:val="24"/>
        </w:rPr>
        <w:t>studies</w:t>
      </w:r>
      <w:r w:rsidR="00C957DE" w:rsidRPr="004168EE">
        <w:rPr>
          <w:rFonts w:cs="Times New Roman"/>
          <w:szCs w:val="24"/>
        </w:rPr>
        <w:t xml:space="preserve"> (</w:t>
      </w:r>
      <w:r w:rsidR="00C957DE">
        <w:rPr>
          <w:rFonts w:cs="Times New Roman"/>
          <w:szCs w:val="24"/>
        </w:rPr>
        <w:t xml:space="preserve">e.g., </w:t>
      </w:r>
      <w:r w:rsidR="00C957DE" w:rsidRPr="004168EE">
        <w:rPr>
          <w:rFonts w:cs="Times New Roman"/>
          <w:szCs w:val="24"/>
        </w:rPr>
        <w:t>Kaplan 1988</w:t>
      </w:r>
      <w:r w:rsidR="00C957DE">
        <w:rPr>
          <w:rFonts w:cs="Times New Roman"/>
          <w:szCs w:val="24"/>
        </w:rPr>
        <w:t xml:space="preserve">; </w:t>
      </w:r>
      <w:r w:rsidR="00C957DE" w:rsidRPr="004168EE">
        <w:rPr>
          <w:rFonts w:cs="Times New Roman"/>
          <w:szCs w:val="24"/>
        </w:rPr>
        <w:t>Reynolds</w:t>
      </w:r>
      <w:r w:rsidR="00C957DE">
        <w:rPr>
          <w:rFonts w:cs="Times New Roman"/>
          <w:szCs w:val="24"/>
        </w:rPr>
        <w:t xml:space="preserve"> </w:t>
      </w:r>
      <w:r w:rsidR="00C957DE" w:rsidRPr="004168EE">
        <w:rPr>
          <w:rFonts w:cs="Times New Roman"/>
          <w:szCs w:val="24"/>
        </w:rPr>
        <w:t xml:space="preserve">1990), we weighted each </w:t>
      </w:r>
      <w:r w:rsidR="00C957DE">
        <w:rPr>
          <w:rFonts w:cs="Times New Roman"/>
          <w:szCs w:val="24"/>
        </w:rPr>
        <w:t>item</w:t>
      </w:r>
      <w:r w:rsidR="00C957DE" w:rsidRPr="004168EE">
        <w:rPr>
          <w:rFonts w:cs="Times New Roman"/>
          <w:szCs w:val="24"/>
        </w:rPr>
        <w:t xml:space="preserve"> equally</w:t>
      </w:r>
      <w:r w:rsidR="00C957DE">
        <w:rPr>
          <w:rFonts w:cs="Times New Roman"/>
          <w:szCs w:val="24"/>
        </w:rPr>
        <w:t xml:space="preserve">. </w:t>
      </w:r>
      <w:r w:rsidR="00161C1F">
        <w:rPr>
          <w:rFonts w:cs="Times New Roman"/>
          <w:szCs w:val="24"/>
        </w:rPr>
        <w:t>Social</w:t>
      </w:r>
      <w:r w:rsidR="00524862" w:rsidRPr="004168EE">
        <w:rPr>
          <w:rFonts w:cs="Times New Roman"/>
          <w:szCs w:val="24"/>
        </w:rPr>
        <w:t xml:space="preserve"> isolation </w:t>
      </w:r>
      <w:r w:rsidR="00161C1F">
        <w:rPr>
          <w:rFonts w:cs="Times New Roman"/>
          <w:szCs w:val="24"/>
        </w:rPr>
        <w:t xml:space="preserve">scores </w:t>
      </w:r>
      <w:r w:rsidR="00524862" w:rsidRPr="004168EE">
        <w:rPr>
          <w:rFonts w:cs="Times New Roman"/>
          <w:szCs w:val="24"/>
        </w:rPr>
        <w:t xml:space="preserve">ranged from 0 (least isolated) to 3 (most isolated). </w:t>
      </w:r>
      <w:commentRangeStart w:id="108"/>
      <w:commentRangeStart w:id="109"/>
      <w:commentRangeStart w:id="110"/>
      <w:commentRangeStart w:id="111"/>
      <w:r w:rsidR="00524862" w:rsidRPr="004168EE">
        <w:rPr>
          <w:rFonts w:cs="Times New Roman"/>
          <w:szCs w:val="24"/>
        </w:rPr>
        <w:t xml:space="preserve">To facilitate </w:t>
      </w:r>
      <w:r w:rsidR="00161C1F">
        <w:rPr>
          <w:rFonts w:cs="Times New Roman"/>
          <w:szCs w:val="24"/>
        </w:rPr>
        <w:t>planned analyses</w:t>
      </w:r>
      <w:r w:rsidR="00524862" w:rsidRPr="004168EE">
        <w:rPr>
          <w:rFonts w:cs="Times New Roman"/>
          <w:szCs w:val="24"/>
        </w:rPr>
        <w:t xml:space="preserve">, a </w:t>
      </w:r>
      <w:r w:rsidR="00161C1F">
        <w:rPr>
          <w:rFonts w:cs="Times New Roman"/>
          <w:szCs w:val="24"/>
        </w:rPr>
        <w:t>dichotomous</w:t>
      </w:r>
      <w:r w:rsidR="00524862" w:rsidRPr="004168EE">
        <w:rPr>
          <w:rFonts w:cs="Times New Roman"/>
          <w:szCs w:val="24"/>
        </w:rPr>
        <w:t xml:space="preserve"> isolation variable was created by coding participants with </w:t>
      </w:r>
      <w:r w:rsidR="00C22092">
        <w:rPr>
          <w:rFonts w:cs="Times New Roman"/>
          <w:szCs w:val="24"/>
        </w:rPr>
        <w:t xml:space="preserve">social isolation </w:t>
      </w:r>
      <w:r w:rsidR="00161C1F">
        <w:rPr>
          <w:rFonts w:cs="Times New Roman"/>
          <w:szCs w:val="24"/>
        </w:rPr>
        <w:t>scores of 0 or 1 as</w:t>
      </w:r>
      <w:r w:rsidR="00524862" w:rsidRPr="004168EE">
        <w:rPr>
          <w:rFonts w:cs="Times New Roman"/>
          <w:szCs w:val="24"/>
        </w:rPr>
        <w:t xml:space="preserve"> </w:t>
      </w:r>
      <w:r w:rsidR="00161C1F">
        <w:rPr>
          <w:rFonts w:cs="Times New Roman"/>
          <w:szCs w:val="24"/>
        </w:rPr>
        <w:t>not isolated</w:t>
      </w:r>
      <w:r w:rsidR="00524862" w:rsidRPr="004168EE">
        <w:rPr>
          <w:rFonts w:cs="Times New Roman"/>
          <w:szCs w:val="24"/>
        </w:rPr>
        <w:t xml:space="preserve"> (0) and participants with </w:t>
      </w:r>
      <w:r w:rsidR="00161C1F">
        <w:rPr>
          <w:rFonts w:cs="Times New Roman"/>
          <w:szCs w:val="24"/>
        </w:rPr>
        <w:t>scores of 2</w:t>
      </w:r>
      <w:r w:rsidR="00524862" w:rsidRPr="004168EE">
        <w:rPr>
          <w:rFonts w:cs="Times New Roman"/>
          <w:szCs w:val="24"/>
        </w:rPr>
        <w:t xml:space="preserve"> or </w:t>
      </w:r>
      <w:r w:rsidR="00161C1F">
        <w:rPr>
          <w:rFonts w:cs="Times New Roman"/>
          <w:szCs w:val="24"/>
        </w:rPr>
        <w:t>3</w:t>
      </w:r>
      <w:r w:rsidR="00524862" w:rsidRPr="004168EE">
        <w:rPr>
          <w:rFonts w:cs="Times New Roman"/>
          <w:szCs w:val="24"/>
        </w:rPr>
        <w:t xml:space="preserve"> as isolated (1).</w:t>
      </w:r>
      <w:commentRangeEnd w:id="108"/>
      <w:r w:rsidR="006E43AD">
        <w:rPr>
          <w:rStyle w:val="CommentReference"/>
        </w:rPr>
        <w:commentReference w:id="108"/>
      </w:r>
      <w:commentRangeEnd w:id="109"/>
      <w:r w:rsidR="00841227">
        <w:rPr>
          <w:rStyle w:val="CommentReference"/>
        </w:rPr>
        <w:commentReference w:id="109"/>
      </w:r>
      <w:commentRangeEnd w:id="110"/>
      <w:commentRangeEnd w:id="111"/>
      <w:r w:rsidR="001A32A7">
        <w:rPr>
          <w:rStyle w:val="CommentReference"/>
        </w:rPr>
        <w:commentReference w:id="110"/>
      </w:r>
      <w:r w:rsidR="00636022">
        <w:rPr>
          <w:rStyle w:val="CommentReference"/>
        </w:rPr>
        <w:commentReference w:id="111"/>
      </w:r>
      <w:r w:rsidR="00524862" w:rsidRPr="004168EE">
        <w:rPr>
          <w:rFonts w:cs="Times New Roman"/>
          <w:szCs w:val="24"/>
        </w:rPr>
        <w:t xml:space="preserve"> </w:t>
      </w:r>
      <w:r w:rsidR="003917DE">
        <w:rPr>
          <w:rFonts w:cs="Times New Roman"/>
          <w:szCs w:val="24"/>
        </w:rPr>
        <w:t xml:space="preserve"> </w:t>
      </w:r>
    </w:p>
    <w:p w14:paraId="2F22A50F" w14:textId="77777777" w:rsidR="009B0923" w:rsidRDefault="009B0923" w:rsidP="009B0923">
      <w:pPr>
        <w:spacing w:line="480" w:lineRule="auto"/>
        <w:rPr>
          <w:rFonts w:cs="Times New Roman"/>
          <w:szCs w:val="24"/>
          <w:u w:val="single"/>
        </w:rPr>
      </w:pPr>
    </w:p>
    <w:p w14:paraId="2712F081" w14:textId="07464DC8" w:rsidR="00F31E84" w:rsidRPr="00F31E84" w:rsidRDefault="00F31E84" w:rsidP="009B0923">
      <w:pPr>
        <w:spacing w:line="480" w:lineRule="auto"/>
        <w:rPr>
          <w:rFonts w:cs="Times New Roman"/>
          <w:szCs w:val="24"/>
        </w:rPr>
      </w:pPr>
      <w:r w:rsidRPr="00554DA5">
        <w:rPr>
          <w:rFonts w:cs="Times New Roman"/>
          <w:szCs w:val="24"/>
          <w:u w:val="single"/>
        </w:rPr>
        <w:t>Spousal isolation concordance.</w:t>
      </w:r>
      <w:r>
        <w:rPr>
          <w:rFonts w:cs="Times New Roman"/>
          <w:i/>
          <w:iCs/>
          <w:szCs w:val="24"/>
        </w:rPr>
        <w:t xml:space="preserve"> </w:t>
      </w:r>
      <w:r>
        <w:rPr>
          <w:rFonts w:cs="Times New Roman"/>
          <w:szCs w:val="24"/>
        </w:rPr>
        <w:t xml:space="preserve">Spousal isolation concordance was based on dichotomized social isolation status (isolated/not isolated). Four categories were coded based on whether </w:t>
      </w:r>
      <w:r w:rsidRPr="00E54C13">
        <w:rPr>
          <w:rFonts w:cs="Times New Roman"/>
          <w:szCs w:val="24"/>
        </w:rPr>
        <w:t xml:space="preserve">neither </w:t>
      </w:r>
      <w:r>
        <w:rPr>
          <w:rFonts w:cs="Times New Roman"/>
          <w:szCs w:val="24"/>
        </w:rPr>
        <w:t xml:space="preserve">spouse was </w:t>
      </w:r>
      <w:r w:rsidRPr="00E54C13">
        <w:rPr>
          <w:rFonts w:cs="Times New Roman"/>
          <w:szCs w:val="24"/>
        </w:rPr>
        <w:t>isolated</w:t>
      </w:r>
      <w:r>
        <w:rPr>
          <w:rFonts w:cs="Times New Roman"/>
          <w:szCs w:val="24"/>
        </w:rPr>
        <w:t>, only the husband was</w:t>
      </w:r>
      <w:r w:rsidRPr="00E54C13">
        <w:rPr>
          <w:rFonts w:cs="Times New Roman"/>
          <w:szCs w:val="24"/>
        </w:rPr>
        <w:t xml:space="preserve"> isolated</w:t>
      </w:r>
      <w:r>
        <w:rPr>
          <w:rFonts w:cs="Times New Roman"/>
          <w:szCs w:val="24"/>
        </w:rPr>
        <w:t>, only the wife was</w:t>
      </w:r>
      <w:r w:rsidRPr="00E54C13">
        <w:rPr>
          <w:rFonts w:cs="Times New Roman"/>
          <w:szCs w:val="24"/>
        </w:rPr>
        <w:t xml:space="preserve"> isolated</w:t>
      </w:r>
      <w:r>
        <w:rPr>
          <w:rFonts w:cs="Times New Roman"/>
          <w:szCs w:val="24"/>
        </w:rPr>
        <w:t xml:space="preserve">, or </w:t>
      </w:r>
      <w:r w:rsidRPr="00E54C13">
        <w:rPr>
          <w:rFonts w:cs="Times New Roman"/>
          <w:szCs w:val="24"/>
        </w:rPr>
        <w:t xml:space="preserve">both </w:t>
      </w:r>
      <w:r>
        <w:rPr>
          <w:rFonts w:cs="Times New Roman"/>
          <w:szCs w:val="24"/>
        </w:rPr>
        <w:t>spouses were isolated.</w:t>
      </w:r>
    </w:p>
    <w:p w14:paraId="5C09E4AD" w14:textId="77777777" w:rsidR="009B0923" w:rsidRDefault="009B0923" w:rsidP="009B0923">
      <w:pPr>
        <w:spacing w:line="480" w:lineRule="auto"/>
        <w:rPr>
          <w:rFonts w:cs="Times New Roman"/>
          <w:szCs w:val="24"/>
          <w:u w:val="single"/>
        </w:rPr>
      </w:pPr>
    </w:p>
    <w:p w14:paraId="5C6A4DED" w14:textId="1FE4340A" w:rsidR="009176E7" w:rsidRPr="0058632B" w:rsidRDefault="00524862" w:rsidP="009B0923">
      <w:pPr>
        <w:spacing w:line="480" w:lineRule="auto"/>
        <w:rPr>
          <w:rFonts w:cs="Times New Roman"/>
          <w:color w:val="FF0000"/>
          <w:szCs w:val="24"/>
        </w:rPr>
      </w:pPr>
      <w:r w:rsidRPr="00554DA5">
        <w:rPr>
          <w:rFonts w:cs="Times New Roman"/>
          <w:szCs w:val="24"/>
          <w:u w:val="single"/>
        </w:rPr>
        <w:t>Mortality</w:t>
      </w:r>
      <w:r w:rsidR="003917DE" w:rsidRPr="00554DA5">
        <w:rPr>
          <w:rFonts w:cs="Times New Roman"/>
          <w:szCs w:val="24"/>
          <w:u w:val="single"/>
        </w:rPr>
        <w:t>.</w:t>
      </w:r>
      <w:r w:rsidR="003917DE">
        <w:rPr>
          <w:rFonts w:cs="Times New Roman"/>
          <w:i/>
          <w:iCs/>
          <w:szCs w:val="24"/>
        </w:rPr>
        <w:t xml:space="preserve"> </w:t>
      </w:r>
      <w:r w:rsidR="004A5982" w:rsidRPr="004168EE">
        <w:rPr>
          <w:rFonts w:cs="Times New Roman"/>
          <w:szCs w:val="24"/>
        </w:rPr>
        <w:t xml:space="preserve">Cause of death </w:t>
      </w:r>
      <w:del w:id="112" w:author="J. Lee Westmaas" w:date="2020-11-30T14:06:00Z">
        <w:r w:rsidR="004A5982" w:rsidRPr="004168EE" w:rsidDel="00397E85">
          <w:rPr>
            <w:rFonts w:cs="Times New Roman"/>
            <w:szCs w:val="24"/>
          </w:rPr>
          <w:delText xml:space="preserve">is </w:delText>
        </w:r>
      </w:del>
      <w:ins w:id="113" w:author="J. Lee Westmaas" w:date="2020-11-30T14:06:00Z">
        <w:del w:id="114" w:author="Susan Gapstur" w:date="2020-12-01T11:45:00Z">
          <w:r w:rsidR="00397E85">
            <w:rPr>
              <w:rFonts w:cs="Times New Roman"/>
              <w:szCs w:val="24"/>
            </w:rPr>
            <w:delText>was</w:delText>
          </w:r>
          <w:r w:rsidR="00397E85" w:rsidRPr="004168EE">
            <w:rPr>
              <w:rFonts w:cs="Times New Roman"/>
              <w:szCs w:val="24"/>
            </w:rPr>
            <w:delText xml:space="preserve"> </w:delText>
          </w:r>
        </w:del>
      </w:ins>
      <w:del w:id="115" w:author="J. Lee Westmaas" w:date="2020-11-30T14:06:00Z">
        <w:r w:rsidR="004A5982" w:rsidRPr="004168EE" w:rsidDel="00397E85">
          <w:rPr>
            <w:rFonts w:cs="Times New Roman"/>
            <w:szCs w:val="24"/>
          </w:rPr>
          <w:delText xml:space="preserve">known </w:delText>
        </w:r>
      </w:del>
      <w:ins w:id="116" w:author="J. Lee Westmaas" w:date="2020-11-30T14:06:00Z">
        <w:del w:id="117" w:author="Susan Gapstur" w:date="2020-12-01T11:45:00Z">
          <w:r w:rsidR="00397E85">
            <w:rPr>
              <w:rFonts w:cs="Times New Roman"/>
              <w:szCs w:val="24"/>
            </w:rPr>
            <w:delText>established</w:delText>
          </w:r>
        </w:del>
      </w:ins>
      <w:ins w:id="118" w:author="Susan Gapstur" w:date="2020-12-01T11:45:00Z">
        <w:r w:rsidR="009E469E">
          <w:rPr>
            <w:rFonts w:cs="Times New Roman"/>
            <w:szCs w:val="24"/>
          </w:rPr>
          <w:t>has been</w:t>
        </w:r>
      </w:ins>
      <w:ins w:id="119" w:author="J. Lee Westmaas" w:date="2020-11-30T14:06:00Z">
        <w:r w:rsidR="00397E85" w:rsidRPr="004168EE">
          <w:rPr>
            <w:rFonts w:cs="Times New Roman"/>
            <w:szCs w:val="24"/>
          </w:rPr>
          <w:t xml:space="preserve"> </w:t>
        </w:r>
      </w:ins>
      <w:r w:rsidR="004A5982" w:rsidRPr="004168EE">
        <w:rPr>
          <w:rFonts w:cs="Times New Roman"/>
          <w:szCs w:val="24"/>
        </w:rPr>
        <w:t xml:space="preserve">for more than 99% of all deaths. </w:t>
      </w:r>
      <w:r w:rsidRPr="004168EE">
        <w:rPr>
          <w:rFonts w:cs="Times New Roman"/>
          <w:szCs w:val="24"/>
        </w:rPr>
        <w:t xml:space="preserve">From 1982 through 1988, personal inquiries </w:t>
      </w:r>
      <w:r w:rsidR="00B93836">
        <w:rPr>
          <w:rFonts w:cs="Times New Roman"/>
          <w:szCs w:val="24"/>
        </w:rPr>
        <w:t xml:space="preserve">were made </w:t>
      </w:r>
      <w:r w:rsidRPr="004168EE">
        <w:rPr>
          <w:rFonts w:cs="Times New Roman"/>
          <w:szCs w:val="24"/>
        </w:rPr>
        <w:t>to determine participants’ vital status and place/date of deaths, if applicable</w:t>
      </w:r>
      <w:r w:rsidR="007D72AB">
        <w:rPr>
          <w:rFonts w:cs="Times New Roman"/>
          <w:szCs w:val="24"/>
        </w:rPr>
        <w:t>, and d</w:t>
      </w:r>
      <w:r w:rsidRPr="004168EE">
        <w:rPr>
          <w:rFonts w:cs="Times New Roman"/>
          <w:szCs w:val="24"/>
        </w:rPr>
        <w:t xml:space="preserve">eath certificates </w:t>
      </w:r>
      <w:r w:rsidR="003917DE">
        <w:rPr>
          <w:rFonts w:cs="Times New Roman"/>
          <w:szCs w:val="24"/>
        </w:rPr>
        <w:t xml:space="preserve">subsequently </w:t>
      </w:r>
      <w:r w:rsidRPr="004168EE">
        <w:rPr>
          <w:rFonts w:cs="Times New Roman"/>
          <w:szCs w:val="24"/>
        </w:rPr>
        <w:t xml:space="preserve">were obtained </w:t>
      </w:r>
      <w:r w:rsidR="007D72AB">
        <w:rPr>
          <w:rFonts w:cs="Times New Roman"/>
          <w:szCs w:val="24"/>
        </w:rPr>
        <w:t>for verification</w:t>
      </w:r>
      <w:r w:rsidRPr="004168EE">
        <w:rPr>
          <w:rFonts w:cs="Times New Roman"/>
          <w:szCs w:val="24"/>
        </w:rPr>
        <w:t xml:space="preserve">. After 1988, information from the National Death Index was used to identify deaths through December 2016, as well as deaths among the 21,704 participants </w:t>
      </w:r>
      <w:r w:rsidR="00740384">
        <w:rPr>
          <w:rFonts w:cs="Times New Roman"/>
          <w:szCs w:val="24"/>
        </w:rPr>
        <w:t>lacking</w:t>
      </w:r>
      <w:r w:rsidRPr="004168EE">
        <w:rPr>
          <w:rFonts w:cs="Times New Roman"/>
          <w:szCs w:val="24"/>
        </w:rPr>
        <w:t xml:space="preserve"> follow</w:t>
      </w:r>
      <w:r w:rsidR="00740384">
        <w:rPr>
          <w:rFonts w:cs="Times New Roman"/>
          <w:szCs w:val="24"/>
        </w:rPr>
        <w:t xml:space="preserve"> </w:t>
      </w:r>
      <w:r w:rsidRPr="004168EE">
        <w:rPr>
          <w:rFonts w:cs="Times New Roman"/>
          <w:szCs w:val="24"/>
        </w:rPr>
        <w:t xml:space="preserve">up </w:t>
      </w:r>
      <w:r w:rsidRPr="004168EE">
        <w:rPr>
          <w:rFonts w:cs="Times New Roman"/>
          <w:szCs w:val="24"/>
        </w:rPr>
        <w:lastRenderedPageBreak/>
        <w:t xml:space="preserve">between 1982 and 1988. </w:t>
      </w:r>
      <w:r w:rsidR="001806D1">
        <w:rPr>
          <w:rFonts w:cs="Times New Roman"/>
          <w:szCs w:val="24"/>
        </w:rPr>
        <w:t>Follow-up time was</w:t>
      </w:r>
      <w:r w:rsidRPr="004168EE">
        <w:rPr>
          <w:rFonts w:cs="Times New Roman"/>
          <w:szCs w:val="24"/>
        </w:rPr>
        <w:t xml:space="preserve"> the </w:t>
      </w:r>
      <w:del w:id="120" w:author="J. Lee Westmaas" w:date="2020-11-30T14:08:00Z">
        <w:r w:rsidRPr="004168EE" w:rsidDel="00397E85">
          <w:rPr>
            <w:rFonts w:cs="Times New Roman"/>
            <w:szCs w:val="24"/>
          </w:rPr>
          <w:delText xml:space="preserve">amount </w:delText>
        </w:r>
      </w:del>
      <w:proofErr w:type="gramStart"/>
      <w:ins w:id="121" w:author="J. Lee Westmaas" w:date="2020-11-30T14:08:00Z">
        <w:r w:rsidR="00397E85">
          <w:rPr>
            <w:rFonts w:cs="Times New Roman"/>
            <w:szCs w:val="24"/>
          </w:rPr>
          <w:t>period</w:t>
        </w:r>
        <w:r w:rsidR="00397E85" w:rsidRPr="004168EE">
          <w:rPr>
            <w:rFonts w:cs="Times New Roman"/>
            <w:szCs w:val="24"/>
          </w:rPr>
          <w:t xml:space="preserve"> </w:t>
        </w:r>
      </w:ins>
      <w:r w:rsidRPr="004168EE">
        <w:rPr>
          <w:rFonts w:cs="Times New Roman"/>
          <w:szCs w:val="24"/>
        </w:rPr>
        <w:t>of time</w:t>
      </w:r>
      <w:proofErr w:type="gramEnd"/>
      <w:r w:rsidRPr="004168EE">
        <w:rPr>
          <w:rFonts w:cs="Times New Roman"/>
          <w:szCs w:val="24"/>
        </w:rPr>
        <w:t xml:space="preserve"> from completion of the baseline questionnaire to the date of death, age 90 years for men or 95 years for women, or December 31, 2016 (whichever came first).</w:t>
      </w:r>
      <w:r w:rsidR="0058632B">
        <w:rPr>
          <w:rFonts w:cs="Times New Roman"/>
          <w:szCs w:val="24"/>
        </w:rPr>
        <w:t xml:space="preserve"> </w:t>
      </w:r>
      <w:r w:rsidR="001806D1">
        <w:rPr>
          <w:rFonts w:cs="Times New Roman"/>
          <w:color w:val="FF0000"/>
          <w:szCs w:val="24"/>
        </w:rPr>
        <w:t xml:space="preserve"> </w:t>
      </w:r>
    </w:p>
    <w:p w14:paraId="6AACF616" w14:textId="77777777" w:rsidR="009B0923" w:rsidRDefault="009B0923" w:rsidP="009B0923">
      <w:pPr>
        <w:spacing w:line="480" w:lineRule="auto"/>
        <w:rPr>
          <w:rFonts w:cs="Times New Roman"/>
          <w:szCs w:val="24"/>
          <w:u w:val="single"/>
        </w:rPr>
      </w:pPr>
    </w:p>
    <w:p w14:paraId="24200292" w14:textId="1940EAB2" w:rsidR="009B0923" w:rsidRDefault="009176E7" w:rsidP="009B0923">
      <w:pPr>
        <w:spacing w:line="480" w:lineRule="auto"/>
        <w:rPr>
          <w:rFonts w:cs="Times New Roman"/>
          <w:color w:val="FF0000"/>
          <w:szCs w:val="24"/>
        </w:rPr>
      </w:pPr>
      <w:r w:rsidRPr="00554DA5">
        <w:rPr>
          <w:rFonts w:cs="Times New Roman"/>
          <w:szCs w:val="24"/>
          <w:u w:val="single"/>
        </w:rPr>
        <w:t xml:space="preserve">Individual </w:t>
      </w:r>
      <w:r w:rsidR="00BC2FCB" w:rsidRPr="00554DA5">
        <w:rPr>
          <w:rFonts w:cs="Times New Roman"/>
          <w:szCs w:val="24"/>
          <w:u w:val="single"/>
        </w:rPr>
        <w:t>characteristics</w:t>
      </w:r>
      <w:r w:rsidR="00F10131" w:rsidRPr="00554DA5">
        <w:rPr>
          <w:rFonts w:cs="Times New Roman"/>
          <w:szCs w:val="24"/>
          <w:u w:val="single"/>
        </w:rPr>
        <w:t>.</w:t>
      </w:r>
      <w:r w:rsidRPr="009176E7">
        <w:rPr>
          <w:rFonts w:cs="Times New Roman"/>
          <w:szCs w:val="24"/>
        </w:rPr>
        <w:t xml:space="preserve"> Individual charac</w:t>
      </w:r>
      <w:r>
        <w:rPr>
          <w:rFonts w:cs="Times New Roman"/>
          <w:szCs w:val="24"/>
        </w:rPr>
        <w:t>teristics were sex, age, race/ethnicity</w:t>
      </w:r>
      <w:r w:rsidR="004A5DCB">
        <w:rPr>
          <w:rFonts w:cs="Times New Roman"/>
          <w:szCs w:val="24"/>
        </w:rPr>
        <w:t>,</w:t>
      </w:r>
      <w:r w:rsidR="004F6287">
        <w:rPr>
          <w:rFonts w:cs="Times New Roman"/>
          <w:szCs w:val="24"/>
        </w:rPr>
        <w:t xml:space="preserve"> </w:t>
      </w:r>
      <w:r w:rsidR="00BC2FCB" w:rsidRPr="004168EE">
        <w:rPr>
          <w:rFonts w:cs="Times New Roman"/>
          <w:szCs w:val="24"/>
        </w:rPr>
        <w:t>education level</w:t>
      </w:r>
      <w:r w:rsidR="00BC2FCB">
        <w:rPr>
          <w:rFonts w:cs="Times New Roman"/>
          <w:szCs w:val="24"/>
        </w:rPr>
        <w:t>, b</w:t>
      </w:r>
      <w:r w:rsidR="00BC2FCB" w:rsidRPr="004168EE">
        <w:rPr>
          <w:rFonts w:cs="Times New Roman"/>
          <w:szCs w:val="24"/>
        </w:rPr>
        <w:t xml:space="preserve">aseline </w:t>
      </w:r>
      <w:r w:rsidR="00F53A2E">
        <w:rPr>
          <w:rFonts w:cs="Times New Roman"/>
          <w:szCs w:val="24"/>
        </w:rPr>
        <w:t xml:space="preserve">smoking </w:t>
      </w:r>
      <w:r w:rsidR="00BC2FCB" w:rsidRPr="004168EE">
        <w:rPr>
          <w:rFonts w:cs="Times New Roman"/>
          <w:szCs w:val="24"/>
        </w:rPr>
        <w:t xml:space="preserve">status </w:t>
      </w:r>
      <w:r w:rsidR="00BC2FCB">
        <w:rPr>
          <w:rFonts w:cs="Times New Roman"/>
          <w:szCs w:val="24"/>
        </w:rPr>
        <w:t>(</w:t>
      </w:r>
      <w:r w:rsidR="00BC2FCB" w:rsidRPr="004168EE">
        <w:rPr>
          <w:rFonts w:cs="Times New Roman"/>
          <w:szCs w:val="24"/>
        </w:rPr>
        <w:t>never smoker</w:t>
      </w:r>
      <w:r w:rsidR="00BC2FCB">
        <w:rPr>
          <w:rFonts w:cs="Times New Roman"/>
          <w:szCs w:val="24"/>
        </w:rPr>
        <w:t xml:space="preserve">, </w:t>
      </w:r>
      <w:r w:rsidR="00BC2FCB" w:rsidRPr="004168EE">
        <w:rPr>
          <w:rFonts w:cs="Times New Roman"/>
          <w:szCs w:val="24"/>
        </w:rPr>
        <w:t>current smoker</w:t>
      </w:r>
      <w:r w:rsidR="00BC2FCB">
        <w:rPr>
          <w:rFonts w:cs="Times New Roman"/>
          <w:szCs w:val="24"/>
        </w:rPr>
        <w:t xml:space="preserve">, </w:t>
      </w:r>
      <w:r w:rsidR="00BC2FCB" w:rsidRPr="004168EE">
        <w:rPr>
          <w:rFonts w:cs="Times New Roman"/>
          <w:szCs w:val="24"/>
        </w:rPr>
        <w:t>former smoker</w:t>
      </w:r>
      <w:r w:rsidR="00BC2FCB">
        <w:rPr>
          <w:rFonts w:cs="Times New Roman"/>
          <w:szCs w:val="24"/>
        </w:rPr>
        <w:t xml:space="preserve">, </w:t>
      </w:r>
      <w:r w:rsidR="00BC2FCB" w:rsidRPr="004168EE">
        <w:rPr>
          <w:rFonts w:cs="Times New Roman"/>
          <w:szCs w:val="24"/>
        </w:rPr>
        <w:t>ever pipe</w:t>
      </w:r>
      <w:r w:rsidR="00BC2FCB">
        <w:rPr>
          <w:rFonts w:cs="Times New Roman"/>
          <w:szCs w:val="24"/>
        </w:rPr>
        <w:t>/</w:t>
      </w:r>
      <w:r w:rsidR="00BC2FCB" w:rsidRPr="004168EE">
        <w:rPr>
          <w:rFonts w:cs="Times New Roman"/>
          <w:szCs w:val="24"/>
        </w:rPr>
        <w:t>cigar smoker</w:t>
      </w:r>
      <w:r w:rsidR="00BC2FCB">
        <w:rPr>
          <w:rFonts w:cs="Times New Roman"/>
          <w:szCs w:val="24"/>
        </w:rPr>
        <w:t xml:space="preserve">), </w:t>
      </w:r>
      <w:r w:rsidR="00F370AC">
        <w:rPr>
          <w:rFonts w:cs="Times New Roman"/>
          <w:szCs w:val="24"/>
        </w:rPr>
        <w:t xml:space="preserve">history of </w:t>
      </w:r>
      <w:r w:rsidR="00BC2FCB">
        <w:rPr>
          <w:rFonts w:cs="Times New Roman"/>
          <w:szCs w:val="24"/>
        </w:rPr>
        <w:t>diab</w:t>
      </w:r>
      <w:r w:rsidR="00BC2FCB" w:rsidRPr="004168EE">
        <w:rPr>
          <w:rFonts w:cs="Times New Roman"/>
          <w:szCs w:val="24"/>
        </w:rPr>
        <w:t xml:space="preserve">etes </w:t>
      </w:r>
      <w:r w:rsidR="00BC2FCB">
        <w:rPr>
          <w:rFonts w:cs="Times New Roman"/>
          <w:szCs w:val="24"/>
        </w:rPr>
        <w:t>mellitus (</w:t>
      </w:r>
      <w:r w:rsidR="00F370AC">
        <w:rPr>
          <w:rFonts w:cs="Times New Roman"/>
          <w:szCs w:val="24"/>
        </w:rPr>
        <w:t>yes</w:t>
      </w:r>
      <w:r w:rsidR="00A04DD2">
        <w:rPr>
          <w:rFonts w:cs="Times New Roman"/>
          <w:szCs w:val="24"/>
        </w:rPr>
        <w:t>/</w:t>
      </w:r>
      <w:r w:rsidR="00F370AC">
        <w:rPr>
          <w:rFonts w:cs="Times New Roman"/>
          <w:szCs w:val="24"/>
        </w:rPr>
        <w:t>no</w:t>
      </w:r>
      <w:r w:rsidR="00BC2FCB">
        <w:rPr>
          <w:rFonts w:cs="Times New Roman"/>
          <w:szCs w:val="24"/>
        </w:rPr>
        <w:t>)</w:t>
      </w:r>
      <w:r w:rsidR="0030196C">
        <w:rPr>
          <w:rFonts w:cs="Times New Roman"/>
          <w:szCs w:val="24"/>
        </w:rPr>
        <w:t xml:space="preserve">, and </w:t>
      </w:r>
      <w:r w:rsidR="00BC2FCB">
        <w:rPr>
          <w:rFonts w:cs="Times New Roman"/>
          <w:szCs w:val="24"/>
        </w:rPr>
        <w:t>baseline body mass index (BMI)</w:t>
      </w:r>
      <w:r w:rsidR="0030196C">
        <w:rPr>
          <w:rFonts w:cs="Times New Roman"/>
          <w:color w:val="000000" w:themeColor="text1"/>
          <w:szCs w:val="24"/>
        </w:rPr>
        <w:t>. BMI w</w:t>
      </w:r>
      <w:r w:rsidR="00BC2FCB" w:rsidRPr="004168EE">
        <w:rPr>
          <w:rFonts w:cs="Times New Roman"/>
          <w:szCs w:val="24"/>
        </w:rPr>
        <w:t>as calculated from self-reported height and weight</w:t>
      </w:r>
      <w:r w:rsidR="00BC2FCB">
        <w:rPr>
          <w:rFonts w:cs="Times New Roman"/>
          <w:szCs w:val="24"/>
        </w:rPr>
        <w:t xml:space="preserve"> </w:t>
      </w:r>
      <w:r w:rsidR="00BC2FCB" w:rsidRPr="009176E7">
        <w:rPr>
          <w:rFonts w:cs="Times New Roman"/>
          <w:color w:val="000000" w:themeColor="text1"/>
          <w:szCs w:val="24"/>
          <w:shd w:val="clear" w:color="auto" w:fill="FFFFFF"/>
        </w:rPr>
        <w:t>(weight (kg) divided by squared height (m</w:t>
      </w:r>
      <w:r w:rsidR="00BC2FCB" w:rsidRPr="009176E7">
        <w:rPr>
          <w:rFonts w:cs="Times New Roman"/>
          <w:color w:val="000000" w:themeColor="text1"/>
          <w:szCs w:val="24"/>
          <w:bdr w:val="none" w:sz="0" w:space="0" w:color="auto" w:frame="1"/>
          <w:shd w:val="clear" w:color="auto" w:fill="FFFFFF"/>
          <w:vertAlign w:val="superscript"/>
        </w:rPr>
        <w:t>2</w:t>
      </w:r>
      <w:proofErr w:type="gramStart"/>
      <w:r w:rsidR="00BC2FCB" w:rsidRPr="009176E7">
        <w:rPr>
          <w:rFonts w:cs="Times New Roman"/>
          <w:color w:val="000000" w:themeColor="text1"/>
          <w:szCs w:val="24"/>
          <w:shd w:val="clear" w:color="auto" w:fill="FFFFFF"/>
        </w:rPr>
        <w:t>)</w:t>
      </w:r>
      <w:r w:rsidR="0030196C">
        <w:rPr>
          <w:rFonts w:cs="Times New Roman"/>
          <w:color w:val="000000" w:themeColor="text1"/>
          <w:szCs w:val="24"/>
          <w:shd w:val="clear" w:color="auto" w:fill="FFFFFF"/>
        </w:rPr>
        <w:t>, and</w:t>
      </w:r>
      <w:proofErr w:type="gramEnd"/>
      <w:r w:rsidR="0030196C">
        <w:rPr>
          <w:rFonts w:cs="Times New Roman"/>
          <w:color w:val="000000" w:themeColor="text1"/>
          <w:szCs w:val="24"/>
          <w:shd w:val="clear" w:color="auto" w:fill="FFFFFF"/>
        </w:rPr>
        <w:t xml:space="preserve"> </w:t>
      </w:r>
      <w:r w:rsidR="001C3E97">
        <w:rPr>
          <w:rFonts w:cs="Times New Roman"/>
          <w:color w:val="000000" w:themeColor="text1"/>
          <w:szCs w:val="24"/>
          <w:shd w:val="clear" w:color="auto" w:fill="FFFFFF"/>
        </w:rPr>
        <w:t>categorized</w:t>
      </w:r>
      <w:r w:rsidR="004F6287">
        <w:rPr>
          <w:rFonts w:cs="Times New Roman"/>
          <w:color w:val="FF0000"/>
          <w:szCs w:val="24"/>
        </w:rPr>
        <w:t xml:space="preserve"> </w:t>
      </w:r>
      <w:r w:rsidR="00BC2FCB" w:rsidRPr="004168EE">
        <w:rPr>
          <w:rFonts w:cs="Times New Roman"/>
          <w:szCs w:val="24"/>
        </w:rPr>
        <w:t xml:space="preserve">according to </w:t>
      </w:r>
      <w:r w:rsidR="00BC2FCB">
        <w:rPr>
          <w:rFonts w:cs="Times New Roman"/>
          <w:szCs w:val="24"/>
        </w:rPr>
        <w:t xml:space="preserve">standard BMI </w:t>
      </w:r>
      <w:r w:rsidR="00BC2FCB" w:rsidRPr="00B830C1">
        <w:rPr>
          <w:rFonts w:cs="Times New Roman"/>
          <w:color w:val="000000" w:themeColor="text1"/>
          <w:szCs w:val="24"/>
        </w:rPr>
        <w:t>categories (</w:t>
      </w:r>
      <w:r w:rsidR="00B830C1" w:rsidRPr="00B830C1">
        <w:rPr>
          <w:rFonts w:cs="Times New Roman"/>
          <w:color w:val="000000" w:themeColor="text1"/>
          <w:szCs w:val="24"/>
        </w:rPr>
        <w:t>CITE</w:t>
      </w:r>
      <w:r w:rsidR="00BC2FCB" w:rsidRPr="00B830C1">
        <w:rPr>
          <w:rFonts w:cs="Times New Roman"/>
          <w:color w:val="000000" w:themeColor="text1"/>
          <w:szCs w:val="24"/>
        </w:rPr>
        <w:t xml:space="preserve">) </w:t>
      </w:r>
      <w:r w:rsidR="00BC2FCB">
        <w:rPr>
          <w:rFonts w:cs="Times New Roman"/>
          <w:color w:val="000000" w:themeColor="text1"/>
          <w:szCs w:val="24"/>
        </w:rPr>
        <w:t>(</w:t>
      </w:r>
      <w:r w:rsidR="00BC2FCB" w:rsidRPr="004168EE">
        <w:rPr>
          <w:rFonts w:cs="Times New Roman"/>
          <w:szCs w:val="24"/>
        </w:rPr>
        <w:t>normal</w:t>
      </w:r>
      <w:r w:rsidR="00BC2FCB">
        <w:rPr>
          <w:rFonts w:cs="Times New Roman"/>
          <w:szCs w:val="24"/>
        </w:rPr>
        <w:t>/</w:t>
      </w:r>
      <w:r w:rsidR="00BC2FCB" w:rsidRPr="004168EE">
        <w:rPr>
          <w:rFonts w:cs="Times New Roman"/>
          <w:szCs w:val="24"/>
        </w:rPr>
        <w:t>healthy weight</w:t>
      </w:r>
      <w:r w:rsidR="00B942D9">
        <w:rPr>
          <w:rFonts w:cs="Times New Roman"/>
          <w:szCs w:val="24"/>
        </w:rPr>
        <w:t xml:space="preserve">, </w:t>
      </w:r>
      <w:r w:rsidR="00BC2FCB" w:rsidRPr="004168EE">
        <w:rPr>
          <w:rFonts w:cs="Times New Roman"/>
          <w:szCs w:val="24"/>
        </w:rPr>
        <w:t>underweight, overweight, obese</w:t>
      </w:r>
      <w:r w:rsidR="00B942D9">
        <w:rPr>
          <w:rFonts w:cs="Times New Roman"/>
          <w:szCs w:val="24"/>
        </w:rPr>
        <w:t>, missing)</w:t>
      </w:r>
      <w:r w:rsidR="00BC2FCB" w:rsidRPr="004168EE">
        <w:rPr>
          <w:rFonts w:cs="Times New Roman"/>
          <w:szCs w:val="24"/>
        </w:rPr>
        <w:t xml:space="preserve">. </w:t>
      </w:r>
      <w:r w:rsidR="00B942D9">
        <w:rPr>
          <w:rFonts w:cs="Times New Roman"/>
          <w:szCs w:val="24"/>
        </w:rPr>
        <w:t xml:space="preserve"> </w:t>
      </w:r>
      <w:r w:rsidR="006405AC">
        <w:rPr>
          <w:rFonts w:cs="Times New Roman"/>
          <w:color w:val="FF0000"/>
          <w:szCs w:val="24"/>
        </w:rPr>
        <w:t xml:space="preserve"> </w:t>
      </w:r>
    </w:p>
    <w:p w14:paraId="18B3880E" w14:textId="77777777" w:rsidR="009B0923" w:rsidRDefault="009B0923" w:rsidP="009B0923">
      <w:pPr>
        <w:spacing w:line="480" w:lineRule="auto"/>
        <w:rPr>
          <w:rFonts w:cs="Times New Roman"/>
          <w:color w:val="FF0000"/>
          <w:szCs w:val="24"/>
        </w:rPr>
      </w:pPr>
    </w:p>
    <w:p w14:paraId="4B073709" w14:textId="3D630B2E" w:rsidR="00524862" w:rsidRPr="009B0923" w:rsidRDefault="00C82858" w:rsidP="009B0923">
      <w:pPr>
        <w:spacing w:line="480" w:lineRule="auto"/>
        <w:rPr>
          <w:rFonts w:cs="Times New Roman"/>
          <w:color w:val="FF0000"/>
          <w:szCs w:val="24"/>
        </w:rPr>
      </w:pPr>
      <w:r w:rsidRPr="00554DA5">
        <w:rPr>
          <w:rFonts w:cs="Times New Roman"/>
          <w:szCs w:val="24"/>
          <w:u w:val="single"/>
        </w:rPr>
        <w:t xml:space="preserve">Dyad </w:t>
      </w:r>
      <w:r w:rsidR="001F3ED0" w:rsidRPr="00554DA5">
        <w:rPr>
          <w:rFonts w:cs="Times New Roman"/>
          <w:szCs w:val="24"/>
          <w:u w:val="single"/>
        </w:rPr>
        <w:t>c</w:t>
      </w:r>
      <w:r w:rsidRPr="00554DA5">
        <w:rPr>
          <w:rFonts w:cs="Times New Roman"/>
          <w:szCs w:val="24"/>
          <w:u w:val="single"/>
        </w:rPr>
        <w:t>haracteristics.</w:t>
      </w:r>
      <w:r>
        <w:rPr>
          <w:rFonts w:cs="Times New Roman"/>
          <w:i/>
          <w:iCs/>
          <w:szCs w:val="24"/>
        </w:rPr>
        <w:t xml:space="preserve"> </w:t>
      </w:r>
      <w:r w:rsidRPr="00C82858">
        <w:rPr>
          <w:rFonts w:cs="Times New Roman"/>
          <w:szCs w:val="24"/>
        </w:rPr>
        <w:t xml:space="preserve">Dyad characteristics </w:t>
      </w:r>
      <w:r w:rsidR="00F31E84">
        <w:rPr>
          <w:rFonts w:cs="Times New Roman"/>
          <w:szCs w:val="24"/>
        </w:rPr>
        <w:t>were</w:t>
      </w:r>
      <w:r>
        <w:rPr>
          <w:rFonts w:cs="Times New Roman"/>
          <w:color w:val="000000"/>
          <w:szCs w:val="24"/>
        </w:rPr>
        <w:t xml:space="preserve"> interracial</w:t>
      </w:r>
      <w:r w:rsidR="00554ADF">
        <w:rPr>
          <w:rFonts w:cs="Times New Roman"/>
          <w:color w:val="000000"/>
          <w:szCs w:val="24"/>
        </w:rPr>
        <w:t xml:space="preserve"> </w:t>
      </w:r>
      <w:r w:rsidR="003E749D">
        <w:rPr>
          <w:rFonts w:cs="Times New Roman"/>
          <w:color w:val="000000"/>
          <w:szCs w:val="24"/>
        </w:rPr>
        <w:t>marriage</w:t>
      </w:r>
      <w:r w:rsidR="00F31E84">
        <w:rPr>
          <w:rFonts w:cs="Times New Roman"/>
          <w:color w:val="000000"/>
          <w:szCs w:val="24"/>
        </w:rPr>
        <w:t xml:space="preserve"> status</w:t>
      </w:r>
      <w:r>
        <w:rPr>
          <w:rFonts w:cs="Times New Roman"/>
          <w:color w:val="000000"/>
          <w:szCs w:val="24"/>
        </w:rPr>
        <w:t xml:space="preserve"> and residency</w:t>
      </w:r>
      <w:r w:rsidR="00E643B0">
        <w:rPr>
          <w:rFonts w:cs="Times New Roman"/>
          <w:color w:val="000000"/>
          <w:szCs w:val="24"/>
        </w:rPr>
        <w:t xml:space="preserve"> type</w:t>
      </w:r>
      <w:r>
        <w:rPr>
          <w:rFonts w:cs="Times New Roman"/>
          <w:color w:val="000000"/>
          <w:szCs w:val="24"/>
        </w:rPr>
        <w:t>.</w:t>
      </w:r>
      <w:r w:rsidRPr="004168EE">
        <w:rPr>
          <w:rFonts w:cs="Times New Roman"/>
          <w:szCs w:val="24"/>
        </w:rPr>
        <w:t xml:space="preserve"> </w:t>
      </w:r>
      <w:r w:rsidR="00524862" w:rsidRPr="004168EE">
        <w:rPr>
          <w:rFonts w:cs="Times New Roman"/>
          <w:szCs w:val="24"/>
        </w:rPr>
        <w:t xml:space="preserve">Dyads </w:t>
      </w:r>
      <w:r>
        <w:rPr>
          <w:rFonts w:cs="Times New Roman"/>
          <w:szCs w:val="24"/>
        </w:rPr>
        <w:t>in which</w:t>
      </w:r>
      <w:r w:rsidR="00524862" w:rsidRPr="004168EE">
        <w:rPr>
          <w:rFonts w:cs="Times New Roman"/>
          <w:szCs w:val="24"/>
        </w:rPr>
        <w:t xml:space="preserve"> </w:t>
      </w:r>
      <w:r>
        <w:rPr>
          <w:rFonts w:cs="Times New Roman"/>
          <w:szCs w:val="24"/>
        </w:rPr>
        <w:t xml:space="preserve">spouses were of the same race/ethnicity </w:t>
      </w:r>
      <w:commentRangeStart w:id="122"/>
      <w:r w:rsidRPr="004168EE">
        <w:rPr>
          <w:rFonts w:cs="Times New Roman"/>
          <w:szCs w:val="24"/>
        </w:rPr>
        <w:t xml:space="preserve">were coded as </w:t>
      </w:r>
      <w:r w:rsidR="003E749D">
        <w:rPr>
          <w:rFonts w:cs="Times New Roman"/>
          <w:szCs w:val="24"/>
        </w:rPr>
        <w:t xml:space="preserve">in </w:t>
      </w:r>
      <w:r w:rsidR="00554ADF">
        <w:rPr>
          <w:rFonts w:cs="Times New Roman"/>
          <w:szCs w:val="24"/>
        </w:rPr>
        <w:t xml:space="preserve">an </w:t>
      </w:r>
      <w:r w:rsidRPr="004168EE">
        <w:rPr>
          <w:rFonts w:cs="Times New Roman"/>
          <w:szCs w:val="24"/>
        </w:rPr>
        <w:t>interracial</w:t>
      </w:r>
      <w:r w:rsidR="00554ADF">
        <w:rPr>
          <w:rFonts w:cs="Times New Roman"/>
          <w:szCs w:val="24"/>
        </w:rPr>
        <w:t xml:space="preserve"> </w:t>
      </w:r>
      <w:r w:rsidR="003E749D">
        <w:rPr>
          <w:rFonts w:cs="Times New Roman"/>
          <w:szCs w:val="24"/>
        </w:rPr>
        <w:t>marriage</w:t>
      </w:r>
      <w:r>
        <w:rPr>
          <w:rFonts w:cs="Times New Roman"/>
          <w:szCs w:val="24"/>
        </w:rPr>
        <w:t xml:space="preserve">; </w:t>
      </w:r>
      <w:r w:rsidR="00A948BA">
        <w:rPr>
          <w:rFonts w:cs="Times New Roman"/>
          <w:szCs w:val="24"/>
        </w:rPr>
        <w:t xml:space="preserve">other </w:t>
      </w:r>
      <w:r>
        <w:rPr>
          <w:rFonts w:cs="Times New Roman"/>
          <w:szCs w:val="24"/>
        </w:rPr>
        <w:t xml:space="preserve">dyads </w:t>
      </w:r>
      <w:r w:rsidR="00524862" w:rsidRPr="004168EE">
        <w:rPr>
          <w:rFonts w:cs="Times New Roman"/>
          <w:szCs w:val="24"/>
        </w:rPr>
        <w:t xml:space="preserve">were coded as not </w:t>
      </w:r>
      <w:r w:rsidR="003E749D">
        <w:rPr>
          <w:rFonts w:cs="Times New Roman"/>
          <w:szCs w:val="24"/>
        </w:rPr>
        <w:t xml:space="preserve">in </w:t>
      </w:r>
      <w:r w:rsidR="00554ADF">
        <w:rPr>
          <w:rFonts w:cs="Times New Roman"/>
          <w:szCs w:val="24"/>
        </w:rPr>
        <w:t xml:space="preserve">an </w:t>
      </w:r>
      <w:r w:rsidR="00524862" w:rsidRPr="004168EE">
        <w:rPr>
          <w:rFonts w:cs="Times New Roman"/>
          <w:szCs w:val="24"/>
        </w:rPr>
        <w:t>interracial</w:t>
      </w:r>
      <w:r w:rsidR="00554ADF">
        <w:rPr>
          <w:rFonts w:cs="Times New Roman"/>
          <w:szCs w:val="24"/>
        </w:rPr>
        <w:t xml:space="preserve"> </w:t>
      </w:r>
      <w:r w:rsidR="003E749D">
        <w:rPr>
          <w:rFonts w:cs="Times New Roman"/>
          <w:szCs w:val="24"/>
        </w:rPr>
        <w:t>marriage</w:t>
      </w:r>
      <w:commentRangeEnd w:id="122"/>
      <w:r w:rsidR="001A3951">
        <w:rPr>
          <w:rStyle w:val="CommentReference"/>
        </w:rPr>
        <w:commentReference w:id="122"/>
      </w:r>
      <w:r w:rsidR="00524862" w:rsidRPr="004168EE">
        <w:rPr>
          <w:rFonts w:cs="Times New Roman"/>
          <w:szCs w:val="24"/>
        </w:rPr>
        <w:t xml:space="preserve">. </w:t>
      </w:r>
      <w:r w:rsidR="00E643B0">
        <w:rPr>
          <w:rFonts w:cs="Times New Roman"/>
          <w:szCs w:val="24"/>
        </w:rPr>
        <w:t>R</w:t>
      </w:r>
      <w:r>
        <w:rPr>
          <w:rFonts w:cs="Times New Roman"/>
          <w:szCs w:val="24"/>
        </w:rPr>
        <w:t>esidency</w:t>
      </w:r>
      <w:r w:rsidR="00524862" w:rsidRPr="004168EE">
        <w:rPr>
          <w:rFonts w:cs="Times New Roman"/>
          <w:szCs w:val="24"/>
        </w:rPr>
        <w:t xml:space="preserve"> </w:t>
      </w:r>
      <w:r w:rsidR="00E643B0">
        <w:rPr>
          <w:rFonts w:cs="Times New Roman"/>
          <w:szCs w:val="24"/>
        </w:rPr>
        <w:t xml:space="preserve">type </w:t>
      </w:r>
      <w:r w:rsidR="00524862" w:rsidRPr="004168EE">
        <w:rPr>
          <w:rFonts w:cs="Times New Roman"/>
          <w:szCs w:val="24"/>
        </w:rPr>
        <w:t xml:space="preserve">was based </w:t>
      </w:r>
      <w:r>
        <w:rPr>
          <w:rFonts w:cs="Times New Roman"/>
          <w:szCs w:val="24"/>
        </w:rPr>
        <w:t xml:space="preserve">on </w:t>
      </w:r>
      <w:r w:rsidR="00687E22">
        <w:rPr>
          <w:rFonts w:cs="Times New Roman"/>
          <w:szCs w:val="24"/>
        </w:rPr>
        <w:t xml:space="preserve">each spouse’s </w:t>
      </w:r>
      <w:r w:rsidRPr="004168EE">
        <w:rPr>
          <w:rFonts w:cs="Times New Roman"/>
          <w:szCs w:val="24"/>
        </w:rPr>
        <w:t>address</w:t>
      </w:r>
      <w:r w:rsidR="00687E22">
        <w:rPr>
          <w:rFonts w:cs="Times New Roman"/>
          <w:szCs w:val="24"/>
        </w:rPr>
        <w:t xml:space="preserve"> as</w:t>
      </w:r>
      <w:r w:rsidRPr="004168EE">
        <w:rPr>
          <w:rFonts w:cs="Times New Roman"/>
          <w:szCs w:val="24"/>
        </w:rPr>
        <w:t xml:space="preserve"> </w:t>
      </w:r>
      <w:r w:rsidRPr="00B830C1">
        <w:rPr>
          <w:rFonts w:cs="Times New Roman"/>
          <w:color w:val="000000" w:themeColor="text1"/>
          <w:szCs w:val="24"/>
        </w:rPr>
        <w:t>provided in the baseline survey</w:t>
      </w:r>
      <w:r w:rsidR="00687E22" w:rsidRPr="00B830C1">
        <w:rPr>
          <w:rFonts w:cs="Times New Roman"/>
          <w:color w:val="000000" w:themeColor="text1"/>
          <w:szCs w:val="24"/>
        </w:rPr>
        <w:t xml:space="preserve"> in 1982/1983. Using</w:t>
      </w:r>
      <w:r w:rsidR="00524862" w:rsidRPr="00B830C1">
        <w:rPr>
          <w:rFonts w:cs="Times New Roman"/>
          <w:color w:val="000000" w:themeColor="text1"/>
          <w:szCs w:val="24"/>
        </w:rPr>
        <w:t xml:space="preserve"> 1983 </w:t>
      </w:r>
      <w:r w:rsidRPr="00B830C1">
        <w:rPr>
          <w:rFonts w:cs="Times New Roman"/>
          <w:color w:val="000000" w:themeColor="text1"/>
          <w:szCs w:val="24"/>
        </w:rPr>
        <w:t>Rural-Urban Continuum Codes (RUCC)</w:t>
      </w:r>
      <w:r w:rsidR="00524862" w:rsidRPr="00B830C1">
        <w:rPr>
          <w:rFonts w:cs="Times New Roman"/>
          <w:color w:val="000000" w:themeColor="text1"/>
          <w:szCs w:val="24"/>
        </w:rPr>
        <w:t xml:space="preserve"> </w:t>
      </w:r>
      <w:r w:rsidRPr="00B830C1">
        <w:rPr>
          <w:rFonts w:cs="Times New Roman"/>
          <w:color w:val="000000" w:themeColor="text1"/>
          <w:szCs w:val="24"/>
        </w:rPr>
        <w:t>(</w:t>
      </w:r>
      <w:r w:rsidR="00B830C1" w:rsidRPr="00B830C1">
        <w:rPr>
          <w:rFonts w:cs="Times New Roman"/>
          <w:color w:val="000000" w:themeColor="text1"/>
          <w:szCs w:val="24"/>
        </w:rPr>
        <w:t>CITE</w:t>
      </w:r>
      <w:r w:rsidRPr="00B830C1">
        <w:rPr>
          <w:rFonts w:cs="Times New Roman"/>
          <w:color w:val="000000" w:themeColor="text1"/>
          <w:szCs w:val="24"/>
        </w:rPr>
        <w:t>)</w:t>
      </w:r>
      <w:r w:rsidR="00524862" w:rsidRPr="00B830C1">
        <w:rPr>
          <w:rFonts w:cs="Times New Roman"/>
          <w:color w:val="000000" w:themeColor="text1"/>
          <w:szCs w:val="24"/>
        </w:rPr>
        <w:t xml:space="preserve">, </w:t>
      </w:r>
      <w:r w:rsidR="00524862" w:rsidRPr="004168EE">
        <w:rPr>
          <w:rFonts w:cs="Times New Roman"/>
          <w:szCs w:val="24"/>
        </w:rPr>
        <w:t xml:space="preserve">dyads were coded as rural (RUCC </w:t>
      </w:r>
      <w:r w:rsidR="00687E22">
        <w:rPr>
          <w:rFonts w:cs="Times New Roman"/>
          <w:szCs w:val="24"/>
        </w:rPr>
        <w:t>of</w:t>
      </w:r>
      <w:r w:rsidR="00524862" w:rsidRPr="004168EE">
        <w:rPr>
          <w:rFonts w:cs="Times New Roman"/>
          <w:szCs w:val="24"/>
        </w:rPr>
        <w:t xml:space="preserve"> 4 through 9), </w:t>
      </w:r>
      <w:r w:rsidR="00687E22" w:rsidRPr="004168EE">
        <w:rPr>
          <w:rFonts w:cs="Times New Roman"/>
          <w:szCs w:val="24"/>
        </w:rPr>
        <w:t xml:space="preserve">urban (RUCC </w:t>
      </w:r>
      <w:r w:rsidR="00687E22">
        <w:rPr>
          <w:rFonts w:cs="Times New Roman"/>
          <w:szCs w:val="24"/>
        </w:rPr>
        <w:t>of</w:t>
      </w:r>
      <w:r w:rsidR="00687E22" w:rsidRPr="004168EE">
        <w:rPr>
          <w:rFonts w:cs="Times New Roman"/>
          <w:szCs w:val="24"/>
        </w:rPr>
        <w:t xml:space="preserve"> 0 through 3), </w:t>
      </w:r>
      <w:r w:rsidR="00524862" w:rsidRPr="004168EE">
        <w:rPr>
          <w:rFonts w:cs="Times New Roman"/>
          <w:szCs w:val="24"/>
        </w:rPr>
        <w:t>mismatched (</w:t>
      </w:r>
      <w:r w:rsidR="00E643B0">
        <w:rPr>
          <w:rFonts w:cs="Times New Roman"/>
          <w:szCs w:val="24"/>
        </w:rPr>
        <w:t>one urban</w:t>
      </w:r>
      <w:r w:rsidR="00B91EE0">
        <w:rPr>
          <w:rFonts w:cs="Times New Roman"/>
          <w:szCs w:val="24"/>
        </w:rPr>
        <w:t>-dwelling spouse</w:t>
      </w:r>
      <w:r w:rsidR="00E643B0">
        <w:rPr>
          <w:rFonts w:cs="Times New Roman"/>
          <w:szCs w:val="24"/>
        </w:rPr>
        <w:t>, one rural</w:t>
      </w:r>
      <w:r w:rsidR="00B91EE0">
        <w:rPr>
          <w:rFonts w:cs="Times New Roman"/>
          <w:szCs w:val="24"/>
        </w:rPr>
        <w:t>-dwelling spouse</w:t>
      </w:r>
      <w:r w:rsidR="00524862" w:rsidRPr="004168EE">
        <w:rPr>
          <w:rFonts w:cs="Times New Roman"/>
          <w:szCs w:val="24"/>
        </w:rPr>
        <w:t xml:space="preserve">), </w:t>
      </w:r>
      <w:r w:rsidR="00687E22">
        <w:rPr>
          <w:rFonts w:cs="Times New Roman"/>
          <w:szCs w:val="24"/>
        </w:rPr>
        <w:t>or</w:t>
      </w:r>
      <w:r w:rsidR="00524862" w:rsidRPr="004168EE">
        <w:rPr>
          <w:rFonts w:cs="Times New Roman"/>
          <w:szCs w:val="24"/>
        </w:rPr>
        <w:t xml:space="preserve"> missing (geolocation algorithm unable to identify address with sufficient accuracy).</w:t>
      </w:r>
      <w:r w:rsidR="001F085B">
        <w:rPr>
          <w:rFonts w:cs="Times New Roman"/>
          <w:szCs w:val="24"/>
        </w:rPr>
        <w:t xml:space="preserve"> </w:t>
      </w:r>
    </w:p>
    <w:p w14:paraId="0AD4C23A" w14:textId="77777777" w:rsidR="009B0923" w:rsidRDefault="009B0923" w:rsidP="00411D5D">
      <w:pPr>
        <w:spacing w:line="480" w:lineRule="auto"/>
        <w:rPr>
          <w:rFonts w:cs="Times New Roman"/>
          <w:b/>
          <w:bCs/>
          <w:szCs w:val="24"/>
        </w:rPr>
      </w:pPr>
    </w:p>
    <w:p w14:paraId="45BC070D" w14:textId="3A77390F" w:rsidR="00524862" w:rsidRPr="00442ADB" w:rsidRDefault="00524862" w:rsidP="00411D5D">
      <w:pPr>
        <w:spacing w:line="480" w:lineRule="auto"/>
        <w:rPr>
          <w:rFonts w:cs="Times New Roman"/>
          <w:color w:val="FF0000"/>
          <w:szCs w:val="24"/>
        </w:rPr>
      </w:pPr>
      <w:r w:rsidRPr="00E54C13">
        <w:rPr>
          <w:rFonts w:cs="Times New Roman"/>
          <w:b/>
          <w:bCs/>
          <w:szCs w:val="24"/>
        </w:rPr>
        <w:t>Statistical Analyses</w:t>
      </w:r>
      <w:r w:rsidR="00A6425C">
        <w:rPr>
          <w:rFonts w:cs="Times New Roman"/>
          <w:b/>
          <w:bCs/>
          <w:szCs w:val="24"/>
        </w:rPr>
        <w:t xml:space="preserve"> </w:t>
      </w:r>
    </w:p>
    <w:p w14:paraId="1F56C31C" w14:textId="053404B1" w:rsidR="00B82709" w:rsidRDefault="00B82709" w:rsidP="009B0923">
      <w:pPr>
        <w:spacing w:line="480" w:lineRule="auto"/>
        <w:rPr>
          <w:rFonts w:cs="Times New Roman"/>
          <w:color w:val="000000" w:themeColor="text1"/>
          <w:szCs w:val="24"/>
        </w:rPr>
      </w:pPr>
      <w:r w:rsidRPr="00E54C13">
        <w:rPr>
          <w:rFonts w:cs="Times New Roman"/>
          <w:color w:val="000000" w:themeColor="text1"/>
          <w:szCs w:val="24"/>
        </w:rPr>
        <w:t xml:space="preserve">Hereafter, actor-partner </w:t>
      </w:r>
      <w:r w:rsidRPr="00B830C1">
        <w:rPr>
          <w:rFonts w:cs="Times New Roman"/>
          <w:color w:val="000000" w:themeColor="text1"/>
          <w:szCs w:val="24"/>
        </w:rPr>
        <w:t>terminology (</w:t>
      </w:r>
      <w:r w:rsidR="00B830C1" w:rsidRPr="00B830C1">
        <w:rPr>
          <w:rFonts w:cs="Times New Roman"/>
          <w:color w:val="000000" w:themeColor="text1"/>
          <w:szCs w:val="24"/>
        </w:rPr>
        <w:t>CITE</w:t>
      </w:r>
      <w:r w:rsidRPr="00B830C1">
        <w:rPr>
          <w:rFonts w:cs="Times New Roman"/>
          <w:color w:val="000000" w:themeColor="text1"/>
          <w:szCs w:val="24"/>
        </w:rPr>
        <w:t xml:space="preserve">) </w:t>
      </w:r>
      <w:r w:rsidRPr="00E54C13">
        <w:rPr>
          <w:rFonts w:cs="Times New Roman"/>
          <w:color w:val="000000" w:themeColor="text1"/>
          <w:szCs w:val="24"/>
        </w:rPr>
        <w:t xml:space="preserve">is used to differentiate between an individual (actor) and his/her spouse (partner). </w:t>
      </w:r>
    </w:p>
    <w:p w14:paraId="4A290CC7" w14:textId="77777777" w:rsidR="009B0923" w:rsidRDefault="009B0923" w:rsidP="009B0923">
      <w:pPr>
        <w:spacing w:line="480" w:lineRule="auto"/>
        <w:rPr>
          <w:rFonts w:cs="Times New Roman"/>
          <w:szCs w:val="24"/>
          <w:u w:val="single"/>
        </w:rPr>
      </w:pPr>
    </w:p>
    <w:p w14:paraId="5DA135F7" w14:textId="3F14D11F" w:rsidR="00B82709" w:rsidRDefault="00C64036" w:rsidP="009B0923">
      <w:pPr>
        <w:spacing w:line="480" w:lineRule="auto"/>
        <w:rPr>
          <w:rFonts w:cs="Times New Roman"/>
          <w:szCs w:val="24"/>
        </w:rPr>
      </w:pPr>
      <w:r w:rsidRPr="00554DA5">
        <w:rPr>
          <w:rFonts w:cs="Times New Roman"/>
          <w:szCs w:val="24"/>
          <w:u w:val="single"/>
        </w:rPr>
        <w:lastRenderedPageBreak/>
        <w:t>Bivariate and preliminary analyses.</w:t>
      </w:r>
      <w:r>
        <w:rPr>
          <w:rFonts w:cs="Times New Roman"/>
          <w:i/>
          <w:iCs/>
          <w:szCs w:val="24"/>
        </w:rPr>
        <w:t xml:space="preserve"> </w:t>
      </w:r>
      <w:r w:rsidR="00F901CA" w:rsidRPr="00E54C13">
        <w:rPr>
          <w:rFonts w:cs="Times New Roman"/>
          <w:szCs w:val="24"/>
        </w:rPr>
        <w:t xml:space="preserve">Bivariate analyses </w:t>
      </w:r>
      <w:r w:rsidR="007C4666">
        <w:rPr>
          <w:rFonts w:cs="Times New Roman"/>
          <w:szCs w:val="24"/>
        </w:rPr>
        <w:t>compared</w:t>
      </w:r>
      <w:r w:rsidR="00F901CA" w:rsidRPr="00E54C13">
        <w:rPr>
          <w:rFonts w:cs="Times New Roman"/>
          <w:szCs w:val="24"/>
        </w:rPr>
        <w:t xml:space="preserve"> </w:t>
      </w:r>
      <w:r w:rsidR="001D625C">
        <w:rPr>
          <w:rFonts w:cs="Times New Roman"/>
          <w:szCs w:val="24"/>
        </w:rPr>
        <w:t xml:space="preserve">sample </w:t>
      </w:r>
      <w:r w:rsidR="00F901CA" w:rsidRPr="00E54C13">
        <w:rPr>
          <w:rFonts w:cs="Times New Roman"/>
          <w:szCs w:val="24"/>
        </w:rPr>
        <w:t xml:space="preserve">characteristics </w:t>
      </w:r>
      <w:r w:rsidR="001D625C">
        <w:rPr>
          <w:rFonts w:cs="Times New Roman"/>
          <w:szCs w:val="24"/>
        </w:rPr>
        <w:t xml:space="preserve">by </w:t>
      </w:r>
      <w:r w:rsidR="00790AD7">
        <w:rPr>
          <w:rFonts w:cs="Times New Roman"/>
          <w:szCs w:val="24"/>
        </w:rPr>
        <w:t xml:space="preserve">social isolation status </w:t>
      </w:r>
      <w:commentRangeStart w:id="123"/>
      <w:commentRangeStart w:id="124"/>
      <w:r w:rsidR="00790AD7">
        <w:rPr>
          <w:rFonts w:cs="Times New Roman"/>
          <w:szCs w:val="24"/>
        </w:rPr>
        <w:t xml:space="preserve">using the dichotomized </w:t>
      </w:r>
      <w:r w:rsidR="00967BF2">
        <w:rPr>
          <w:rFonts w:cs="Times New Roman"/>
          <w:szCs w:val="24"/>
        </w:rPr>
        <w:t xml:space="preserve">isolation </w:t>
      </w:r>
      <w:r w:rsidR="00790AD7">
        <w:rPr>
          <w:rFonts w:cs="Times New Roman"/>
          <w:szCs w:val="24"/>
        </w:rPr>
        <w:t>variable</w:t>
      </w:r>
      <w:commentRangeEnd w:id="123"/>
      <w:r w:rsidR="00EB1036">
        <w:rPr>
          <w:rStyle w:val="CommentReference"/>
        </w:rPr>
        <w:commentReference w:id="123"/>
      </w:r>
      <w:commentRangeEnd w:id="124"/>
      <w:r w:rsidR="00D963E7">
        <w:rPr>
          <w:rStyle w:val="CommentReference"/>
        </w:rPr>
        <w:commentReference w:id="124"/>
      </w:r>
      <w:r w:rsidR="00F901CA" w:rsidRPr="00E54C13">
        <w:rPr>
          <w:rFonts w:cs="Times New Roman"/>
          <w:szCs w:val="24"/>
        </w:rPr>
        <w:t xml:space="preserve">. </w:t>
      </w:r>
      <w:r w:rsidR="0079305B">
        <w:rPr>
          <w:rFonts w:cs="Times New Roman"/>
          <w:szCs w:val="24"/>
        </w:rPr>
        <w:t>P</w:t>
      </w:r>
      <w:r w:rsidR="00F26B85">
        <w:rPr>
          <w:rFonts w:cs="Times New Roman"/>
          <w:szCs w:val="24"/>
        </w:rPr>
        <w:t>reliminary analyses inform</w:t>
      </w:r>
      <w:r w:rsidR="009502A2">
        <w:rPr>
          <w:rFonts w:cs="Times New Roman"/>
          <w:szCs w:val="24"/>
        </w:rPr>
        <w:t>ed</w:t>
      </w:r>
      <w:r w:rsidR="00F26B85">
        <w:rPr>
          <w:rFonts w:cs="Times New Roman"/>
          <w:szCs w:val="24"/>
        </w:rPr>
        <w:t xml:space="preserve"> the final model-building approach. </w:t>
      </w:r>
      <w:r w:rsidR="004D2E06">
        <w:rPr>
          <w:rFonts w:cs="Times New Roman"/>
          <w:szCs w:val="24"/>
        </w:rPr>
        <w:t>First, g</w:t>
      </w:r>
      <w:r w:rsidR="005952D0">
        <w:rPr>
          <w:rFonts w:cs="Times New Roman"/>
          <w:szCs w:val="24"/>
        </w:rPr>
        <w:t>iven that individuals are clustered within dyads, we hypothesized that</w:t>
      </w:r>
      <w:r w:rsidR="00F901CA" w:rsidRPr="00E54C13">
        <w:rPr>
          <w:rFonts w:cs="Times New Roman"/>
          <w:szCs w:val="24"/>
        </w:rPr>
        <w:t xml:space="preserve"> </w:t>
      </w:r>
      <w:r w:rsidR="008B191E">
        <w:rPr>
          <w:rFonts w:cs="Times New Roman"/>
          <w:szCs w:val="24"/>
        </w:rPr>
        <w:t xml:space="preserve">social </w:t>
      </w:r>
      <w:r w:rsidR="00F901CA" w:rsidRPr="00E54C13">
        <w:rPr>
          <w:rFonts w:cs="Times New Roman"/>
          <w:szCs w:val="24"/>
        </w:rPr>
        <w:t xml:space="preserve">isolation scores </w:t>
      </w:r>
      <w:r w:rsidR="00885348">
        <w:rPr>
          <w:rFonts w:cs="Times New Roman"/>
          <w:szCs w:val="24"/>
        </w:rPr>
        <w:t>would</w:t>
      </w:r>
      <w:r w:rsidR="00F901CA" w:rsidRPr="00E54C13">
        <w:rPr>
          <w:rFonts w:cs="Times New Roman"/>
          <w:szCs w:val="24"/>
        </w:rPr>
        <w:t xml:space="preserve"> </w:t>
      </w:r>
      <w:r w:rsidR="005952D0">
        <w:rPr>
          <w:rFonts w:cs="Times New Roman"/>
          <w:szCs w:val="24"/>
        </w:rPr>
        <w:t xml:space="preserve">be </w:t>
      </w:r>
      <w:r w:rsidR="00F901CA" w:rsidRPr="00E54C13">
        <w:rPr>
          <w:rFonts w:cs="Times New Roman"/>
          <w:szCs w:val="24"/>
        </w:rPr>
        <w:t>correlated</w:t>
      </w:r>
      <w:r w:rsidR="00754871">
        <w:rPr>
          <w:rFonts w:cs="Times New Roman"/>
          <w:szCs w:val="24"/>
        </w:rPr>
        <w:t xml:space="preserve"> </w:t>
      </w:r>
      <w:r w:rsidR="00754871" w:rsidRPr="00E54C13">
        <w:rPr>
          <w:rFonts w:cs="Times New Roman"/>
          <w:szCs w:val="24"/>
        </w:rPr>
        <w:t>within dyads</w:t>
      </w:r>
      <w:r w:rsidR="004D2E06">
        <w:rPr>
          <w:rFonts w:cs="Times New Roman"/>
          <w:szCs w:val="24"/>
        </w:rPr>
        <w:t>. This hypothesis was</w:t>
      </w:r>
      <w:r w:rsidR="00F901CA" w:rsidRPr="00E54C13">
        <w:rPr>
          <w:rFonts w:cs="Times New Roman"/>
          <w:szCs w:val="24"/>
        </w:rPr>
        <w:t xml:space="preserve"> </w:t>
      </w:r>
      <w:r w:rsidR="004D2E06">
        <w:rPr>
          <w:rFonts w:cs="Times New Roman"/>
          <w:szCs w:val="24"/>
        </w:rPr>
        <w:t>supported</w:t>
      </w:r>
      <w:r w:rsidR="00885348">
        <w:rPr>
          <w:rFonts w:cs="Times New Roman"/>
          <w:szCs w:val="24"/>
        </w:rPr>
        <w:t xml:space="preserve"> </w:t>
      </w:r>
      <w:r w:rsidR="004D2E06">
        <w:rPr>
          <w:rFonts w:cs="Times New Roman"/>
          <w:szCs w:val="24"/>
        </w:rPr>
        <w:t xml:space="preserve">by </w:t>
      </w:r>
      <w:r w:rsidR="00754871">
        <w:rPr>
          <w:rFonts w:cs="Times New Roman"/>
          <w:szCs w:val="24"/>
        </w:rPr>
        <w:t xml:space="preserve">high </w:t>
      </w:r>
      <w:commentRangeStart w:id="125"/>
      <w:r w:rsidR="00F901CA" w:rsidRPr="00E54C13">
        <w:rPr>
          <w:rFonts w:cs="Times New Roman"/>
          <w:szCs w:val="24"/>
        </w:rPr>
        <w:t xml:space="preserve">ICCs </w:t>
      </w:r>
      <w:r w:rsidR="001D57CD">
        <w:rPr>
          <w:rFonts w:cs="Times New Roman"/>
          <w:color w:val="FF0000"/>
          <w:szCs w:val="24"/>
        </w:rPr>
        <w:t xml:space="preserve">[Matt: </w:t>
      </w:r>
      <w:r w:rsidR="00B830C1">
        <w:rPr>
          <w:rFonts w:cs="Times New Roman"/>
          <w:color w:val="FF0000"/>
          <w:szCs w:val="24"/>
        </w:rPr>
        <w:t xml:space="preserve">please </w:t>
      </w:r>
      <w:r w:rsidR="00987252">
        <w:rPr>
          <w:rFonts w:cs="Times New Roman"/>
          <w:color w:val="FF0000"/>
          <w:szCs w:val="24"/>
        </w:rPr>
        <w:t xml:space="preserve">add a brief </w:t>
      </w:r>
      <w:r w:rsidR="001D57CD">
        <w:rPr>
          <w:rFonts w:cs="Times New Roman"/>
          <w:color w:val="FF0000"/>
          <w:szCs w:val="24"/>
        </w:rPr>
        <w:t>ICC summary here</w:t>
      </w:r>
      <w:commentRangeEnd w:id="125"/>
      <w:del w:id="126" w:author="Matt Masters" w:date="2020-12-02T17:58:00Z">
        <w:r w:rsidR="001D57CD">
          <w:rPr>
            <w:rFonts w:cs="Times New Roman"/>
            <w:color w:val="FF0000"/>
            <w:szCs w:val="24"/>
          </w:rPr>
          <w:delText>]</w:delText>
        </w:r>
      </w:del>
      <w:ins w:id="127" w:author="Matt Masters" w:date="2020-12-02T17:58:00Z">
        <w:r w:rsidR="00594ACE">
          <w:rPr>
            <w:rStyle w:val="CommentReference"/>
          </w:rPr>
          <w:commentReference w:id="125"/>
        </w:r>
      </w:ins>
      <w:ins w:id="128" w:author="Matt Masters" w:date="2020-12-01T17:14:00Z">
        <w:r w:rsidR="009639C5">
          <w:rPr>
            <w:rFonts w:cs="Times New Roman"/>
            <w:color w:val="FF0000"/>
            <w:szCs w:val="24"/>
          </w:rPr>
          <w:t xml:space="preserve"> (</w:t>
        </w:r>
      </w:ins>
      <w:ins w:id="129" w:author="Matt Masters" w:date="2020-12-01T17:47:00Z">
        <w:r w:rsidR="002A01F3">
          <w:rPr>
            <w:rFonts w:cs="Times New Roman"/>
            <w:color w:val="FF0000"/>
            <w:szCs w:val="24"/>
          </w:rPr>
          <w:t xml:space="preserve">MM: </w:t>
        </w:r>
      </w:ins>
      <w:ins w:id="130" w:author="Matt Masters" w:date="2020-12-01T17:14:00Z">
        <w:r w:rsidR="009639C5">
          <w:rPr>
            <w:rFonts w:cs="Times New Roman"/>
            <w:color w:val="FF0000"/>
            <w:szCs w:val="24"/>
          </w:rPr>
          <w:t>see comment)</w:t>
        </w:r>
      </w:ins>
      <w:ins w:id="131" w:author="Matt Masters" w:date="2020-12-02T17:58:00Z">
        <w:r w:rsidR="001D57CD">
          <w:rPr>
            <w:rFonts w:cs="Times New Roman"/>
            <w:color w:val="FF0000"/>
            <w:szCs w:val="24"/>
          </w:rPr>
          <w:t>]</w:t>
        </w:r>
      </w:ins>
      <w:r w:rsidR="001D57CD">
        <w:rPr>
          <w:rFonts w:cs="Times New Roman"/>
          <w:color w:val="FF0000"/>
          <w:szCs w:val="24"/>
        </w:rPr>
        <w:t xml:space="preserve"> </w:t>
      </w:r>
      <w:commentRangeStart w:id="132"/>
      <w:commentRangeStart w:id="133"/>
      <w:commentRangeStart w:id="134"/>
      <w:r w:rsidR="00F901CA" w:rsidRPr="00E54C13">
        <w:rPr>
          <w:rFonts w:cs="Times New Roman"/>
          <w:szCs w:val="24"/>
        </w:rPr>
        <w:t>for the four-point social isolation</w:t>
      </w:r>
      <w:r w:rsidR="00885348">
        <w:rPr>
          <w:rFonts w:cs="Times New Roman"/>
          <w:szCs w:val="24"/>
        </w:rPr>
        <w:t xml:space="preserve"> score</w:t>
      </w:r>
      <w:r w:rsidR="006B57C4">
        <w:rPr>
          <w:rFonts w:cs="Times New Roman"/>
          <w:szCs w:val="24"/>
        </w:rPr>
        <w:t xml:space="preserve"> </w:t>
      </w:r>
      <w:commentRangeEnd w:id="132"/>
      <w:r w:rsidR="00EB1036">
        <w:rPr>
          <w:rStyle w:val="CommentReference"/>
        </w:rPr>
        <w:commentReference w:id="132"/>
      </w:r>
      <w:commentRangeEnd w:id="133"/>
      <w:r w:rsidR="00421702">
        <w:rPr>
          <w:rStyle w:val="CommentReference"/>
        </w:rPr>
        <w:commentReference w:id="133"/>
      </w:r>
      <w:commentRangeEnd w:id="134"/>
      <w:r w:rsidR="009639C5">
        <w:rPr>
          <w:rStyle w:val="CommentReference"/>
        </w:rPr>
        <w:commentReference w:id="134"/>
      </w:r>
      <w:r w:rsidR="006B57C4">
        <w:rPr>
          <w:rFonts w:cs="Times New Roman"/>
          <w:szCs w:val="24"/>
        </w:rPr>
        <w:t xml:space="preserve">and </w:t>
      </w:r>
      <w:r w:rsidR="00F901CA" w:rsidRPr="00E54C13">
        <w:rPr>
          <w:rFonts w:cs="Times New Roman"/>
          <w:szCs w:val="24"/>
        </w:rPr>
        <w:t xml:space="preserve">Pearson’s correlation and Cohen’s Kappa tests </w:t>
      </w:r>
      <w:r w:rsidR="004F56F4">
        <w:rPr>
          <w:rFonts w:cs="Times New Roman"/>
          <w:szCs w:val="24"/>
        </w:rPr>
        <w:t>using</w:t>
      </w:r>
      <w:r w:rsidR="00F901CA" w:rsidRPr="00E54C13">
        <w:rPr>
          <w:rFonts w:cs="Times New Roman"/>
          <w:szCs w:val="24"/>
        </w:rPr>
        <w:t xml:space="preserve"> the </w:t>
      </w:r>
      <w:r w:rsidR="008B191E">
        <w:rPr>
          <w:rFonts w:cs="Times New Roman"/>
          <w:szCs w:val="24"/>
        </w:rPr>
        <w:t>dichotomous</w:t>
      </w:r>
      <w:r w:rsidR="00F901CA" w:rsidRPr="00E54C13">
        <w:rPr>
          <w:rFonts w:cs="Times New Roman"/>
          <w:szCs w:val="24"/>
        </w:rPr>
        <w:t xml:space="preserve"> isolation variable</w:t>
      </w:r>
      <w:r w:rsidR="0021376A">
        <w:rPr>
          <w:rFonts w:cs="Times New Roman"/>
          <w:szCs w:val="24"/>
        </w:rPr>
        <w:t xml:space="preserve"> </w:t>
      </w:r>
      <w:r w:rsidR="0021376A">
        <w:rPr>
          <w:rFonts w:cs="Times New Roman"/>
          <w:color w:val="FF0000"/>
          <w:szCs w:val="24"/>
        </w:rPr>
        <w:t xml:space="preserve">[Matt: </w:t>
      </w:r>
      <w:r w:rsidR="00B830C1">
        <w:rPr>
          <w:rFonts w:cs="Times New Roman"/>
          <w:color w:val="FF0000"/>
          <w:szCs w:val="24"/>
        </w:rPr>
        <w:t xml:space="preserve">please </w:t>
      </w:r>
      <w:r w:rsidR="00987252">
        <w:rPr>
          <w:rFonts w:cs="Times New Roman"/>
          <w:color w:val="FF0000"/>
          <w:szCs w:val="24"/>
        </w:rPr>
        <w:t xml:space="preserve">briefly </w:t>
      </w:r>
      <w:r w:rsidR="0021376A">
        <w:rPr>
          <w:rFonts w:cs="Times New Roman"/>
          <w:color w:val="FF0000"/>
          <w:szCs w:val="24"/>
        </w:rPr>
        <w:t>summarize correlations here</w:t>
      </w:r>
      <w:del w:id="135" w:author="Matt Masters" w:date="2020-12-02T17:58:00Z">
        <w:r w:rsidR="0021376A">
          <w:rPr>
            <w:rFonts w:cs="Times New Roman"/>
            <w:color w:val="FF0000"/>
            <w:szCs w:val="24"/>
          </w:rPr>
          <w:delText>]</w:delText>
        </w:r>
        <w:r w:rsidR="00F901CA" w:rsidRPr="00E54C13">
          <w:rPr>
            <w:rFonts w:cs="Times New Roman"/>
            <w:szCs w:val="24"/>
          </w:rPr>
          <w:delText>.</w:delText>
        </w:r>
      </w:del>
      <w:ins w:id="136" w:author="Matt Masters" w:date="2020-12-01T17:14:00Z">
        <w:r w:rsidR="009639C5">
          <w:rPr>
            <w:rFonts w:cs="Times New Roman"/>
            <w:color w:val="FF0000"/>
            <w:szCs w:val="24"/>
          </w:rPr>
          <w:t xml:space="preserve"> (</w:t>
        </w:r>
      </w:ins>
      <w:ins w:id="137" w:author="Matt Masters" w:date="2020-12-01T17:47:00Z">
        <w:r w:rsidR="002A01F3">
          <w:rPr>
            <w:rFonts w:cs="Times New Roman"/>
            <w:color w:val="FF0000"/>
            <w:szCs w:val="24"/>
          </w:rPr>
          <w:t xml:space="preserve">MM: </w:t>
        </w:r>
      </w:ins>
      <w:ins w:id="138" w:author="Matt Masters" w:date="2020-12-01T17:14:00Z">
        <w:r w:rsidR="009639C5">
          <w:rPr>
            <w:rFonts w:cs="Times New Roman"/>
            <w:color w:val="FF0000"/>
            <w:szCs w:val="24"/>
          </w:rPr>
          <w:t>see comment)</w:t>
        </w:r>
      </w:ins>
      <w:ins w:id="139" w:author="Matt Masters" w:date="2020-12-02T17:58:00Z">
        <w:r w:rsidR="0021376A">
          <w:rPr>
            <w:rFonts w:cs="Times New Roman"/>
            <w:color w:val="FF0000"/>
            <w:szCs w:val="24"/>
          </w:rPr>
          <w:t>]</w:t>
        </w:r>
        <w:r w:rsidR="00F901CA" w:rsidRPr="00E54C13">
          <w:rPr>
            <w:rFonts w:cs="Times New Roman"/>
            <w:szCs w:val="24"/>
          </w:rPr>
          <w:t>.</w:t>
        </w:r>
      </w:ins>
      <w:r w:rsidR="00F901CA" w:rsidRPr="00E54C13">
        <w:rPr>
          <w:rFonts w:cs="Times New Roman"/>
          <w:szCs w:val="24"/>
        </w:rPr>
        <w:t xml:space="preserve"> These findings </w:t>
      </w:r>
      <w:del w:id="140" w:author="Matt Masters" w:date="2020-12-01T17:12:00Z">
        <w:r w:rsidR="0033735A" w:rsidDel="009639C5">
          <w:rPr>
            <w:rFonts w:cs="Times New Roman"/>
            <w:szCs w:val="24"/>
          </w:rPr>
          <w:delText>warranted</w:delText>
        </w:r>
        <w:r w:rsidR="00F901CA" w:rsidRPr="00E54C13" w:rsidDel="009639C5">
          <w:rPr>
            <w:rFonts w:cs="Times New Roman"/>
            <w:szCs w:val="24"/>
          </w:rPr>
          <w:delText xml:space="preserve"> </w:delText>
        </w:r>
      </w:del>
      <w:ins w:id="141" w:author="Matt Masters" w:date="2020-12-01T17:12:00Z">
        <w:r w:rsidR="009639C5">
          <w:rPr>
            <w:rFonts w:cs="Times New Roman"/>
            <w:szCs w:val="24"/>
          </w:rPr>
          <w:t>supported</w:t>
        </w:r>
        <w:r w:rsidR="009639C5" w:rsidRPr="00E54C13">
          <w:rPr>
            <w:rFonts w:cs="Times New Roman"/>
            <w:szCs w:val="24"/>
          </w:rPr>
          <w:t xml:space="preserve"> </w:t>
        </w:r>
      </w:ins>
      <w:r w:rsidR="00F901CA" w:rsidRPr="00E54C13">
        <w:rPr>
          <w:rFonts w:cs="Times New Roman"/>
          <w:szCs w:val="24"/>
        </w:rPr>
        <w:t>a mult</w:t>
      </w:r>
      <w:r w:rsidR="006375F9">
        <w:rPr>
          <w:rFonts w:cs="Times New Roman"/>
          <w:szCs w:val="24"/>
        </w:rPr>
        <w:t>i</w:t>
      </w:r>
      <w:r w:rsidR="00F901CA" w:rsidRPr="00E54C13">
        <w:rPr>
          <w:rFonts w:cs="Times New Roman"/>
          <w:szCs w:val="24"/>
        </w:rPr>
        <w:t xml:space="preserve">level </w:t>
      </w:r>
      <w:r w:rsidR="004D2E06">
        <w:rPr>
          <w:rFonts w:cs="Times New Roman"/>
          <w:szCs w:val="24"/>
        </w:rPr>
        <w:t>modeling</w:t>
      </w:r>
      <w:r w:rsidR="00D628FE">
        <w:rPr>
          <w:rFonts w:cs="Times New Roman"/>
          <w:szCs w:val="24"/>
        </w:rPr>
        <w:t xml:space="preserve"> </w:t>
      </w:r>
      <w:r w:rsidR="00F901CA" w:rsidRPr="00E54C13">
        <w:rPr>
          <w:rFonts w:cs="Times New Roman"/>
          <w:szCs w:val="24"/>
        </w:rPr>
        <w:t>approach</w:t>
      </w:r>
      <w:r w:rsidR="00C66783">
        <w:rPr>
          <w:rFonts w:cs="Times New Roman"/>
          <w:szCs w:val="24"/>
        </w:rPr>
        <w:t xml:space="preserve">, consistent with </w:t>
      </w:r>
      <w:r w:rsidR="006B57C4">
        <w:rPr>
          <w:rFonts w:cs="Times New Roman"/>
          <w:szCs w:val="24"/>
        </w:rPr>
        <w:t>previous</w:t>
      </w:r>
      <w:r w:rsidR="00C66783">
        <w:rPr>
          <w:rFonts w:cs="Times New Roman"/>
          <w:szCs w:val="24"/>
        </w:rPr>
        <w:t xml:space="preserve"> </w:t>
      </w:r>
      <w:r w:rsidR="005216F8">
        <w:rPr>
          <w:rFonts w:cs="Times New Roman"/>
          <w:szCs w:val="24"/>
        </w:rPr>
        <w:t xml:space="preserve">longitudinal </w:t>
      </w:r>
      <w:r w:rsidR="00C66783">
        <w:rPr>
          <w:rFonts w:cs="Times New Roman"/>
          <w:szCs w:val="24"/>
        </w:rPr>
        <w:t xml:space="preserve">research </w:t>
      </w:r>
      <w:r w:rsidR="006B57C4">
        <w:rPr>
          <w:rFonts w:cs="Times New Roman"/>
          <w:szCs w:val="24"/>
        </w:rPr>
        <w:t>using</w:t>
      </w:r>
      <w:r w:rsidR="00C66783">
        <w:rPr>
          <w:rFonts w:cs="Times New Roman"/>
          <w:szCs w:val="24"/>
        </w:rPr>
        <w:t xml:space="preserve"> spousal dyads (</w:t>
      </w:r>
      <w:proofErr w:type="spellStart"/>
      <w:r w:rsidR="00C66783">
        <w:rPr>
          <w:rFonts w:cs="Times New Roman"/>
          <w:szCs w:val="24"/>
        </w:rPr>
        <w:t>Stavrova</w:t>
      </w:r>
      <w:proofErr w:type="spellEnd"/>
      <w:r w:rsidR="00C66783">
        <w:rPr>
          <w:rFonts w:cs="Times New Roman"/>
          <w:szCs w:val="24"/>
        </w:rPr>
        <w:t xml:space="preserve"> 2019).</w:t>
      </w:r>
    </w:p>
    <w:p w14:paraId="4CE2DE7F" w14:textId="77777777" w:rsidR="009B0923" w:rsidRDefault="009B0923" w:rsidP="009B0923">
      <w:pPr>
        <w:spacing w:line="480" w:lineRule="auto"/>
        <w:rPr>
          <w:rFonts w:cs="Times New Roman"/>
          <w:szCs w:val="24"/>
        </w:rPr>
      </w:pPr>
    </w:p>
    <w:p w14:paraId="4B3C81D0" w14:textId="26FDDDEA" w:rsidR="00C64036" w:rsidRPr="009639C5" w:rsidRDefault="001D6D0A" w:rsidP="009B0923">
      <w:pPr>
        <w:spacing w:line="480" w:lineRule="auto"/>
        <w:rPr>
          <w:rFonts w:cs="Times New Roman"/>
          <w:color w:val="FF0000"/>
          <w:szCs w:val="24"/>
        </w:rPr>
      </w:pPr>
      <w:r>
        <w:rPr>
          <w:rFonts w:cs="Times New Roman"/>
          <w:szCs w:val="24"/>
        </w:rPr>
        <w:t xml:space="preserve">Second, </w:t>
      </w:r>
      <w:r w:rsidR="00591AAE">
        <w:rPr>
          <w:rFonts w:cs="Times New Roman"/>
          <w:szCs w:val="24"/>
        </w:rPr>
        <w:t xml:space="preserve">we observed a violation of the proportional </w:t>
      </w:r>
      <w:proofErr w:type="gramStart"/>
      <w:r w:rsidR="00591AAE">
        <w:rPr>
          <w:rFonts w:cs="Times New Roman"/>
          <w:szCs w:val="24"/>
        </w:rPr>
        <w:t>hazards</w:t>
      </w:r>
      <w:proofErr w:type="gramEnd"/>
      <w:r w:rsidR="00591AAE">
        <w:rPr>
          <w:rFonts w:cs="Times New Roman"/>
          <w:szCs w:val="24"/>
        </w:rPr>
        <w:t xml:space="preserve"> assumption, which was expected given that social isolation was assessed at baseline and analyses predicted mortality over a 34-year follow-up period.</w:t>
      </w:r>
      <w:r w:rsidR="006B57C4">
        <w:rPr>
          <w:rFonts w:cs="Times New Roman"/>
          <w:szCs w:val="24"/>
        </w:rPr>
        <w:t xml:space="preserve"> </w:t>
      </w:r>
      <w:del w:id="142" w:author="Susan Gapstur" w:date="2020-12-01T12:03:00Z">
        <w:r w:rsidR="006B57C4">
          <w:rPr>
            <w:rFonts w:cs="Times New Roman"/>
            <w:szCs w:val="24"/>
          </w:rPr>
          <w:delText>A</w:delText>
        </w:r>
        <w:r w:rsidR="00C64036">
          <w:rPr>
            <w:rFonts w:cs="Times New Roman"/>
            <w:szCs w:val="24"/>
          </w:rPr>
          <w:delText>n earlier</w:delText>
        </w:r>
        <w:r w:rsidR="00D77CEC">
          <w:rPr>
            <w:rFonts w:cs="Times New Roman"/>
            <w:szCs w:val="24"/>
          </w:rPr>
          <w:delText xml:space="preserve"> </w:delText>
        </w:r>
        <w:r w:rsidR="00C64036">
          <w:rPr>
            <w:rFonts w:cs="Times New Roman"/>
            <w:szCs w:val="24"/>
          </w:rPr>
          <w:delText xml:space="preserve">study of social isolation and mortality using CPS-II data (Alcaraz 2019) </w:delText>
        </w:r>
        <w:r w:rsidR="00B86C6A">
          <w:rPr>
            <w:rFonts w:cs="Times New Roman"/>
            <w:szCs w:val="24"/>
          </w:rPr>
          <w:delText xml:space="preserve">similarly </w:delText>
        </w:r>
        <w:r w:rsidR="00C64036">
          <w:rPr>
            <w:rFonts w:cs="Times New Roman"/>
            <w:szCs w:val="24"/>
          </w:rPr>
          <w:delText>observed a violation of the proportional hazard</w:delText>
        </w:r>
        <w:r w:rsidR="004626F5">
          <w:rPr>
            <w:rFonts w:cs="Times New Roman"/>
            <w:szCs w:val="24"/>
          </w:rPr>
          <w:delText>s</w:delText>
        </w:r>
        <w:r w:rsidR="00C64036">
          <w:rPr>
            <w:rFonts w:cs="Times New Roman"/>
            <w:szCs w:val="24"/>
          </w:rPr>
          <w:delText xml:space="preserve"> assumption over a 30-year follow-up period. </w:delText>
        </w:r>
      </w:del>
      <w:r w:rsidR="00B86C6A">
        <w:rPr>
          <w:rFonts w:cs="Times New Roman"/>
          <w:szCs w:val="24"/>
        </w:rPr>
        <w:t xml:space="preserve">Therefore, </w:t>
      </w:r>
      <w:ins w:id="143" w:author="Susan Gapstur" w:date="2020-12-01T12:03:00Z">
        <w:r w:rsidR="00A87A63">
          <w:rPr>
            <w:rFonts w:cs="Times New Roman"/>
            <w:szCs w:val="24"/>
          </w:rPr>
          <w:t>similar to</w:t>
        </w:r>
      </w:ins>
      <w:del w:id="144" w:author="Susan Gapstur" w:date="2020-12-01T12:03:00Z">
        <w:r w:rsidR="00B86C6A">
          <w:rPr>
            <w:rFonts w:cs="Times New Roman"/>
            <w:szCs w:val="24"/>
          </w:rPr>
          <w:delText>u</w:delText>
        </w:r>
        <w:r w:rsidR="00FC25A6">
          <w:rPr>
            <w:rFonts w:cs="Times New Roman"/>
            <w:szCs w:val="24"/>
          </w:rPr>
          <w:delText>sing</w:delText>
        </w:r>
        <w:r w:rsidR="00C64036">
          <w:rPr>
            <w:rFonts w:cs="Times New Roman"/>
            <w:szCs w:val="24"/>
          </w:rPr>
          <w:delText xml:space="preserve"> methodology from the ea</w:delText>
        </w:r>
      </w:del>
      <w:del w:id="145" w:author="Susan Gapstur" w:date="2020-12-01T12:04:00Z">
        <w:r w:rsidR="00C64036">
          <w:rPr>
            <w:rFonts w:cs="Times New Roman"/>
            <w:szCs w:val="24"/>
          </w:rPr>
          <w:delText>rlier</w:delText>
        </w:r>
      </w:del>
      <w:ins w:id="146" w:author="Susan Gapstur" w:date="2020-12-01T12:04:00Z">
        <w:r w:rsidR="00C64036">
          <w:rPr>
            <w:rFonts w:cs="Times New Roman"/>
            <w:szCs w:val="24"/>
          </w:rPr>
          <w:t xml:space="preserve"> </w:t>
        </w:r>
        <w:r w:rsidR="00A87A63">
          <w:rPr>
            <w:rFonts w:cs="Times New Roman"/>
            <w:szCs w:val="24"/>
          </w:rPr>
          <w:t>a previous</w:t>
        </w:r>
      </w:ins>
      <w:ins w:id="147" w:author="Susan Gapstur" w:date="2020-12-01T12:03:00Z">
        <w:r w:rsidR="00B3113A">
          <w:rPr>
            <w:rFonts w:cs="Times New Roman"/>
            <w:szCs w:val="24"/>
          </w:rPr>
          <w:t xml:space="preserve"> CPS</w:t>
        </w:r>
      </w:ins>
      <w:ins w:id="148" w:author="Susan Gapstur" w:date="2020-12-01T12:04:00Z">
        <w:r w:rsidR="00A87A63">
          <w:rPr>
            <w:rFonts w:cs="Times New Roman"/>
            <w:szCs w:val="24"/>
          </w:rPr>
          <w:t>-</w:t>
        </w:r>
      </w:ins>
      <w:ins w:id="149" w:author="Susan Gapstur" w:date="2020-12-01T12:03:00Z">
        <w:r w:rsidR="00B3113A">
          <w:rPr>
            <w:rFonts w:cs="Times New Roman"/>
            <w:szCs w:val="24"/>
          </w:rPr>
          <w:t>II social-isolation-mortality</w:t>
        </w:r>
      </w:ins>
      <w:ins w:id="150" w:author="Matt Masters" w:date="2020-12-01T16:27:00Z">
        <w:r w:rsidR="00C64036">
          <w:rPr>
            <w:rFonts w:cs="Times New Roman"/>
            <w:szCs w:val="24"/>
          </w:rPr>
          <w:t xml:space="preserve"> </w:t>
        </w:r>
      </w:ins>
      <w:r w:rsidR="00C64036">
        <w:rPr>
          <w:rFonts w:cs="Times New Roman"/>
          <w:szCs w:val="24"/>
        </w:rPr>
        <w:t>study</w:t>
      </w:r>
      <w:ins w:id="151" w:author="Susan Gapstur" w:date="2020-12-01T12:03:00Z">
        <w:r w:rsidR="00A87A63">
          <w:rPr>
            <w:rFonts w:cs="Times New Roman"/>
            <w:szCs w:val="24"/>
          </w:rPr>
          <w:t xml:space="preserve"> (Alcaraz)</w:t>
        </w:r>
      </w:ins>
      <w:ins w:id="152" w:author="RH" w:date="2020-12-02T17:58:00Z">
        <w:r w:rsidR="00C64036">
          <w:rPr>
            <w:rFonts w:cs="Times New Roman"/>
            <w:szCs w:val="24"/>
          </w:rPr>
          <w:t>,</w:t>
        </w:r>
      </w:ins>
      <w:ins w:id="153" w:author="Susan Gapstur" w:date="2020-12-01T12:03:00Z">
        <w:r w:rsidR="00A87A63">
          <w:rPr>
            <w:rFonts w:cs="Times New Roman"/>
            <w:szCs w:val="24"/>
          </w:rPr>
          <w:t>)</w:t>
        </w:r>
      </w:ins>
      <w:ins w:id="154" w:author="Matt Masters" w:date="2020-12-01T16:27:00Z">
        <w:r w:rsidR="00C64036">
          <w:rPr>
            <w:rFonts w:cs="Times New Roman"/>
            <w:szCs w:val="24"/>
          </w:rPr>
          <w:t>,</w:t>
        </w:r>
      </w:ins>
      <w:del w:id="155" w:author="Matt Masters" w:date="2020-12-01T16:27:00Z">
        <w:r w:rsidR="00C64036">
          <w:rPr>
            <w:rFonts w:cs="Times New Roman"/>
            <w:szCs w:val="24"/>
          </w:rPr>
          <w:delText>,</w:delText>
        </w:r>
      </w:del>
      <w:r w:rsidR="00C64036">
        <w:rPr>
          <w:rFonts w:cs="Times New Roman"/>
          <w:szCs w:val="24"/>
        </w:rPr>
        <w:t xml:space="preserve"> </w:t>
      </w:r>
      <w:r w:rsidR="00C64036" w:rsidRPr="00E54C13">
        <w:rPr>
          <w:rFonts w:cs="Times New Roman"/>
          <w:szCs w:val="24"/>
        </w:rPr>
        <w:t xml:space="preserve">we </w:t>
      </w:r>
      <w:r w:rsidR="00967BF2">
        <w:rPr>
          <w:rFonts w:cs="Times New Roman"/>
          <w:szCs w:val="24"/>
        </w:rPr>
        <w:t>examined</w:t>
      </w:r>
      <w:r w:rsidR="00C64036" w:rsidRPr="00E54C13">
        <w:rPr>
          <w:rFonts w:cs="Times New Roman"/>
          <w:szCs w:val="24"/>
        </w:rPr>
        <w:t xml:space="preserve"> associations </w:t>
      </w:r>
      <w:r w:rsidR="00967BF2">
        <w:rPr>
          <w:rFonts w:cs="Times New Roman"/>
          <w:szCs w:val="24"/>
        </w:rPr>
        <w:t>of</w:t>
      </w:r>
      <w:r w:rsidR="00C64036" w:rsidRPr="00E54C13">
        <w:rPr>
          <w:rFonts w:cs="Times New Roman"/>
          <w:szCs w:val="24"/>
        </w:rPr>
        <w:t xml:space="preserve"> </w:t>
      </w:r>
      <w:r w:rsidR="00C64036">
        <w:rPr>
          <w:rFonts w:cs="Times New Roman"/>
          <w:szCs w:val="24"/>
        </w:rPr>
        <w:t>social isolation</w:t>
      </w:r>
      <w:r w:rsidR="00C64036" w:rsidRPr="00E54C13">
        <w:rPr>
          <w:rFonts w:cs="Times New Roman"/>
          <w:szCs w:val="24"/>
        </w:rPr>
        <w:t xml:space="preserve"> and mortality outcomes (all-cause, </w:t>
      </w:r>
      <w:r w:rsidR="00C64036">
        <w:rPr>
          <w:rFonts w:cs="Times New Roman"/>
          <w:szCs w:val="24"/>
        </w:rPr>
        <w:t>c</w:t>
      </w:r>
      <w:r w:rsidR="00C64036" w:rsidRPr="00E54C13">
        <w:rPr>
          <w:rFonts w:cs="Times New Roman"/>
          <w:szCs w:val="24"/>
        </w:rPr>
        <w:t xml:space="preserve">ancer, and </w:t>
      </w:r>
      <w:r w:rsidR="00C64036">
        <w:rPr>
          <w:rFonts w:cs="Times New Roman"/>
          <w:szCs w:val="24"/>
        </w:rPr>
        <w:t>CVD</w:t>
      </w:r>
      <w:r w:rsidR="00C64036" w:rsidRPr="00E54C13">
        <w:rPr>
          <w:rFonts w:cs="Times New Roman"/>
          <w:szCs w:val="24"/>
        </w:rPr>
        <w:t xml:space="preserve">) </w:t>
      </w:r>
      <w:commentRangeStart w:id="156"/>
      <w:commentRangeStart w:id="157"/>
      <w:commentRangeStart w:id="158"/>
      <w:r w:rsidR="00967BF2">
        <w:rPr>
          <w:rFonts w:cs="Times New Roman"/>
          <w:szCs w:val="24"/>
        </w:rPr>
        <w:t>in</w:t>
      </w:r>
      <w:r w:rsidR="00C64036">
        <w:rPr>
          <w:rFonts w:cs="Times New Roman"/>
          <w:szCs w:val="24"/>
        </w:rPr>
        <w:t xml:space="preserve"> two follow-up periods:</w:t>
      </w:r>
      <w:r w:rsidR="00C64036" w:rsidRPr="00E54C13">
        <w:rPr>
          <w:rFonts w:cs="Times New Roman"/>
          <w:szCs w:val="24"/>
        </w:rPr>
        <w:t xml:space="preserve"> 1982-1999 and 2000-</w:t>
      </w:r>
      <w:r w:rsidR="00C64036" w:rsidRPr="008B191E">
        <w:rPr>
          <w:rFonts w:cs="Times New Roman"/>
          <w:color w:val="000000" w:themeColor="text1"/>
          <w:szCs w:val="24"/>
        </w:rPr>
        <w:t>2016</w:t>
      </w:r>
      <w:r w:rsidR="00C64036" w:rsidRPr="00E54C13">
        <w:rPr>
          <w:rFonts w:cs="Times New Roman"/>
          <w:szCs w:val="24"/>
        </w:rPr>
        <w:t xml:space="preserve">. </w:t>
      </w:r>
      <w:commentRangeEnd w:id="156"/>
      <w:r w:rsidR="002128B5">
        <w:rPr>
          <w:rStyle w:val="CommentReference"/>
        </w:rPr>
        <w:commentReference w:id="156"/>
      </w:r>
      <w:commentRangeEnd w:id="157"/>
      <w:r w:rsidR="00CE32E2">
        <w:rPr>
          <w:rStyle w:val="CommentReference"/>
        </w:rPr>
        <w:commentReference w:id="157"/>
      </w:r>
      <w:commentRangeEnd w:id="158"/>
      <w:r w:rsidR="009639C5">
        <w:rPr>
          <w:rStyle w:val="CommentReference"/>
        </w:rPr>
        <w:commentReference w:id="158"/>
      </w:r>
      <w:r w:rsidR="00C64036" w:rsidRPr="00E54C13">
        <w:rPr>
          <w:rFonts w:cs="Times New Roman"/>
          <w:szCs w:val="24"/>
        </w:rPr>
        <w:t xml:space="preserve">To </w:t>
      </w:r>
      <w:r w:rsidR="0007484F">
        <w:rPr>
          <w:rFonts w:cs="Times New Roman"/>
          <w:szCs w:val="24"/>
        </w:rPr>
        <w:t>confirm</w:t>
      </w:r>
      <w:r w:rsidR="00C64036" w:rsidRPr="00E54C13">
        <w:rPr>
          <w:rFonts w:cs="Times New Roman"/>
          <w:szCs w:val="24"/>
        </w:rPr>
        <w:t xml:space="preserve"> proportional hazards</w:t>
      </w:r>
      <w:r w:rsidR="0007484F">
        <w:rPr>
          <w:rFonts w:cs="Times New Roman"/>
          <w:szCs w:val="24"/>
        </w:rPr>
        <w:t xml:space="preserve"> in these follow-up periods</w:t>
      </w:r>
      <w:r w:rsidR="00C64036" w:rsidRPr="00E54C13">
        <w:rPr>
          <w:rFonts w:cs="Times New Roman"/>
          <w:szCs w:val="24"/>
        </w:rPr>
        <w:t xml:space="preserve">, we computed </w:t>
      </w:r>
      <w:r w:rsidR="00C64036" w:rsidRPr="00E54C13">
        <w:rPr>
          <w:rFonts w:cs="Times New Roman"/>
          <w:i/>
          <w:iCs/>
          <w:szCs w:val="24"/>
        </w:rPr>
        <w:t>P</w:t>
      </w:r>
      <w:r w:rsidR="00C64036" w:rsidRPr="008B191E">
        <w:rPr>
          <w:rFonts w:cs="Times New Roman"/>
          <w:i/>
          <w:iCs/>
          <w:szCs w:val="24"/>
        </w:rPr>
        <w:t>-values</w:t>
      </w:r>
      <w:r w:rsidR="00C64036" w:rsidRPr="00E54C13">
        <w:rPr>
          <w:rFonts w:cs="Times New Roman"/>
          <w:szCs w:val="24"/>
        </w:rPr>
        <w:t xml:space="preserve"> for multiplicative interactions with time for isolation scores</w:t>
      </w:r>
      <w:r w:rsidR="006B57C4">
        <w:rPr>
          <w:rFonts w:cs="Times New Roman"/>
          <w:szCs w:val="24"/>
        </w:rPr>
        <w:t xml:space="preserve"> and assessed</w:t>
      </w:r>
      <w:r w:rsidR="00C64036" w:rsidRPr="00E54C13">
        <w:rPr>
          <w:rFonts w:cs="Times New Roman"/>
          <w:szCs w:val="24"/>
        </w:rPr>
        <w:t xml:space="preserve"> log(-</w:t>
      </w:r>
      <w:proofErr w:type="gramStart"/>
      <w:r w:rsidR="00C64036" w:rsidRPr="00E54C13">
        <w:rPr>
          <w:rFonts w:cs="Times New Roman"/>
          <w:szCs w:val="24"/>
        </w:rPr>
        <w:t>log(</w:t>
      </w:r>
      <w:proofErr w:type="gramEnd"/>
      <w:r w:rsidR="00C64036" w:rsidRPr="00E54C13">
        <w:rPr>
          <w:rFonts w:cs="Times New Roman"/>
          <w:szCs w:val="24"/>
        </w:rPr>
        <w:t xml:space="preserve">Survival)) curves for parallelism. </w:t>
      </w:r>
      <w:commentRangeStart w:id="159"/>
      <w:del w:id="160" w:author="Matt Masters" w:date="2020-12-01T17:19:00Z">
        <w:r w:rsidR="009938A0" w:rsidRPr="00252C6F" w:rsidDel="009639C5">
          <w:rPr>
            <w:color w:val="000000" w:themeColor="text1"/>
            <w:rPrChange w:id="161" w:author="Matt Masters" w:date="2020-12-02T17:58:00Z">
              <w:rPr>
                <w:color w:val="FF0000"/>
              </w:rPr>
            </w:rPrChange>
          </w:rPr>
          <w:delText xml:space="preserve">[Matt: </w:delText>
        </w:r>
        <w:r w:rsidR="002544BD" w:rsidRPr="00252C6F" w:rsidDel="009639C5">
          <w:rPr>
            <w:color w:val="000000" w:themeColor="text1"/>
            <w:rPrChange w:id="162" w:author="Matt Masters" w:date="2020-12-02T17:58:00Z">
              <w:rPr>
                <w:color w:val="FF0000"/>
              </w:rPr>
            </w:rPrChange>
          </w:rPr>
          <w:delText xml:space="preserve">please </w:delText>
        </w:r>
        <w:r w:rsidR="009938A0" w:rsidRPr="00252C6F" w:rsidDel="009639C5">
          <w:rPr>
            <w:color w:val="000000" w:themeColor="text1"/>
            <w:rPrChange w:id="163" w:author="Matt Masters" w:date="2020-12-02T17:58:00Z">
              <w:rPr>
                <w:color w:val="FF0000"/>
              </w:rPr>
            </w:rPrChange>
          </w:rPr>
          <w:delText xml:space="preserve">insert </w:delText>
        </w:r>
        <w:r w:rsidR="00987252" w:rsidRPr="00252C6F" w:rsidDel="009639C5">
          <w:rPr>
            <w:color w:val="000000" w:themeColor="text1"/>
            <w:rPrChange w:id="164" w:author="Matt Masters" w:date="2020-12-02T17:58:00Z">
              <w:rPr>
                <w:color w:val="FF0000"/>
              </w:rPr>
            </w:rPrChange>
          </w:rPr>
          <w:delText xml:space="preserve">brief </w:delText>
        </w:r>
        <w:r w:rsidR="009938A0" w:rsidRPr="00252C6F" w:rsidDel="009639C5">
          <w:rPr>
            <w:color w:val="000000" w:themeColor="text1"/>
            <w:rPrChange w:id="165" w:author="Matt Masters" w:date="2020-12-02T17:58:00Z">
              <w:rPr>
                <w:color w:val="FF0000"/>
              </w:rPr>
            </w:rPrChange>
          </w:rPr>
          <w:delText>p-value and survival curve findings/conclusions here]</w:delText>
        </w:r>
      </w:del>
      <w:ins w:id="166" w:author="Matt Masters" w:date="2020-12-01T17:19:00Z">
        <w:r w:rsidR="009639C5" w:rsidRPr="00252C6F">
          <w:rPr>
            <w:rFonts w:cs="Times New Roman"/>
            <w:color w:val="000000" w:themeColor="text1"/>
            <w:szCs w:val="24"/>
            <w:rPrChange w:id="167" w:author="Matt Masters" w:date="2020-12-01T17:44:00Z">
              <w:rPr>
                <w:rFonts w:cs="Times New Roman"/>
                <w:color w:val="FF0000"/>
                <w:szCs w:val="24"/>
              </w:rPr>
            </w:rPrChange>
          </w:rPr>
          <w:t>A</w:t>
        </w:r>
      </w:ins>
      <w:ins w:id="168" w:author="Matt Masters" w:date="2020-12-01T17:44:00Z">
        <w:r w:rsidR="00252C6F" w:rsidRPr="00252C6F">
          <w:rPr>
            <w:rFonts w:cs="Times New Roman"/>
            <w:color w:val="000000" w:themeColor="text1"/>
            <w:szCs w:val="24"/>
            <w:rPrChange w:id="169" w:author="Matt Masters" w:date="2020-12-01T17:44:00Z">
              <w:rPr>
                <w:rFonts w:cs="Times New Roman"/>
                <w:color w:val="FF0000"/>
                <w:szCs w:val="24"/>
              </w:rPr>
            </w:rPrChange>
          </w:rPr>
          <w:t>fter splitting follow-up time</w:t>
        </w:r>
        <w:r w:rsidR="00252C6F">
          <w:rPr>
            <w:rFonts w:cs="Times New Roman"/>
            <w:color w:val="000000" w:themeColor="text1"/>
            <w:szCs w:val="24"/>
          </w:rPr>
          <w:t>,</w:t>
        </w:r>
        <w:r w:rsidR="00252C6F" w:rsidRPr="00252C6F">
          <w:rPr>
            <w:rFonts w:cs="Times New Roman"/>
            <w:color w:val="000000" w:themeColor="text1"/>
            <w:szCs w:val="24"/>
            <w:rPrChange w:id="170" w:author="Matt Masters" w:date="2020-12-01T17:44:00Z">
              <w:rPr>
                <w:rFonts w:cs="Times New Roman"/>
                <w:color w:val="FF0000"/>
                <w:szCs w:val="24"/>
              </w:rPr>
            </w:rPrChange>
          </w:rPr>
          <w:t xml:space="preserve"> a</w:t>
        </w:r>
      </w:ins>
      <w:ins w:id="171" w:author="Matt Masters" w:date="2020-12-01T17:19:00Z">
        <w:r w:rsidR="009639C5" w:rsidRPr="00252C6F">
          <w:rPr>
            <w:rFonts w:cs="Times New Roman"/>
            <w:color w:val="000000" w:themeColor="text1"/>
            <w:szCs w:val="24"/>
            <w:rPrChange w:id="172" w:author="Matt Masters" w:date="2020-12-01T17:44:00Z">
              <w:rPr>
                <w:rFonts w:cs="Times New Roman"/>
                <w:color w:val="FF0000"/>
                <w:szCs w:val="24"/>
              </w:rPr>
            </w:rPrChange>
          </w:rPr>
          <w:t xml:space="preserve">ll </w:t>
        </w:r>
        <w:r w:rsidR="009639C5" w:rsidRPr="00252C6F">
          <w:rPr>
            <w:rFonts w:cs="Times New Roman"/>
            <w:i/>
            <w:iCs/>
            <w:color w:val="000000" w:themeColor="text1"/>
            <w:szCs w:val="24"/>
            <w:rPrChange w:id="173" w:author="Matt Masters" w:date="2020-12-01T17:44:00Z">
              <w:rPr>
                <w:rFonts w:cs="Times New Roman"/>
                <w:i/>
                <w:iCs/>
                <w:color w:val="FF0000"/>
                <w:szCs w:val="24"/>
              </w:rPr>
            </w:rPrChange>
          </w:rPr>
          <w:t xml:space="preserve">P-values </w:t>
        </w:r>
        <w:r w:rsidR="009639C5" w:rsidRPr="00252C6F">
          <w:rPr>
            <w:rFonts w:cs="Times New Roman"/>
            <w:color w:val="000000" w:themeColor="text1"/>
            <w:szCs w:val="24"/>
            <w:rPrChange w:id="174" w:author="Matt Masters" w:date="2020-12-01T17:44:00Z">
              <w:rPr>
                <w:rFonts w:cs="Times New Roman"/>
                <w:color w:val="FF0000"/>
                <w:szCs w:val="24"/>
              </w:rPr>
            </w:rPrChange>
          </w:rPr>
          <w:t xml:space="preserve">for time and isolation interactions </w:t>
        </w:r>
      </w:ins>
      <w:ins w:id="175" w:author="Matt Masters" w:date="2020-12-01T17:35:00Z">
        <w:r w:rsidR="00252C6F" w:rsidRPr="00252C6F">
          <w:rPr>
            <w:rFonts w:cs="Times New Roman"/>
            <w:color w:val="000000" w:themeColor="text1"/>
            <w:szCs w:val="24"/>
            <w:rPrChange w:id="176" w:author="Matt Masters" w:date="2020-12-01T17:44:00Z">
              <w:rPr>
                <w:rFonts w:cs="Times New Roman"/>
                <w:color w:val="FF0000"/>
                <w:szCs w:val="24"/>
              </w:rPr>
            </w:rPrChange>
          </w:rPr>
          <w:t>w</w:t>
        </w:r>
      </w:ins>
      <w:ins w:id="177" w:author="Matt Masters" w:date="2020-12-01T17:36:00Z">
        <w:r w:rsidR="00252C6F" w:rsidRPr="00252C6F">
          <w:rPr>
            <w:rFonts w:cs="Times New Roman"/>
            <w:color w:val="000000" w:themeColor="text1"/>
            <w:szCs w:val="24"/>
            <w:rPrChange w:id="178" w:author="Matt Masters" w:date="2020-12-01T17:44:00Z">
              <w:rPr>
                <w:rFonts w:cs="Times New Roman"/>
                <w:color w:val="FF0000"/>
                <w:szCs w:val="24"/>
              </w:rPr>
            </w:rPrChange>
          </w:rPr>
          <w:t>ere</w:t>
        </w:r>
      </w:ins>
      <w:ins w:id="179" w:author="Matt Masters" w:date="2020-12-01T17:35:00Z">
        <w:r w:rsidR="00252C6F" w:rsidRPr="00252C6F">
          <w:rPr>
            <w:rFonts w:cs="Times New Roman"/>
            <w:color w:val="000000" w:themeColor="text1"/>
            <w:szCs w:val="24"/>
            <w:rPrChange w:id="180" w:author="Matt Masters" w:date="2020-12-01T17:44:00Z">
              <w:rPr>
                <w:rFonts w:cs="Times New Roman"/>
                <w:color w:val="FF0000"/>
                <w:szCs w:val="24"/>
              </w:rPr>
            </w:rPrChange>
          </w:rPr>
          <w:t xml:space="preserve"> non-significant</w:t>
        </w:r>
      </w:ins>
      <w:ins w:id="181" w:author="Matt Masters" w:date="2020-12-01T17:36:00Z">
        <w:r w:rsidR="00252C6F" w:rsidRPr="00252C6F">
          <w:rPr>
            <w:rFonts w:cs="Times New Roman"/>
            <w:color w:val="000000" w:themeColor="text1"/>
            <w:szCs w:val="24"/>
            <w:rPrChange w:id="182" w:author="Matt Masters" w:date="2020-12-01T17:44:00Z">
              <w:rPr>
                <w:rFonts w:cs="Times New Roman"/>
                <w:color w:val="FF0000"/>
                <w:szCs w:val="24"/>
              </w:rPr>
            </w:rPrChange>
          </w:rPr>
          <w:t xml:space="preserve"> </w:t>
        </w:r>
      </w:ins>
      <w:ins w:id="183" w:author="Matt Masters" w:date="2020-12-01T17:45:00Z">
        <w:r w:rsidR="00252C6F">
          <w:rPr>
            <w:rFonts w:cs="Times New Roman"/>
            <w:color w:val="000000" w:themeColor="text1"/>
            <w:szCs w:val="24"/>
          </w:rPr>
          <w:t>(</w:t>
        </w:r>
      </w:ins>
      <w:ins w:id="184" w:author="Matt Masters" w:date="2020-12-01T17:36:00Z">
        <w:r w:rsidR="00252C6F" w:rsidRPr="00252C6F">
          <w:rPr>
            <w:rFonts w:cs="Times New Roman"/>
            <w:color w:val="000000" w:themeColor="text1"/>
            <w:szCs w:val="24"/>
            <w:rPrChange w:id="185" w:author="Matt Masters" w:date="2020-12-01T17:44:00Z">
              <w:rPr>
                <w:rFonts w:cs="Times New Roman"/>
                <w:color w:val="FF0000"/>
                <w:szCs w:val="24"/>
              </w:rPr>
            </w:rPrChange>
          </w:rPr>
          <w:t>at p&lt;0.05) and log(-</w:t>
        </w:r>
        <w:proofErr w:type="gramStart"/>
        <w:r w:rsidR="00252C6F" w:rsidRPr="00252C6F">
          <w:rPr>
            <w:rFonts w:cs="Times New Roman"/>
            <w:color w:val="000000" w:themeColor="text1"/>
            <w:szCs w:val="24"/>
            <w:rPrChange w:id="186" w:author="Matt Masters" w:date="2020-12-01T17:44:00Z">
              <w:rPr>
                <w:rFonts w:cs="Times New Roman"/>
                <w:color w:val="FF0000"/>
                <w:szCs w:val="24"/>
              </w:rPr>
            </w:rPrChange>
          </w:rPr>
          <w:t>log(</w:t>
        </w:r>
        <w:proofErr w:type="gramEnd"/>
        <w:r w:rsidR="00252C6F" w:rsidRPr="00252C6F">
          <w:rPr>
            <w:rFonts w:cs="Times New Roman"/>
            <w:color w:val="000000" w:themeColor="text1"/>
            <w:szCs w:val="24"/>
            <w:rPrChange w:id="187" w:author="Matt Masters" w:date="2020-12-01T17:44:00Z">
              <w:rPr>
                <w:rFonts w:cs="Times New Roman"/>
                <w:color w:val="FF0000"/>
                <w:szCs w:val="24"/>
              </w:rPr>
            </w:rPrChange>
          </w:rPr>
          <w:t xml:space="preserve">Survival) plots showed sufficient parallelism. </w:t>
        </w:r>
      </w:ins>
      <w:ins w:id="188" w:author="Matt Masters" w:date="2020-12-01T17:35:00Z">
        <w:r w:rsidR="00252C6F" w:rsidRPr="00252C6F">
          <w:rPr>
            <w:rFonts w:cs="Times New Roman"/>
            <w:color w:val="000000" w:themeColor="text1"/>
            <w:szCs w:val="24"/>
            <w:rPrChange w:id="189" w:author="Matt Masters" w:date="2020-12-01T17:44:00Z">
              <w:rPr>
                <w:rFonts w:cs="Times New Roman"/>
                <w:color w:val="FF0000"/>
                <w:szCs w:val="24"/>
              </w:rPr>
            </w:rPrChange>
          </w:rPr>
          <w:t xml:space="preserve"> </w:t>
        </w:r>
      </w:ins>
      <w:commentRangeEnd w:id="159"/>
      <w:ins w:id="190" w:author="Matt Masters" w:date="2020-12-01T17:45:00Z">
        <w:r w:rsidR="00252C6F">
          <w:rPr>
            <w:rStyle w:val="CommentReference"/>
          </w:rPr>
          <w:commentReference w:id="159"/>
        </w:r>
      </w:ins>
    </w:p>
    <w:p w14:paraId="2DDD42E2" w14:textId="77777777" w:rsidR="009B0923" w:rsidRDefault="009B0923" w:rsidP="009B0923">
      <w:pPr>
        <w:spacing w:line="480" w:lineRule="auto"/>
        <w:rPr>
          <w:rFonts w:cs="Times New Roman"/>
          <w:color w:val="000000" w:themeColor="text1"/>
          <w:szCs w:val="24"/>
          <w:u w:val="single"/>
        </w:rPr>
      </w:pPr>
    </w:p>
    <w:p w14:paraId="6676F504" w14:textId="517BD021" w:rsidR="000A6184" w:rsidRDefault="004626F5" w:rsidP="009B0923">
      <w:pPr>
        <w:spacing w:line="480" w:lineRule="auto"/>
        <w:rPr>
          <w:rFonts w:cs="Times New Roman"/>
          <w:szCs w:val="24"/>
        </w:rPr>
      </w:pPr>
      <w:commentRangeStart w:id="191"/>
      <w:r w:rsidRPr="00554DA5">
        <w:rPr>
          <w:rFonts w:cs="Times New Roman"/>
          <w:color w:val="000000" w:themeColor="text1"/>
          <w:szCs w:val="24"/>
          <w:u w:val="single"/>
        </w:rPr>
        <w:lastRenderedPageBreak/>
        <w:t>Aim 1</w:t>
      </w:r>
      <w:r w:rsidR="00554DA5">
        <w:rPr>
          <w:rFonts w:cs="Times New Roman"/>
          <w:color w:val="000000" w:themeColor="text1"/>
          <w:szCs w:val="24"/>
          <w:u w:val="single"/>
        </w:rPr>
        <w:t xml:space="preserve"> analyses</w:t>
      </w:r>
      <w:commentRangeEnd w:id="191"/>
      <w:r w:rsidR="00D334A6">
        <w:rPr>
          <w:rStyle w:val="CommentReference"/>
        </w:rPr>
        <w:commentReference w:id="191"/>
      </w:r>
      <w:r w:rsidRPr="00554DA5">
        <w:rPr>
          <w:rFonts w:cs="Times New Roman"/>
          <w:color w:val="000000" w:themeColor="text1"/>
          <w:szCs w:val="24"/>
          <w:u w:val="single"/>
        </w:rPr>
        <w:t>.</w:t>
      </w:r>
      <w:r w:rsidRPr="00C64036">
        <w:rPr>
          <w:rFonts w:cs="Times New Roman"/>
          <w:i/>
          <w:iCs/>
          <w:color w:val="000000" w:themeColor="text1"/>
          <w:szCs w:val="24"/>
        </w:rPr>
        <w:t xml:space="preserve"> </w:t>
      </w:r>
      <w:del w:id="192" w:author="Susan Gapstur" w:date="2020-12-01T12:04:00Z">
        <w:r>
          <w:rPr>
            <w:rFonts w:cs="Times New Roman"/>
            <w:color w:val="000000" w:themeColor="text1"/>
            <w:szCs w:val="24"/>
          </w:rPr>
          <w:delText xml:space="preserve">The first </w:delText>
        </w:r>
        <w:r w:rsidR="00F671BB">
          <w:rPr>
            <w:rFonts w:cs="Times New Roman"/>
            <w:color w:val="000000" w:themeColor="text1"/>
            <w:szCs w:val="24"/>
          </w:rPr>
          <w:delText xml:space="preserve">primary </w:delText>
        </w:r>
        <w:r w:rsidR="002D5457">
          <w:rPr>
            <w:rFonts w:cs="Times New Roman"/>
            <w:color w:val="000000" w:themeColor="text1"/>
            <w:szCs w:val="24"/>
          </w:rPr>
          <w:delText xml:space="preserve">set of </w:delText>
        </w:r>
        <w:r w:rsidR="00F671BB">
          <w:rPr>
            <w:rFonts w:cs="Times New Roman"/>
            <w:color w:val="000000" w:themeColor="text1"/>
            <w:szCs w:val="24"/>
          </w:rPr>
          <w:delText>analys</w:delText>
        </w:r>
        <w:r w:rsidR="002D5457">
          <w:rPr>
            <w:rFonts w:cs="Times New Roman"/>
            <w:color w:val="000000" w:themeColor="text1"/>
            <w:szCs w:val="24"/>
          </w:rPr>
          <w:delText>e</w:delText>
        </w:r>
        <w:r w:rsidR="00F671BB">
          <w:rPr>
            <w:rFonts w:cs="Times New Roman"/>
            <w:color w:val="000000" w:themeColor="text1"/>
            <w:szCs w:val="24"/>
          </w:rPr>
          <w:delText>s</w:delText>
        </w:r>
        <w:r>
          <w:rPr>
            <w:rFonts w:cs="Times New Roman"/>
            <w:color w:val="000000" w:themeColor="text1"/>
            <w:szCs w:val="24"/>
          </w:rPr>
          <w:delText xml:space="preserve"> </w:delText>
        </w:r>
        <w:r w:rsidRPr="00E54C13">
          <w:rPr>
            <w:rFonts w:cs="Times New Roman"/>
            <w:color w:val="000000" w:themeColor="text1"/>
            <w:szCs w:val="24"/>
          </w:rPr>
          <w:delText>examine</w:delText>
        </w:r>
        <w:r w:rsidR="00242B52">
          <w:rPr>
            <w:rFonts w:cs="Times New Roman"/>
            <w:color w:val="000000" w:themeColor="text1"/>
            <w:szCs w:val="24"/>
          </w:rPr>
          <w:delText>d</w:delText>
        </w:r>
      </w:del>
      <w:ins w:id="193" w:author="Susan Gapstur" w:date="2020-12-01T12:04:00Z">
        <w:r w:rsidR="00791907">
          <w:rPr>
            <w:rFonts w:cs="Times New Roman"/>
            <w:color w:val="000000" w:themeColor="text1"/>
            <w:szCs w:val="24"/>
          </w:rPr>
          <w:t>First,</w:t>
        </w:r>
      </w:ins>
      <w:r w:rsidRPr="00E54C13">
        <w:rPr>
          <w:rFonts w:cs="Times New Roman"/>
          <w:color w:val="000000" w:themeColor="text1"/>
          <w:szCs w:val="24"/>
        </w:rPr>
        <w:t xml:space="preserve"> associations of </w:t>
      </w:r>
      <w:r w:rsidR="00B5280C">
        <w:rPr>
          <w:rFonts w:cs="Times New Roman"/>
          <w:color w:val="000000" w:themeColor="text1"/>
          <w:szCs w:val="24"/>
        </w:rPr>
        <w:t xml:space="preserve">actor social isolation and </w:t>
      </w:r>
      <w:r w:rsidRPr="00E54C13">
        <w:rPr>
          <w:rFonts w:cs="Times New Roman"/>
          <w:color w:val="000000" w:themeColor="text1"/>
          <w:szCs w:val="24"/>
        </w:rPr>
        <w:t>partner social isolation</w:t>
      </w:r>
      <w:commentRangeStart w:id="194"/>
      <w:ins w:id="195" w:author="J. Lee Westmaas" w:date="2020-11-30T14:41:00Z">
        <w:r w:rsidR="009D13C8">
          <w:rPr>
            <w:rFonts w:cs="Times New Roman"/>
            <w:color w:val="000000" w:themeColor="text1"/>
            <w:szCs w:val="24"/>
          </w:rPr>
          <w:t>, separately,</w:t>
        </w:r>
      </w:ins>
      <w:r w:rsidRPr="00E54C13">
        <w:rPr>
          <w:rFonts w:cs="Times New Roman"/>
          <w:color w:val="000000" w:themeColor="text1"/>
          <w:szCs w:val="24"/>
        </w:rPr>
        <w:t xml:space="preserve"> </w:t>
      </w:r>
      <w:commentRangeEnd w:id="194"/>
      <w:r w:rsidR="009D13C8">
        <w:rPr>
          <w:rStyle w:val="CommentReference"/>
        </w:rPr>
        <w:commentReference w:id="194"/>
      </w:r>
      <w:r w:rsidR="00B5280C">
        <w:rPr>
          <w:rFonts w:cs="Times New Roman"/>
          <w:color w:val="000000" w:themeColor="text1"/>
          <w:szCs w:val="24"/>
        </w:rPr>
        <w:t>with</w:t>
      </w:r>
      <w:r w:rsidRPr="00E54C13">
        <w:rPr>
          <w:rFonts w:cs="Times New Roman"/>
          <w:color w:val="000000" w:themeColor="text1"/>
          <w:szCs w:val="24"/>
        </w:rPr>
        <w:t xml:space="preserve"> </w:t>
      </w:r>
      <w:ins w:id="196" w:author="Susan Gapstur" w:date="2020-12-01T12:05:00Z">
        <w:r w:rsidR="00791907">
          <w:rPr>
            <w:rFonts w:cs="Times New Roman"/>
            <w:color w:val="000000" w:themeColor="text1"/>
            <w:szCs w:val="24"/>
          </w:rPr>
          <w:t xml:space="preserve">risk of </w:t>
        </w:r>
      </w:ins>
      <w:r w:rsidRPr="00E54C13">
        <w:rPr>
          <w:rFonts w:cs="Times New Roman"/>
          <w:color w:val="000000" w:themeColor="text1"/>
          <w:szCs w:val="24"/>
        </w:rPr>
        <w:t>actor mortality</w:t>
      </w:r>
      <w:ins w:id="197" w:author="Susan Gapstur" w:date="2020-12-01T12:05:00Z">
        <w:r w:rsidR="00791907">
          <w:rPr>
            <w:rFonts w:cs="Times New Roman"/>
            <w:color w:val="000000" w:themeColor="text1"/>
            <w:szCs w:val="24"/>
          </w:rPr>
          <w:t xml:space="preserve"> w</w:t>
        </w:r>
        <w:r w:rsidR="00516CA6">
          <w:rPr>
            <w:rFonts w:cs="Times New Roman"/>
            <w:color w:val="000000" w:themeColor="text1"/>
            <w:szCs w:val="24"/>
          </w:rPr>
          <w:t>ere examined</w:t>
        </w:r>
      </w:ins>
      <w:ins w:id="198" w:author="Matt Masters" w:date="2020-12-01T16:27:00Z">
        <w:r w:rsidRPr="00E54C13">
          <w:rPr>
            <w:rFonts w:cs="Times New Roman"/>
            <w:color w:val="000000" w:themeColor="text1"/>
            <w:szCs w:val="24"/>
          </w:rPr>
          <w:t>.</w:t>
        </w:r>
      </w:ins>
      <w:del w:id="199" w:author="Matt Masters" w:date="2020-12-01T16:27:00Z">
        <w:r w:rsidRPr="00E54C13">
          <w:rPr>
            <w:rFonts w:cs="Times New Roman"/>
            <w:color w:val="000000" w:themeColor="text1"/>
            <w:szCs w:val="24"/>
          </w:rPr>
          <w:delText>.</w:delText>
        </w:r>
      </w:del>
      <w:r>
        <w:rPr>
          <w:rFonts w:cs="Times New Roman"/>
          <w:color w:val="000000" w:themeColor="text1"/>
          <w:szCs w:val="24"/>
        </w:rPr>
        <w:t xml:space="preserve"> </w:t>
      </w:r>
      <w:r w:rsidR="000A6184">
        <w:rPr>
          <w:rFonts w:cs="Times New Roman"/>
          <w:color w:val="000000" w:themeColor="text1"/>
          <w:szCs w:val="24"/>
        </w:rPr>
        <w:t>M</w:t>
      </w:r>
      <w:r w:rsidR="00B82709" w:rsidRPr="005C39B4">
        <w:rPr>
          <w:rFonts w:cs="Times New Roman"/>
          <w:color w:val="000000" w:themeColor="text1"/>
          <w:szCs w:val="24"/>
        </w:rPr>
        <w:t xml:space="preserve">ultilevel </w:t>
      </w:r>
      <w:r w:rsidR="00C64036" w:rsidRPr="005C39B4">
        <w:rPr>
          <w:rFonts w:cs="Times New Roman"/>
          <w:color w:val="000000" w:themeColor="text1"/>
          <w:szCs w:val="24"/>
        </w:rPr>
        <w:t>C</w:t>
      </w:r>
      <w:r w:rsidR="00B82709" w:rsidRPr="005C39B4">
        <w:rPr>
          <w:rFonts w:cs="Times New Roman"/>
          <w:szCs w:val="24"/>
        </w:rPr>
        <w:t>ox proportional hazards</w:t>
      </w:r>
      <w:ins w:id="200" w:author="Matt Masters" w:date="2020-12-01T16:27:00Z">
        <w:r w:rsidR="00B82709" w:rsidRPr="005C39B4">
          <w:rPr>
            <w:rFonts w:cs="Times New Roman"/>
            <w:szCs w:val="24"/>
          </w:rPr>
          <w:t xml:space="preserve"> </w:t>
        </w:r>
      </w:ins>
      <w:ins w:id="201" w:author="Susan Gapstur" w:date="2020-12-01T12:05:00Z">
        <w:r w:rsidR="00516CA6">
          <w:rPr>
            <w:rFonts w:cs="Times New Roman"/>
            <w:szCs w:val="24"/>
          </w:rPr>
          <w:t>regression</w:t>
        </w:r>
        <w:r w:rsidR="00B82709" w:rsidRPr="005C39B4">
          <w:rPr>
            <w:rFonts w:cs="Times New Roman"/>
            <w:szCs w:val="24"/>
          </w:rPr>
          <w:t xml:space="preserve"> </w:t>
        </w:r>
      </w:ins>
      <w:r w:rsidR="00B82709" w:rsidRPr="005C39B4">
        <w:rPr>
          <w:rFonts w:cs="Times New Roman"/>
          <w:szCs w:val="24"/>
        </w:rPr>
        <w:t xml:space="preserve">models </w:t>
      </w:r>
      <w:r w:rsidR="000A6184">
        <w:rPr>
          <w:rFonts w:cs="Times New Roman"/>
          <w:szCs w:val="24"/>
        </w:rPr>
        <w:t xml:space="preserve">were </w:t>
      </w:r>
      <w:r w:rsidR="0051560A">
        <w:rPr>
          <w:rFonts w:cs="Times New Roman"/>
          <w:szCs w:val="24"/>
        </w:rPr>
        <w:t>constructed</w:t>
      </w:r>
      <w:r w:rsidR="000A6184">
        <w:rPr>
          <w:rFonts w:cs="Times New Roman"/>
          <w:szCs w:val="24"/>
        </w:rPr>
        <w:t xml:space="preserve"> for </w:t>
      </w:r>
      <w:r w:rsidR="00DA0FEE">
        <w:rPr>
          <w:rFonts w:cs="Times New Roman"/>
          <w:szCs w:val="24"/>
        </w:rPr>
        <w:t xml:space="preserve">the three mortality outcomes (all-cause, cancer, CVD) and </w:t>
      </w:r>
      <w:r w:rsidR="0051560A">
        <w:rPr>
          <w:rFonts w:cs="Times New Roman"/>
          <w:szCs w:val="24"/>
        </w:rPr>
        <w:t xml:space="preserve">both </w:t>
      </w:r>
      <w:r w:rsidR="000A6184">
        <w:rPr>
          <w:rFonts w:cs="Times New Roman"/>
          <w:szCs w:val="24"/>
        </w:rPr>
        <w:t>follow-up periods</w:t>
      </w:r>
      <w:r w:rsidR="00F07649">
        <w:rPr>
          <w:rFonts w:cs="Times New Roman"/>
          <w:szCs w:val="24"/>
        </w:rPr>
        <w:t xml:space="preserve"> </w:t>
      </w:r>
      <w:r w:rsidR="00DA0FEE">
        <w:rPr>
          <w:rFonts w:cs="Times New Roman"/>
          <w:szCs w:val="24"/>
        </w:rPr>
        <w:t>(1982-1999, 2000-2016)</w:t>
      </w:r>
      <w:r w:rsidR="000A6184">
        <w:rPr>
          <w:rFonts w:cs="Times New Roman"/>
          <w:szCs w:val="24"/>
        </w:rPr>
        <w:t xml:space="preserve">. </w:t>
      </w:r>
      <w:r w:rsidR="00486CB8" w:rsidRPr="00486CB8">
        <w:rPr>
          <w:rFonts w:cs="Times New Roman"/>
          <w:szCs w:val="24"/>
        </w:rPr>
        <w:t xml:space="preserve">Models controlled for age, </w:t>
      </w:r>
      <w:commentRangeStart w:id="202"/>
      <w:r w:rsidR="00486CB8" w:rsidRPr="00BA03E0">
        <w:rPr>
          <w:highlight w:val="red"/>
          <w:rPrChange w:id="203" w:author="Matt Masters" w:date="2020-12-02T17:58:00Z">
            <w:rPr/>
          </w:rPrChange>
        </w:rPr>
        <w:t>race/ethnicity</w:t>
      </w:r>
      <w:r w:rsidR="00486CB8">
        <w:rPr>
          <w:rFonts w:cs="Times New Roman"/>
          <w:szCs w:val="24"/>
        </w:rPr>
        <w:t xml:space="preserve">, </w:t>
      </w:r>
      <w:commentRangeEnd w:id="202"/>
      <w:r w:rsidR="001169FC">
        <w:rPr>
          <w:rStyle w:val="CommentReference"/>
        </w:rPr>
        <w:commentReference w:id="202"/>
      </w:r>
      <w:r w:rsidR="00A36514" w:rsidRPr="00486CB8">
        <w:rPr>
          <w:rFonts w:cs="Times New Roman"/>
          <w:szCs w:val="24"/>
        </w:rPr>
        <w:t xml:space="preserve">education level, </w:t>
      </w:r>
      <w:r w:rsidR="00486CB8" w:rsidRPr="00486CB8">
        <w:rPr>
          <w:rFonts w:cs="Times New Roman"/>
          <w:szCs w:val="24"/>
        </w:rPr>
        <w:t xml:space="preserve">smoking </w:t>
      </w:r>
      <w:r w:rsidR="00486CB8">
        <w:rPr>
          <w:rFonts w:cs="Times New Roman"/>
          <w:szCs w:val="24"/>
        </w:rPr>
        <w:t xml:space="preserve">status, </w:t>
      </w:r>
      <w:r w:rsidR="00305FA7">
        <w:rPr>
          <w:rFonts w:cs="Times New Roman"/>
          <w:szCs w:val="24"/>
        </w:rPr>
        <w:t xml:space="preserve">history of </w:t>
      </w:r>
      <w:r w:rsidR="00486CB8" w:rsidRPr="00486CB8">
        <w:rPr>
          <w:rFonts w:cs="Times New Roman"/>
          <w:szCs w:val="24"/>
        </w:rPr>
        <w:t>diabetes, and BMI.</w:t>
      </w:r>
      <w:r w:rsidR="00486CB8">
        <w:rPr>
          <w:rFonts w:cs="Times New Roman"/>
          <w:szCs w:val="24"/>
        </w:rPr>
        <w:t xml:space="preserve"> </w:t>
      </w:r>
      <w:r w:rsidR="00F671BB" w:rsidRPr="005C39B4">
        <w:rPr>
          <w:rFonts w:cs="Times New Roman"/>
          <w:szCs w:val="24"/>
        </w:rPr>
        <w:t xml:space="preserve">To </w:t>
      </w:r>
      <w:r w:rsidR="00BC010E">
        <w:rPr>
          <w:rFonts w:cs="Times New Roman"/>
          <w:szCs w:val="24"/>
        </w:rPr>
        <w:t>account</w:t>
      </w:r>
      <w:r w:rsidR="00F671BB" w:rsidRPr="005C39B4">
        <w:rPr>
          <w:rFonts w:cs="Times New Roman"/>
          <w:szCs w:val="24"/>
        </w:rPr>
        <w:t xml:space="preserve"> for dyadic correlations in outcomes, </w:t>
      </w:r>
      <w:r w:rsidR="00F671BB">
        <w:rPr>
          <w:rFonts w:cs="Times New Roman"/>
          <w:szCs w:val="24"/>
        </w:rPr>
        <w:t xml:space="preserve">we used </w:t>
      </w:r>
      <w:r w:rsidR="00201550">
        <w:rPr>
          <w:rFonts w:cs="Times New Roman"/>
          <w:szCs w:val="24"/>
        </w:rPr>
        <w:t xml:space="preserve">the </w:t>
      </w:r>
      <w:r w:rsidR="00F671BB" w:rsidRPr="005C39B4">
        <w:rPr>
          <w:rFonts w:cs="Times New Roman"/>
          <w:szCs w:val="24"/>
        </w:rPr>
        <w:t xml:space="preserve">robust sandwich variance estimation </w:t>
      </w:r>
      <w:r w:rsidR="005C1A85">
        <w:rPr>
          <w:rFonts w:cs="Times New Roman"/>
          <w:szCs w:val="24"/>
        </w:rPr>
        <w:t xml:space="preserve">method </w:t>
      </w:r>
      <w:r w:rsidR="00F671BB" w:rsidRPr="005C39B4">
        <w:rPr>
          <w:rFonts w:cs="Times New Roman"/>
          <w:szCs w:val="24"/>
        </w:rPr>
        <w:t>and shared frailty method using a log-normal distribution (</w:t>
      </w:r>
      <w:proofErr w:type="spellStart"/>
      <w:r w:rsidR="00F671BB" w:rsidRPr="005C39B4">
        <w:rPr>
          <w:rFonts w:cs="Times New Roman"/>
          <w:szCs w:val="24"/>
        </w:rPr>
        <w:t>Therneau</w:t>
      </w:r>
      <w:proofErr w:type="spellEnd"/>
      <w:r w:rsidR="00F671BB" w:rsidRPr="005C39B4">
        <w:rPr>
          <w:rFonts w:cs="Times New Roman"/>
          <w:szCs w:val="24"/>
        </w:rPr>
        <w:t xml:space="preserve">, 2020). </w:t>
      </w:r>
      <w:r w:rsidR="007D509D">
        <w:rPr>
          <w:rFonts w:cs="Times New Roman"/>
          <w:szCs w:val="24"/>
        </w:rPr>
        <w:t xml:space="preserve">Both </w:t>
      </w:r>
      <w:r w:rsidR="000D3219">
        <w:rPr>
          <w:rFonts w:cs="Times New Roman"/>
          <w:szCs w:val="24"/>
        </w:rPr>
        <w:t xml:space="preserve">actor isolation and actor sex </w:t>
      </w:r>
      <w:r w:rsidR="007D509D">
        <w:rPr>
          <w:rFonts w:cs="Times New Roman"/>
          <w:szCs w:val="24"/>
        </w:rPr>
        <w:t xml:space="preserve">were </w:t>
      </w:r>
      <w:r w:rsidR="00F671BB" w:rsidRPr="00E54C13">
        <w:rPr>
          <w:rFonts w:cs="Times New Roman"/>
          <w:szCs w:val="24"/>
        </w:rPr>
        <w:t>strong confounder</w:t>
      </w:r>
      <w:r w:rsidR="007D509D">
        <w:rPr>
          <w:rFonts w:cs="Times New Roman"/>
          <w:szCs w:val="24"/>
        </w:rPr>
        <w:t>s</w:t>
      </w:r>
      <w:r w:rsidR="00F671BB" w:rsidRPr="00E54C13">
        <w:rPr>
          <w:rFonts w:cs="Times New Roman"/>
          <w:szCs w:val="24"/>
        </w:rPr>
        <w:t xml:space="preserve"> of </w:t>
      </w:r>
      <w:r w:rsidR="00F671BB">
        <w:rPr>
          <w:rFonts w:cs="Times New Roman"/>
          <w:szCs w:val="24"/>
        </w:rPr>
        <w:t>partner</w:t>
      </w:r>
      <w:r w:rsidR="00F671BB" w:rsidRPr="00E54C13">
        <w:rPr>
          <w:rFonts w:cs="Times New Roman"/>
          <w:szCs w:val="24"/>
        </w:rPr>
        <w:t xml:space="preserve"> isolation on mortality</w:t>
      </w:r>
      <w:r w:rsidR="00F671BB">
        <w:rPr>
          <w:rFonts w:cs="Times New Roman"/>
          <w:szCs w:val="24"/>
        </w:rPr>
        <w:t xml:space="preserve">; therefore, </w:t>
      </w:r>
      <w:r w:rsidR="007D509D">
        <w:rPr>
          <w:rFonts w:cs="Times New Roman"/>
          <w:szCs w:val="24"/>
        </w:rPr>
        <w:t>both were</w:t>
      </w:r>
      <w:r w:rsidR="00F671BB" w:rsidRPr="00E54C13">
        <w:rPr>
          <w:rFonts w:cs="Times New Roman"/>
          <w:szCs w:val="24"/>
        </w:rPr>
        <w:t xml:space="preserve"> </w:t>
      </w:r>
      <w:r w:rsidR="00E643B0">
        <w:rPr>
          <w:rFonts w:cs="Times New Roman"/>
          <w:szCs w:val="24"/>
        </w:rPr>
        <w:t>included</w:t>
      </w:r>
      <w:r w:rsidR="00F671BB" w:rsidRPr="00E54C13">
        <w:rPr>
          <w:rFonts w:cs="Times New Roman"/>
          <w:szCs w:val="24"/>
        </w:rPr>
        <w:t xml:space="preserve"> in </w:t>
      </w:r>
      <w:r w:rsidR="00E643B0">
        <w:rPr>
          <w:rFonts w:cs="Times New Roman"/>
          <w:szCs w:val="24"/>
        </w:rPr>
        <w:t>subsequent</w:t>
      </w:r>
      <w:r w:rsidR="00F671BB" w:rsidRPr="00E54C13">
        <w:rPr>
          <w:rFonts w:cs="Times New Roman"/>
          <w:szCs w:val="24"/>
        </w:rPr>
        <w:t xml:space="preserve"> models. </w:t>
      </w:r>
      <w:r w:rsidR="00556EB5">
        <w:rPr>
          <w:rFonts w:cs="Times New Roman"/>
          <w:szCs w:val="24"/>
        </w:rPr>
        <w:t>Exploratory</w:t>
      </w:r>
      <w:r w:rsidR="00F671BB">
        <w:rPr>
          <w:rFonts w:cs="Times New Roman"/>
          <w:szCs w:val="24"/>
        </w:rPr>
        <w:t xml:space="preserve"> models </w:t>
      </w:r>
      <w:r w:rsidR="00556EB5">
        <w:rPr>
          <w:rFonts w:cs="Times New Roman"/>
          <w:szCs w:val="24"/>
        </w:rPr>
        <w:t>investigated</w:t>
      </w:r>
      <w:r w:rsidR="003B0D76">
        <w:rPr>
          <w:rFonts w:cs="Times New Roman"/>
          <w:szCs w:val="24"/>
        </w:rPr>
        <w:t xml:space="preserve"> </w:t>
      </w:r>
      <w:r w:rsidR="003B4C0E">
        <w:rPr>
          <w:rFonts w:cs="Times New Roman"/>
          <w:szCs w:val="24"/>
        </w:rPr>
        <w:t>two dyad characteristics</w:t>
      </w:r>
      <w:r w:rsidR="007A21D0">
        <w:rPr>
          <w:rFonts w:cs="Times New Roman"/>
          <w:szCs w:val="24"/>
        </w:rPr>
        <w:t>—</w:t>
      </w:r>
      <w:r w:rsidR="00F671BB">
        <w:rPr>
          <w:rFonts w:cs="Times New Roman"/>
          <w:szCs w:val="24"/>
        </w:rPr>
        <w:t xml:space="preserve">interracial </w:t>
      </w:r>
      <w:r w:rsidR="003E749D">
        <w:rPr>
          <w:rFonts w:cs="Times New Roman"/>
          <w:szCs w:val="24"/>
        </w:rPr>
        <w:t>marriage</w:t>
      </w:r>
      <w:r w:rsidR="00F671BB">
        <w:rPr>
          <w:rFonts w:cs="Times New Roman"/>
          <w:szCs w:val="24"/>
        </w:rPr>
        <w:t xml:space="preserve"> status and residency</w:t>
      </w:r>
      <w:r w:rsidR="00E643B0">
        <w:rPr>
          <w:rFonts w:cs="Times New Roman"/>
          <w:szCs w:val="24"/>
        </w:rPr>
        <w:t xml:space="preserve"> type</w:t>
      </w:r>
      <w:r w:rsidR="007A21D0">
        <w:rPr>
          <w:rFonts w:cs="Times New Roman"/>
          <w:szCs w:val="24"/>
        </w:rPr>
        <w:t>—a</w:t>
      </w:r>
      <w:r w:rsidR="00E643B0">
        <w:rPr>
          <w:rFonts w:cs="Times New Roman"/>
          <w:szCs w:val="24"/>
        </w:rPr>
        <w:t xml:space="preserve">s </w:t>
      </w:r>
      <w:r w:rsidR="003B4C0E">
        <w:rPr>
          <w:rFonts w:cs="Times New Roman"/>
          <w:szCs w:val="24"/>
        </w:rPr>
        <w:t>predictors of actor social isolation</w:t>
      </w:r>
      <w:r w:rsidR="000A6184" w:rsidRPr="00E54C13">
        <w:rPr>
          <w:rFonts w:cs="Times New Roman"/>
          <w:szCs w:val="24"/>
        </w:rPr>
        <w:t xml:space="preserve">. </w:t>
      </w:r>
    </w:p>
    <w:p w14:paraId="0375EB5C" w14:textId="77777777" w:rsidR="009B0923" w:rsidRDefault="009B0923" w:rsidP="009B0923">
      <w:pPr>
        <w:spacing w:line="480" w:lineRule="auto"/>
        <w:rPr>
          <w:rFonts w:cs="Times New Roman"/>
          <w:color w:val="000000" w:themeColor="text1"/>
          <w:szCs w:val="24"/>
          <w:u w:val="single"/>
        </w:rPr>
      </w:pPr>
    </w:p>
    <w:p w14:paraId="74B3FA4D" w14:textId="30607383" w:rsidR="0039506A" w:rsidRDefault="00DE1AFA" w:rsidP="009B0923">
      <w:pPr>
        <w:spacing w:line="480" w:lineRule="auto"/>
        <w:rPr>
          <w:rFonts w:cs="Times New Roman"/>
          <w:szCs w:val="24"/>
        </w:rPr>
      </w:pPr>
      <w:r w:rsidRPr="00554DA5">
        <w:rPr>
          <w:rFonts w:cs="Times New Roman"/>
          <w:color w:val="000000" w:themeColor="text1"/>
          <w:szCs w:val="24"/>
          <w:u w:val="single"/>
        </w:rPr>
        <w:t>Aim 2</w:t>
      </w:r>
      <w:r w:rsidR="00554DA5">
        <w:rPr>
          <w:rFonts w:cs="Times New Roman"/>
          <w:color w:val="000000" w:themeColor="text1"/>
          <w:szCs w:val="24"/>
          <w:u w:val="single"/>
        </w:rPr>
        <w:t xml:space="preserve"> analyses</w:t>
      </w:r>
      <w:r w:rsidRPr="00554DA5">
        <w:rPr>
          <w:rFonts w:cs="Times New Roman"/>
          <w:color w:val="000000" w:themeColor="text1"/>
          <w:szCs w:val="24"/>
          <w:u w:val="single"/>
        </w:rPr>
        <w:t>.</w:t>
      </w:r>
      <w:r w:rsidRPr="00DE1AFA">
        <w:rPr>
          <w:rFonts w:cs="Times New Roman"/>
          <w:i/>
          <w:iCs/>
          <w:color w:val="000000" w:themeColor="text1"/>
          <w:szCs w:val="24"/>
        </w:rPr>
        <w:t xml:space="preserve"> </w:t>
      </w:r>
      <w:del w:id="204" w:author="Susan Gapstur" w:date="2020-12-01T12:06:00Z">
        <w:r w:rsidR="002D5457">
          <w:rPr>
            <w:rFonts w:cs="Times New Roman"/>
            <w:color w:val="000000" w:themeColor="text1"/>
            <w:szCs w:val="24"/>
          </w:rPr>
          <w:delText xml:space="preserve">The second primary set of analyses </w:delText>
        </w:r>
        <w:r w:rsidR="00AA524D">
          <w:rPr>
            <w:rFonts w:cs="Times New Roman"/>
            <w:color w:val="000000" w:themeColor="text1"/>
            <w:szCs w:val="24"/>
          </w:rPr>
          <w:delText>identified</w:delText>
        </w:r>
        <w:r w:rsidR="002D5457">
          <w:rPr>
            <w:rFonts w:cs="Times New Roman"/>
            <w:color w:val="000000" w:themeColor="text1"/>
            <w:szCs w:val="24"/>
          </w:rPr>
          <w:delText xml:space="preserve"> the</w:delText>
        </w:r>
      </w:del>
      <w:ins w:id="205" w:author="Susan Gapstur" w:date="2020-12-01T12:06:00Z">
        <w:r w:rsidR="004D1636">
          <w:rPr>
            <w:rFonts w:cs="Times New Roman"/>
            <w:color w:val="000000" w:themeColor="text1"/>
            <w:szCs w:val="24"/>
          </w:rPr>
          <w:t xml:space="preserve">Second, </w:t>
        </w:r>
      </w:ins>
      <w:del w:id="206" w:author="Susan Gapstur" w:date="2020-12-01T12:09:00Z">
        <w:r w:rsidR="002D5457">
          <w:rPr>
            <w:rFonts w:cs="Times New Roman"/>
            <w:color w:val="000000" w:themeColor="text1"/>
            <w:szCs w:val="24"/>
          </w:rPr>
          <w:delText xml:space="preserve"> </w:delText>
        </w:r>
        <w:r w:rsidR="00F901CA" w:rsidRPr="00DE1AFA">
          <w:rPr>
            <w:rFonts w:cs="Times New Roman"/>
            <w:color w:val="000000" w:themeColor="text1"/>
            <w:szCs w:val="24"/>
          </w:rPr>
          <w:delText>extent to which association</w:delText>
        </w:r>
        <w:r w:rsidR="002D5457">
          <w:rPr>
            <w:rFonts w:cs="Times New Roman"/>
            <w:color w:val="000000" w:themeColor="text1"/>
            <w:szCs w:val="24"/>
          </w:rPr>
          <w:delText>s of social isolation and mortality</w:delText>
        </w:r>
        <w:r w:rsidR="00F901CA" w:rsidRPr="00DE1AFA">
          <w:rPr>
            <w:rFonts w:cs="Times New Roman"/>
            <w:color w:val="000000" w:themeColor="text1"/>
            <w:szCs w:val="24"/>
          </w:rPr>
          <w:delText xml:space="preserve"> var</w:delText>
        </w:r>
        <w:r w:rsidR="006B2627">
          <w:rPr>
            <w:rFonts w:cs="Times New Roman"/>
            <w:color w:val="000000" w:themeColor="text1"/>
            <w:szCs w:val="24"/>
          </w:rPr>
          <w:delText>ied</w:delText>
        </w:r>
        <w:r w:rsidR="00F901CA" w:rsidRPr="00DE1AFA">
          <w:rPr>
            <w:rFonts w:cs="Times New Roman"/>
            <w:color w:val="000000" w:themeColor="text1"/>
            <w:szCs w:val="24"/>
          </w:rPr>
          <w:delText xml:space="preserve"> </w:delText>
        </w:r>
        <w:r w:rsidR="002D5457">
          <w:rPr>
            <w:rFonts w:cs="Times New Roman"/>
            <w:color w:val="000000" w:themeColor="text1"/>
            <w:szCs w:val="24"/>
          </w:rPr>
          <w:delText xml:space="preserve">by spousal isolation concordance. </w:delText>
        </w:r>
        <w:r w:rsidR="005153DE" w:rsidDel="00785C01">
          <w:rPr>
            <w:rFonts w:cs="Times New Roman"/>
            <w:szCs w:val="24"/>
          </w:rPr>
          <w:delText>G</w:delText>
        </w:r>
      </w:del>
      <w:ins w:id="207" w:author="Susan Gapstur" w:date="2020-12-01T12:09:00Z">
        <w:del w:id="208" w:author="Matt Masters" w:date="2020-12-02T18:43:00Z">
          <w:r w:rsidR="00785C01" w:rsidDel="002D3FA5">
            <w:rPr>
              <w:rFonts w:cs="Times New Roman"/>
              <w:szCs w:val="24"/>
            </w:rPr>
            <w:delText>g</w:delText>
          </w:r>
        </w:del>
      </w:ins>
      <w:ins w:id="209" w:author="RH" w:date="2020-12-02T17:58:00Z">
        <w:del w:id="210" w:author="Matt Masters" w:date="2020-12-02T18:43:00Z">
          <w:r w:rsidR="005153DE" w:rsidDel="002D3FA5">
            <w:rPr>
              <w:rFonts w:cs="Times New Roman"/>
              <w:szCs w:val="24"/>
            </w:rPr>
            <w:delText>iven</w:delText>
          </w:r>
        </w:del>
      </w:ins>
      <w:del w:id="211" w:author="Susan Gapstur" w:date="2020-12-01T12:09:00Z">
        <w:r w:rsidR="005153DE" w:rsidDel="00785C01">
          <w:rPr>
            <w:rFonts w:cs="Times New Roman"/>
            <w:szCs w:val="24"/>
          </w:rPr>
          <w:delText>G</w:delText>
        </w:r>
      </w:del>
      <w:ins w:id="212" w:author="Susan Gapstur" w:date="2020-12-01T12:09:00Z">
        <w:r w:rsidR="00785C01">
          <w:rPr>
            <w:rFonts w:cs="Times New Roman"/>
            <w:szCs w:val="24"/>
          </w:rPr>
          <w:t>g</w:t>
        </w:r>
      </w:ins>
      <w:ins w:id="213" w:author="Matt Masters" w:date="2020-12-01T16:27:00Z">
        <w:r w:rsidR="005153DE">
          <w:rPr>
            <w:rFonts w:cs="Times New Roman"/>
            <w:szCs w:val="24"/>
          </w:rPr>
          <w:t>iven</w:t>
        </w:r>
      </w:ins>
      <w:del w:id="214" w:author="Matt Masters" w:date="2020-12-01T16:27:00Z">
        <w:r w:rsidR="005153DE">
          <w:rPr>
            <w:rFonts w:cs="Times New Roman"/>
            <w:szCs w:val="24"/>
          </w:rPr>
          <w:delText>Given</w:delText>
        </w:r>
      </w:del>
      <w:r w:rsidR="005153DE">
        <w:rPr>
          <w:rFonts w:cs="Times New Roman"/>
          <w:szCs w:val="24"/>
        </w:rPr>
        <w:t xml:space="preserve"> sex differences in both the </w:t>
      </w:r>
      <w:r w:rsidR="00F60887">
        <w:rPr>
          <w:rFonts w:cs="Times New Roman"/>
          <w:szCs w:val="24"/>
        </w:rPr>
        <w:t>adverse</w:t>
      </w:r>
      <w:r w:rsidR="005153DE">
        <w:rPr>
          <w:rFonts w:cs="Times New Roman"/>
          <w:szCs w:val="24"/>
        </w:rPr>
        <w:t xml:space="preserve"> effect of social isolation and the salubrious effect of marriage, </w:t>
      </w:r>
      <w:del w:id="215" w:author="Susan Gapstur" w:date="2020-12-01T12:09:00Z">
        <w:r w:rsidR="005153DE">
          <w:rPr>
            <w:rFonts w:cs="Times New Roman"/>
            <w:szCs w:val="24"/>
          </w:rPr>
          <w:delText xml:space="preserve">we were interested in </w:delText>
        </w:r>
        <w:r w:rsidR="000D3219">
          <w:rPr>
            <w:rFonts w:cs="Times New Roman"/>
            <w:szCs w:val="24"/>
          </w:rPr>
          <w:delText>quantifying</w:delText>
        </w:r>
      </w:del>
      <w:r w:rsidR="005153DE">
        <w:rPr>
          <w:rFonts w:cs="Times New Roman"/>
          <w:szCs w:val="24"/>
        </w:rPr>
        <w:t xml:space="preserve"> </w:t>
      </w:r>
      <w:ins w:id="216" w:author="Susan Gapstur" w:date="2020-12-01T12:09:00Z">
        <w:r w:rsidR="00DF40F2">
          <w:rPr>
            <w:rFonts w:cs="Times New Roman"/>
            <w:szCs w:val="24"/>
          </w:rPr>
          <w:t>associations of</w:t>
        </w:r>
      </w:ins>
      <w:ins w:id="217" w:author="Susan Gapstur" w:date="2020-12-01T12:10:00Z">
        <w:r w:rsidR="00DF40F2">
          <w:rPr>
            <w:rFonts w:cs="Times New Roman"/>
            <w:szCs w:val="24"/>
          </w:rPr>
          <w:t xml:space="preserve"> isolation with</w:t>
        </w:r>
      </w:ins>
      <w:ins w:id="218" w:author="Susan Gapstur" w:date="2020-12-01T12:09:00Z">
        <w:r w:rsidR="00DF40F2">
          <w:rPr>
            <w:rFonts w:cs="Times New Roman"/>
            <w:szCs w:val="24"/>
          </w:rPr>
          <w:t xml:space="preserve"> </w:t>
        </w:r>
      </w:ins>
      <w:r w:rsidR="005153DE">
        <w:rPr>
          <w:rFonts w:cs="Times New Roman"/>
          <w:szCs w:val="24"/>
        </w:rPr>
        <w:t>mortality risk for male and female actors</w:t>
      </w:r>
      <w:ins w:id="219" w:author="Susan Gapstur" w:date="2020-12-01T12:09:00Z">
        <w:r w:rsidR="00DF40F2">
          <w:rPr>
            <w:rFonts w:cs="Times New Roman"/>
            <w:szCs w:val="24"/>
          </w:rPr>
          <w:t xml:space="preserve"> by</w:t>
        </w:r>
      </w:ins>
      <w:ins w:id="220" w:author="Susan Gapstur" w:date="2020-12-01T12:10:00Z">
        <w:r w:rsidR="00DF40F2">
          <w:rPr>
            <w:rFonts w:cs="Times New Roman"/>
            <w:szCs w:val="24"/>
          </w:rPr>
          <w:t xml:space="preserve"> spousal isolation concordance was examined</w:t>
        </w:r>
      </w:ins>
      <w:ins w:id="221" w:author="Matt Masters" w:date="2020-12-01T16:27:00Z">
        <w:r w:rsidR="00541AF5">
          <w:rPr>
            <w:rFonts w:cs="Times New Roman"/>
            <w:szCs w:val="24"/>
          </w:rPr>
          <w:t>.</w:t>
        </w:r>
      </w:ins>
      <w:del w:id="222" w:author="Matt Masters" w:date="2020-12-01T16:27:00Z">
        <w:r w:rsidR="00541AF5">
          <w:rPr>
            <w:rFonts w:cs="Times New Roman"/>
            <w:szCs w:val="24"/>
          </w:rPr>
          <w:delText>.</w:delText>
        </w:r>
      </w:del>
      <w:r w:rsidR="00541AF5">
        <w:rPr>
          <w:rFonts w:cs="Times New Roman"/>
          <w:szCs w:val="24"/>
        </w:rPr>
        <w:t xml:space="preserve"> Notably</w:t>
      </w:r>
      <w:del w:id="223" w:author="Matt Masters" w:date="2020-12-01T17:49:00Z">
        <w:r w:rsidR="00703515" w:rsidDel="00C05AA0">
          <w:rPr>
            <w:rFonts w:cs="Times New Roman"/>
            <w:szCs w:val="24"/>
          </w:rPr>
          <w:delText xml:space="preserve">, </w:delText>
        </w:r>
      </w:del>
      <w:del w:id="224" w:author="Susan Gapstur" w:date="2020-12-01T12:10:00Z">
        <w:r w:rsidR="002501D2">
          <w:rPr>
            <w:rFonts w:cs="Times New Roman"/>
            <w:szCs w:val="24"/>
          </w:rPr>
          <w:delText xml:space="preserve">rather than merely modeling mortality </w:delText>
        </w:r>
        <w:r w:rsidR="00F31E84">
          <w:rPr>
            <w:rFonts w:cs="Times New Roman"/>
            <w:szCs w:val="24"/>
          </w:rPr>
          <w:delText>when</w:delText>
        </w:r>
        <w:r w:rsidR="002501D2">
          <w:rPr>
            <w:rFonts w:cs="Times New Roman"/>
            <w:szCs w:val="24"/>
          </w:rPr>
          <w:delText xml:space="preserve"> </w:delText>
        </w:r>
        <w:r w:rsidR="00987947">
          <w:rPr>
            <w:rFonts w:cs="Times New Roman"/>
            <w:szCs w:val="24"/>
          </w:rPr>
          <w:delText>one</w:delText>
        </w:r>
        <w:r w:rsidR="002501D2">
          <w:rPr>
            <w:rFonts w:cs="Times New Roman"/>
            <w:szCs w:val="24"/>
          </w:rPr>
          <w:delText xml:space="preserve"> spouse was isolated</w:delText>
        </w:r>
      </w:del>
      <w:del w:id="225" w:author="Haardoerfer, Regine" w:date="2020-12-02T11:27:00Z">
        <w:r w:rsidR="002501D2">
          <w:rPr>
            <w:rFonts w:cs="Times New Roman"/>
            <w:szCs w:val="24"/>
          </w:rPr>
          <w:delText>,</w:delText>
        </w:r>
      </w:del>
      <w:r w:rsidR="002501D2">
        <w:rPr>
          <w:rFonts w:cs="Times New Roman"/>
          <w:szCs w:val="24"/>
        </w:rPr>
        <w:t xml:space="preserve"> </w:t>
      </w:r>
      <w:r w:rsidR="00CE13E2">
        <w:rPr>
          <w:rFonts w:cs="Times New Roman"/>
          <w:szCs w:val="24"/>
        </w:rPr>
        <w:t xml:space="preserve">we wanted to distinguish whether </w:t>
      </w:r>
      <w:r w:rsidR="00F46AEB">
        <w:rPr>
          <w:rFonts w:cs="Times New Roman"/>
          <w:szCs w:val="24"/>
        </w:rPr>
        <w:t>the isolated spouse was the husband o</w:t>
      </w:r>
      <w:r w:rsidR="00550987">
        <w:rPr>
          <w:rFonts w:cs="Times New Roman"/>
          <w:szCs w:val="24"/>
        </w:rPr>
        <w:t>r</w:t>
      </w:r>
      <w:r w:rsidR="00F46AEB">
        <w:rPr>
          <w:rFonts w:cs="Times New Roman"/>
          <w:szCs w:val="24"/>
        </w:rPr>
        <w:t xml:space="preserve"> the wife</w:t>
      </w:r>
      <w:r w:rsidR="00CE13E2">
        <w:rPr>
          <w:rFonts w:cs="Times New Roman"/>
          <w:szCs w:val="24"/>
        </w:rPr>
        <w:t xml:space="preserve">. </w:t>
      </w:r>
      <w:r w:rsidR="00524862" w:rsidRPr="00E54C13">
        <w:rPr>
          <w:rFonts w:cs="Times New Roman"/>
          <w:szCs w:val="24"/>
        </w:rPr>
        <w:t xml:space="preserve">While robust sandwich estimation and frailty models allow </w:t>
      </w:r>
      <w:r w:rsidR="004168EE" w:rsidRPr="00E54C13">
        <w:rPr>
          <w:rFonts w:cs="Times New Roman"/>
          <w:szCs w:val="24"/>
        </w:rPr>
        <w:t>examination</w:t>
      </w:r>
      <w:r w:rsidR="00524862" w:rsidRPr="00E54C13">
        <w:rPr>
          <w:rFonts w:cs="Times New Roman"/>
          <w:szCs w:val="24"/>
        </w:rPr>
        <w:t xml:space="preserve"> </w:t>
      </w:r>
      <w:r w:rsidR="005153DE">
        <w:rPr>
          <w:rFonts w:cs="Times New Roman"/>
          <w:szCs w:val="24"/>
        </w:rPr>
        <w:t xml:space="preserve">of </w:t>
      </w:r>
      <w:r w:rsidR="00524862" w:rsidRPr="00E54C13">
        <w:rPr>
          <w:rFonts w:cs="Times New Roman"/>
          <w:szCs w:val="24"/>
        </w:rPr>
        <w:t>dyad</w:t>
      </w:r>
      <w:r w:rsidR="00E312E0">
        <w:rPr>
          <w:rFonts w:cs="Times New Roman"/>
          <w:szCs w:val="24"/>
        </w:rPr>
        <w:t>ic</w:t>
      </w:r>
      <w:r w:rsidR="00524862" w:rsidRPr="00E54C13">
        <w:rPr>
          <w:rFonts w:cs="Times New Roman"/>
          <w:szCs w:val="24"/>
        </w:rPr>
        <w:t xml:space="preserve"> variables, their usage in dyadic models with distinguishable members </w:t>
      </w:r>
      <w:r w:rsidR="00E312E0">
        <w:rPr>
          <w:rFonts w:cs="Times New Roman"/>
          <w:szCs w:val="24"/>
        </w:rPr>
        <w:t xml:space="preserve">(e.g., husbands versus wives) </w:t>
      </w:r>
      <w:r w:rsidR="00524862" w:rsidRPr="00E54C13">
        <w:rPr>
          <w:rFonts w:cs="Times New Roman"/>
          <w:szCs w:val="24"/>
        </w:rPr>
        <w:t>is questioned (Kenny, 2007)</w:t>
      </w:r>
      <w:r w:rsidR="002D5457">
        <w:rPr>
          <w:rFonts w:cs="Times New Roman"/>
          <w:szCs w:val="24"/>
        </w:rPr>
        <w:t>. S</w:t>
      </w:r>
      <w:r w:rsidR="00524862" w:rsidRPr="00E54C13">
        <w:rPr>
          <w:rFonts w:cs="Times New Roman"/>
          <w:szCs w:val="24"/>
        </w:rPr>
        <w:t xml:space="preserve">tratified models maintain independence of observations and allow for differing variances between the distinguishing characteristic (in this study, </w:t>
      </w:r>
      <w:r w:rsidR="002D5457">
        <w:rPr>
          <w:rFonts w:cs="Times New Roman"/>
          <w:szCs w:val="24"/>
        </w:rPr>
        <w:t>actor</w:t>
      </w:r>
      <w:r w:rsidR="00524862" w:rsidRPr="00E54C13">
        <w:rPr>
          <w:rFonts w:cs="Times New Roman"/>
          <w:szCs w:val="24"/>
        </w:rPr>
        <w:t xml:space="preserve"> sex). To this end, </w:t>
      </w:r>
      <w:r w:rsidR="004168EE" w:rsidRPr="00E54C13">
        <w:rPr>
          <w:rFonts w:cs="Times New Roman"/>
          <w:szCs w:val="24"/>
        </w:rPr>
        <w:t>s</w:t>
      </w:r>
      <w:r w:rsidR="00524862" w:rsidRPr="00E54C13">
        <w:rPr>
          <w:rFonts w:cs="Times New Roman"/>
          <w:szCs w:val="24"/>
        </w:rPr>
        <w:t xml:space="preserve">ex-stratified </w:t>
      </w:r>
      <w:r w:rsidR="002D5457">
        <w:rPr>
          <w:rFonts w:cs="Times New Roman"/>
          <w:szCs w:val="24"/>
        </w:rPr>
        <w:t xml:space="preserve">Cox </w:t>
      </w:r>
      <w:r w:rsidR="00524862" w:rsidRPr="00E54C13">
        <w:rPr>
          <w:rFonts w:cs="Times New Roman"/>
          <w:szCs w:val="24"/>
        </w:rPr>
        <w:lastRenderedPageBreak/>
        <w:t xml:space="preserve">proportional hazards </w:t>
      </w:r>
      <w:r w:rsidR="00841F74">
        <w:rPr>
          <w:rFonts w:cs="Times New Roman"/>
          <w:szCs w:val="24"/>
        </w:rPr>
        <w:t xml:space="preserve">models </w:t>
      </w:r>
      <w:r w:rsidR="008E13D2">
        <w:rPr>
          <w:rFonts w:cs="Times New Roman"/>
          <w:szCs w:val="24"/>
        </w:rPr>
        <w:t xml:space="preserve">were employed </w:t>
      </w:r>
      <w:r w:rsidR="00E312E0">
        <w:rPr>
          <w:rFonts w:cs="Times New Roman"/>
          <w:szCs w:val="24"/>
        </w:rPr>
        <w:t>for Aim 2</w:t>
      </w:r>
      <w:r w:rsidR="00582BD6">
        <w:rPr>
          <w:rFonts w:cs="Times New Roman"/>
          <w:szCs w:val="24"/>
        </w:rPr>
        <w:t>.</w:t>
      </w:r>
      <w:r w:rsidR="0039506A">
        <w:rPr>
          <w:rFonts w:cs="Times New Roman"/>
          <w:szCs w:val="24"/>
        </w:rPr>
        <w:t xml:space="preserve"> </w:t>
      </w:r>
      <w:r w:rsidR="008E13D2" w:rsidRPr="00486CB8">
        <w:rPr>
          <w:rFonts w:cs="Times New Roman"/>
          <w:szCs w:val="24"/>
        </w:rPr>
        <w:t xml:space="preserve">Models controlled for age, </w:t>
      </w:r>
      <w:r w:rsidR="008E13D2">
        <w:rPr>
          <w:rFonts w:cs="Times New Roman"/>
          <w:szCs w:val="24"/>
        </w:rPr>
        <w:t xml:space="preserve">race/ethnicity </w:t>
      </w:r>
      <w:commentRangeStart w:id="226"/>
      <w:r w:rsidR="008E13D2">
        <w:rPr>
          <w:rFonts w:cs="Times New Roman"/>
          <w:color w:val="FF0000"/>
          <w:szCs w:val="24"/>
        </w:rPr>
        <w:t>[Matt: true?</w:t>
      </w:r>
      <w:r w:rsidR="00987252">
        <w:rPr>
          <w:rFonts w:cs="Times New Roman"/>
          <w:color w:val="FF0000"/>
          <w:szCs w:val="24"/>
        </w:rPr>
        <w:t xml:space="preserve"> see Table 4</w:t>
      </w:r>
      <w:commentRangeEnd w:id="226"/>
      <w:r w:rsidR="00BA03E0">
        <w:rPr>
          <w:rStyle w:val="CommentReference"/>
        </w:rPr>
        <w:commentReference w:id="226"/>
      </w:r>
      <w:r w:rsidR="008E13D2">
        <w:rPr>
          <w:rFonts w:cs="Times New Roman"/>
          <w:color w:val="FF0000"/>
          <w:szCs w:val="24"/>
        </w:rPr>
        <w:t>]</w:t>
      </w:r>
      <w:r w:rsidR="008E13D2">
        <w:rPr>
          <w:rFonts w:cs="Times New Roman"/>
          <w:szCs w:val="24"/>
        </w:rPr>
        <w:t xml:space="preserve">, </w:t>
      </w:r>
      <w:r w:rsidR="00A36514" w:rsidRPr="00486CB8">
        <w:rPr>
          <w:rFonts w:cs="Times New Roman"/>
          <w:szCs w:val="24"/>
        </w:rPr>
        <w:t xml:space="preserve">education level, </w:t>
      </w:r>
      <w:r w:rsidR="008E13D2" w:rsidRPr="00486CB8">
        <w:rPr>
          <w:rFonts w:cs="Times New Roman"/>
          <w:szCs w:val="24"/>
        </w:rPr>
        <w:t xml:space="preserve">smoking </w:t>
      </w:r>
      <w:r w:rsidR="008E13D2">
        <w:rPr>
          <w:rFonts w:cs="Times New Roman"/>
          <w:szCs w:val="24"/>
        </w:rPr>
        <w:t xml:space="preserve">status, </w:t>
      </w:r>
      <w:r w:rsidR="00305FA7">
        <w:rPr>
          <w:rFonts w:cs="Times New Roman"/>
          <w:szCs w:val="24"/>
        </w:rPr>
        <w:t xml:space="preserve">history of </w:t>
      </w:r>
      <w:r w:rsidR="008E13D2" w:rsidRPr="00486CB8">
        <w:rPr>
          <w:rFonts w:cs="Times New Roman"/>
          <w:szCs w:val="24"/>
        </w:rPr>
        <w:t>diabetes, and BMI.</w:t>
      </w:r>
      <w:r w:rsidR="008E13D2">
        <w:rPr>
          <w:rFonts w:cs="Times New Roman"/>
          <w:szCs w:val="24"/>
        </w:rPr>
        <w:t xml:space="preserve"> </w:t>
      </w:r>
      <w:r w:rsidR="0079110F">
        <w:rPr>
          <w:rFonts w:cs="Times New Roman"/>
          <w:color w:val="FF0000"/>
          <w:szCs w:val="24"/>
        </w:rPr>
        <w:t xml:space="preserve"> </w:t>
      </w:r>
      <w:r w:rsidR="0039506A" w:rsidRPr="0039506A">
        <w:rPr>
          <w:rFonts w:cs="Times New Roman"/>
          <w:color w:val="FF0000"/>
          <w:szCs w:val="24"/>
        </w:rPr>
        <w:t xml:space="preserve"> </w:t>
      </w:r>
    </w:p>
    <w:p w14:paraId="7ABE5595" w14:textId="77777777" w:rsidR="009B0923" w:rsidRDefault="009B0923" w:rsidP="009B0923">
      <w:pPr>
        <w:spacing w:line="480" w:lineRule="auto"/>
        <w:rPr>
          <w:rFonts w:cs="Times New Roman"/>
          <w:szCs w:val="24"/>
        </w:rPr>
      </w:pPr>
    </w:p>
    <w:p w14:paraId="3FF689C8" w14:textId="61264B27" w:rsidR="00524862" w:rsidRPr="00582BD6" w:rsidRDefault="00156DF4" w:rsidP="009B0923">
      <w:pPr>
        <w:spacing w:line="480" w:lineRule="auto"/>
        <w:rPr>
          <w:rFonts w:cs="Times New Roman"/>
          <w:szCs w:val="24"/>
        </w:rPr>
      </w:pPr>
      <w:r>
        <w:rPr>
          <w:rFonts w:cs="Times New Roman"/>
          <w:szCs w:val="24"/>
        </w:rPr>
        <w:t>M</w:t>
      </w:r>
      <w:r w:rsidR="00582BD6">
        <w:rPr>
          <w:rFonts w:cs="Times New Roman"/>
          <w:szCs w:val="24"/>
        </w:rPr>
        <w:t>ultivariable hazard ratios and 95% confidence intervals are reported</w:t>
      </w:r>
      <w:r>
        <w:rPr>
          <w:rFonts w:cs="Times New Roman"/>
          <w:szCs w:val="24"/>
        </w:rPr>
        <w:t xml:space="preserve"> for all models</w:t>
      </w:r>
      <w:r w:rsidR="00582BD6">
        <w:rPr>
          <w:rFonts w:cs="Times New Roman"/>
          <w:szCs w:val="24"/>
        </w:rPr>
        <w:t xml:space="preserve">. </w:t>
      </w:r>
      <w:r w:rsidR="00474F28">
        <w:rPr>
          <w:rFonts w:cs="Times New Roman"/>
          <w:szCs w:val="24"/>
        </w:rPr>
        <w:t>Analyses</w:t>
      </w:r>
      <w:r w:rsidR="00582BD6">
        <w:rPr>
          <w:rFonts w:cs="Times New Roman"/>
          <w:szCs w:val="24"/>
        </w:rPr>
        <w:t xml:space="preserve"> </w:t>
      </w:r>
      <w:r w:rsidR="00582BD6" w:rsidRPr="00582BD6">
        <w:rPr>
          <w:rFonts w:cs="Times New Roman"/>
          <w:szCs w:val="24"/>
        </w:rPr>
        <w:t xml:space="preserve">were conducted in </w:t>
      </w:r>
      <w:r w:rsidR="00774732">
        <w:rPr>
          <w:rFonts w:cs="Times New Roman"/>
          <w:szCs w:val="24"/>
        </w:rPr>
        <w:t xml:space="preserve">2020 using </w:t>
      </w:r>
      <w:commentRangeStart w:id="227"/>
      <w:commentRangeStart w:id="228"/>
      <w:r w:rsidR="00582BD6" w:rsidRPr="00582BD6">
        <w:rPr>
          <w:rFonts w:cs="Times New Roman"/>
          <w:szCs w:val="24"/>
        </w:rPr>
        <w:t>R</w:t>
      </w:r>
      <w:ins w:id="229" w:author="Matt Masters" w:date="2020-12-02T18:14:00Z">
        <w:r w:rsidR="008F4AA0">
          <w:rPr>
            <w:rFonts w:cs="Times New Roman"/>
            <w:szCs w:val="24"/>
          </w:rPr>
          <w:t xml:space="preserve"> versio</w:t>
        </w:r>
      </w:ins>
      <w:ins w:id="230" w:author="Matt Masters" w:date="2020-12-02T18:15:00Z">
        <w:r w:rsidR="008F4AA0">
          <w:rPr>
            <w:rFonts w:cs="Times New Roman"/>
            <w:szCs w:val="24"/>
          </w:rPr>
          <w:t xml:space="preserve">n 4.0.2 using the </w:t>
        </w:r>
        <w:r w:rsidR="008F4AA0">
          <w:rPr>
            <w:rFonts w:cs="Times New Roman"/>
            <w:i/>
            <w:iCs/>
            <w:szCs w:val="24"/>
          </w:rPr>
          <w:t>survival</w:t>
        </w:r>
        <w:r w:rsidR="008F4AA0">
          <w:rPr>
            <w:rFonts w:cs="Times New Roman"/>
            <w:szCs w:val="24"/>
          </w:rPr>
          <w:t xml:space="preserve"> package for survival models, </w:t>
        </w:r>
      </w:ins>
      <w:ins w:id="231" w:author="Matt Masters" w:date="2020-12-02T18:16:00Z">
        <w:r w:rsidR="008F4AA0">
          <w:rPr>
            <w:rFonts w:cs="Times New Roman"/>
            <w:szCs w:val="24"/>
          </w:rPr>
          <w:t xml:space="preserve">and the </w:t>
        </w:r>
      </w:ins>
      <w:ins w:id="232" w:author="Matt Masters" w:date="2020-12-02T18:15:00Z">
        <w:r w:rsidR="008F4AA0">
          <w:rPr>
            <w:rFonts w:cs="Times New Roman"/>
            <w:i/>
            <w:iCs/>
            <w:szCs w:val="24"/>
          </w:rPr>
          <w:t>lme</w:t>
        </w:r>
      </w:ins>
      <w:ins w:id="233" w:author="Matt Masters" w:date="2020-12-02T18:17:00Z">
        <w:r w:rsidR="008F4AA0">
          <w:rPr>
            <w:rFonts w:cs="Times New Roman"/>
            <w:i/>
            <w:iCs/>
            <w:szCs w:val="24"/>
          </w:rPr>
          <w:t>4</w:t>
        </w:r>
      </w:ins>
      <w:ins w:id="234" w:author="Matt Masters" w:date="2020-12-02T18:16:00Z">
        <w:r w:rsidR="008F4AA0">
          <w:rPr>
            <w:rFonts w:cs="Times New Roman"/>
            <w:szCs w:val="24"/>
          </w:rPr>
          <w:t xml:space="preserve"> an</w:t>
        </w:r>
      </w:ins>
      <w:ins w:id="235" w:author="Matt Masters" w:date="2020-12-02T18:15:00Z">
        <w:r w:rsidR="008F4AA0">
          <w:rPr>
            <w:rFonts w:cs="Times New Roman"/>
            <w:szCs w:val="24"/>
          </w:rPr>
          <w:t xml:space="preserve">d </w:t>
        </w:r>
        <w:r w:rsidR="008F4AA0">
          <w:rPr>
            <w:rFonts w:cs="Times New Roman"/>
            <w:i/>
            <w:iCs/>
            <w:szCs w:val="24"/>
          </w:rPr>
          <w:t>psych</w:t>
        </w:r>
        <w:r w:rsidR="008F4AA0">
          <w:rPr>
            <w:rFonts w:cs="Times New Roman"/>
            <w:szCs w:val="24"/>
          </w:rPr>
          <w:t xml:space="preserve"> packages</w:t>
        </w:r>
      </w:ins>
      <w:ins w:id="236" w:author="Matt Masters" w:date="2020-12-02T18:16:00Z">
        <w:r w:rsidR="008F4AA0">
          <w:rPr>
            <w:rFonts w:cs="Times New Roman"/>
            <w:szCs w:val="24"/>
          </w:rPr>
          <w:t xml:space="preserve"> for ICC</w:t>
        </w:r>
      </w:ins>
      <w:ins w:id="237" w:author="Matt Masters" w:date="2020-12-02T18:17:00Z">
        <w:r w:rsidR="008F4AA0">
          <w:rPr>
            <w:rFonts w:cs="Times New Roman"/>
            <w:szCs w:val="24"/>
          </w:rPr>
          <w:t xml:space="preserve"> and Cohen’s Kappa calculation</w:t>
        </w:r>
      </w:ins>
      <w:r w:rsidR="00582BD6" w:rsidRPr="00582BD6">
        <w:rPr>
          <w:rFonts w:cs="Times New Roman"/>
          <w:szCs w:val="24"/>
        </w:rPr>
        <w:t xml:space="preserve">. </w:t>
      </w:r>
      <w:commentRangeEnd w:id="227"/>
      <w:r w:rsidR="00DC5789">
        <w:rPr>
          <w:rStyle w:val="CommentReference"/>
        </w:rPr>
        <w:commentReference w:id="227"/>
      </w:r>
      <w:commentRangeEnd w:id="228"/>
      <w:r w:rsidR="00DC04B6">
        <w:rPr>
          <w:rStyle w:val="CommentReference"/>
        </w:rPr>
        <w:commentReference w:id="228"/>
      </w:r>
    </w:p>
    <w:p w14:paraId="2FCFDBB9" w14:textId="77777777" w:rsidR="00660806" w:rsidRPr="00582BD6" w:rsidRDefault="00660806" w:rsidP="00411D5D">
      <w:pPr>
        <w:spacing w:line="480" w:lineRule="auto"/>
        <w:rPr>
          <w:rFonts w:cs="Times New Roman"/>
          <w:b/>
          <w:bCs/>
          <w:szCs w:val="24"/>
        </w:rPr>
      </w:pPr>
    </w:p>
    <w:p w14:paraId="1F82C19F" w14:textId="02F54807" w:rsidR="00524862" w:rsidRDefault="00524862" w:rsidP="00411D5D">
      <w:pPr>
        <w:spacing w:line="480" w:lineRule="auto"/>
        <w:rPr>
          <w:rFonts w:cs="Times New Roman"/>
          <w:b/>
          <w:bCs/>
          <w:szCs w:val="24"/>
        </w:rPr>
      </w:pPr>
      <w:r w:rsidRPr="00582BD6">
        <w:rPr>
          <w:rFonts w:cs="Times New Roman"/>
          <w:b/>
          <w:bCs/>
          <w:szCs w:val="24"/>
        </w:rPr>
        <w:t>RESULTS</w:t>
      </w:r>
    </w:p>
    <w:p w14:paraId="5DEFA65F" w14:textId="77777777" w:rsidR="00BC35B5" w:rsidRDefault="00BC35B5" w:rsidP="00411D5D">
      <w:pPr>
        <w:spacing w:line="480" w:lineRule="auto"/>
        <w:rPr>
          <w:rFonts w:cs="Times New Roman"/>
          <w:b/>
          <w:bCs/>
          <w:szCs w:val="24"/>
        </w:rPr>
      </w:pPr>
      <w:r>
        <w:rPr>
          <w:rFonts w:cs="Times New Roman"/>
          <w:b/>
          <w:bCs/>
          <w:szCs w:val="24"/>
        </w:rPr>
        <w:t>Sample characteristics</w:t>
      </w:r>
    </w:p>
    <w:p w14:paraId="40F3F232" w14:textId="74AB61E3" w:rsidR="00BC35B5" w:rsidRDefault="00BC35B5" w:rsidP="009B0923">
      <w:pPr>
        <w:spacing w:line="480" w:lineRule="auto"/>
        <w:rPr>
          <w:rFonts w:cs="Times New Roman"/>
          <w:szCs w:val="24"/>
        </w:rPr>
      </w:pPr>
      <w:commentRangeStart w:id="238"/>
      <w:r>
        <w:rPr>
          <w:rFonts w:cs="Times New Roman"/>
          <w:szCs w:val="24"/>
        </w:rPr>
        <w:t xml:space="preserve">The sample was predominantly non-Hispanic white, most participants had at least a high school education, and </w:t>
      </w:r>
      <w:del w:id="239" w:author="Susan Gapstur" w:date="2020-12-01T12:11:00Z">
        <w:r>
          <w:rPr>
            <w:rFonts w:cs="Times New Roman"/>
            <w:szCs w:val="24"/>
          </w:rPr>
          <w:delText xml:space="preserve">most </w:delText>
        </w:r>
      </w:del>
      <w:r>
        <w:rPr>
          <w:rFonts w:cs="Times New Roman"/>
          <w:szCs w:val="24"/>
        </w:rPr>
        <w:t xml:space="preserve">lived in urban settings (Table 1). </w:t>
      </w:r>
      <w:r w:rsidR="0097405F">
        <w:rPr>
          <w:rFonts w:cs="Times New Roman"/>
          <w:szCs w:val="24"/>
        </w:rPr>
        <w:t>Social isolation</w:t>
      </w:r>
      <w:r w:rsidR="003B52BE">
        <w:rPr>
          <w:rFonts w:cs="Times New Roman"/>
          <w:szCs w:val="24"/>
        </w:rPr>
        <w:t xml:space="preserve"> was associated with </w:t>
      </w:r>
      <w:r w:rsidR="00605E51">
        <w:rPr>
          <w:rFonts w:cs="Times New Roman"/>
          <w:szCs w:val="24"/>
        </w:rPr>
        <w:t xml:space="preserve">all </w:t>
      </w:r>
      <w:r w:rsidR="003B52BE">
        <w:rPr>
          <w:rFonts w:cs="Times New Roman"/>
          <w:szCs w:val="24"/>
        </w:rPr>
        <w:t>individual demographic and health characteristics</w:t>
      </w:r>
      <w:r w:rsidR="00605E51">
        <w:rPr>
          <w:rFonts w:cs="Times New Roman"/>
          <w:szCs w:val="24"/>
        </w:rPr>
        <w:t xml:space="preserve"> assessed</w:t>
      </w:r>
      <w:r w:rsidR="00D4392A">
        <w:rPr>
          <w:rFonts w:cs="Times New Roman"/>
          <w:szCs w:val="24"/>
        </w:rPr>
        <w:t xml:space="preserve"> </w:t>
      </w:r>
      <w:commentRangeStart w:id="240"/>
      <w:commentRangeStart w:id="241"/>
      <w:r w:rsidR="003B52BE">
        <w:rPr>
          <w:rFonts w:cs="Times New Roman"/>
          <w:szCs w:val="24"/>
        </w:rPr>
        <w:t xml:space="preserve">(Table 1). </w:t>
      </w:r>
      <w:commentRangeEnd w:id="240"/>
      <w:r w:rsidR="00531DD8">
        <w:rPr>
          <w:rStyle w:val="CommentReference"/>
        </w:rPr>
        <w:commentReference w:id="240"/>
      </w:r>
      <w:commentRangeEnd w:id="241"/>
      <w:r w:rsidR="002302A5">
        <w:rPr>
          <w:rStyle w:val="CommentReference"/>
        </w:rPr>
        <w:commentReference w:id="241"/>
      </w:r>
      <w:r w:rsidR="00895926">
        <w:rPr>
          <w:rFonts w:cs="Times New Roman"/>
          <w:szCs w:val="24"/>
        </w:rPr>
        <w:t>Males</w:t>
      </w:r>
      <w:r w:rsidRPr="00BC35B5">
        <w:rPr>
          <w:rFonts w:cs="Times New Roman"/>
          <w:szCs w:val="24"/>
        </w:rPr>
        <w:t xml:space="preserve"> </w:t>
      </w:r>
      <w:r w:rsidR="003D557C">
        <w:rPr>
          <w:rFonts w:cs="Times New Roman"/>
          <w:szCs w:val="24"/>
        </w:rPr>
        <w:t xml:space="preserve">were more socially isolated than </w:t>
      </w:r>
      <w:r w:rsidR="00895926">
        <w:rPr>
          <w:rFonts w:cs="Times New Roman"/>
          <w:szCs w:val="24"/>
        </w:rPr>
        <w:t>females</w:t>
      </w:r>
      <w:r w:rsidR="003B52BE">
        <w:rPr>
          <w:rFonts w:cs="Times New Roman"/>
          <w:szCs w:val="24"/>
        </w:rPr>
        <w:t xml:space="preserve"> </w:t>
      </w:r>
      <w:r>
        <w:rPr>
          <w:rFonts w:cs="Times New Roman"/>
          <w:szCs w:val="24"/>
        </w:rPr>
        <w:t>(Table 2).</w:t>
      </w:r>
      <w:r w:rsidR="003B52BE">
        <w:rPr>
          <w:rFonts w:cs="Times New Roman"/>
          <w:szCs w:val="24"/>
        </w:rPr>
        <w:t xml:space="preserve"> </w:t>
      </w:r>
      <w:commentRangeEnd w:id="238"/>
      <w:r w:rsidR="00CC3D13">
        <w:rPr>
          <w:rStyle w:val="CommentReference"/>
        </w:rPr>
        <w:commentReference w:id="238"/>
      </w:r>
    </w:p>
    <w:p w14:paraId="1944D0D4" w14:textId="77777777" w:rsidR="009B0923" w:rsidRDefault="009B0923" w:rsidP="008B2F3A">
      <w:pPr>
        <w:spacing w:line="480" w:lineRule="auto"/>
        <w:rPr>
          <w:rFonts w:cs="Times New Roman"/>
          <w:b/>
          <w:bCs/>
          <w:szCs w:val="24"/>
        </w:rPr>
      </w:pPr>
    </w:p>
    <w:p w14:paraId="2E348EDF" w14:textId="2F1A2687" w:rsidR="00BC35B5" w:rsidRPr="00BC35B5" w:rsidRDefault="0093109A" w:rsidP="008B2F3A">
      <w:pPr>
        <w:spacing w:line="480" w:lineRule="auto"/>
        <w:rPr>
          <w:rFonts w:cs="Times New Roman"/>
          <w:b/>
          <w:bCs/>
          <w:szCs w:val="24"/>
        </w:rPr>
      </w:pPr>
      <w:r>
        <w:rPr>
          <w:rFonts w:cs="Times New Roman"/>
          <w:b/>
          <w:bCs/>
          <w:szCs w:val="24"/>
        </w:rPr>
        <w:t>S</w:t>
      </w:r>
      <w:r w:rsidR="007608FC">
        <w:rPr>
          <w:rFonts w:cs="Times New Roman"/>
          <w:b/>
          <w:bCs/>
          <w:szCs w:val="24"/>
        </w:rPr>
        <w:t xml:space="preserve">ocial </w:t>
      </w:r>
      <w:r w:rsidR="00544C53">
        <w:rPr>
          <w:rFonts w:cs="Times New Roman"/>
          <w:b/>
          <w:bCs/>
          <w:szCs w:val="24"/>
        </w:rPr>
        <w:t>isolation and mortality</w:t>
      </w:r>
    </w:p>
    <w:p w14:paraId="26F60DFD" w14:textId="77777777" w:rsidR="00A72D06" w:rsidRDefault="008B2F3A" w:rsidP="009B0923">
      <w:pPr>
        <w:spacing w:line="480" w:lineRule="auto"/>
        <w:rPr>
          <w:rFonts w:cs="Times New Roman"/>
          <w:szCs w:val="24"/>
        </w:rPr>
      </w:pPr>
      <w:r>
        <w:rPr>
          <w:rFonts w:cs="Times New Roman"/>
          <w:szCs w:val="24"/>
        </w:rPr>
        <w:t>Table 3 presents a</w:t>
      </w:r>
      <w:r w:rsidR="00544C53">
        <w:rPr>
          <w:rFonts w:cs="Times New Roman"/>
          <w:szCs w:val="24"/>
        </w:rPr>
        <w:t xml:space="preserve">ssociations of </w:t>
      </w:r>
      <w:r w:rsidR="00A72D06">
        <w:rPr>
          <w:rFonts w:cs="Times New Roman"/>
          <w:szCs w:val="24"/>
        </w:rPr>
        <w:t xml:space="preserve">actor social isolation and </w:t>
      </w:r>
      <w:r w:rsidR="00544C53">
        <w:rPr>
          <w:rFonts w:cs="Times New Roman"/>
          <w:szCs w:val="24"/>
        </w:rPr>
        <w:t xml:space="preserve">partner social isolation </w:t>
      </w:r>
      <w:r w:rsidR="00A72D06">
        <w:rPr>
          <w:rFonts w:cs="Times New Roman"/>
          <w:szCs w:val="24"/>
        </w:rPr>
        <w:t>with</w:t>
      </w:r>
      <w:r w:rsidR="00544C53">
        <w:rPr>
          <w:rFonts w:cs="Times New Roman"/>
          <w:szCs w:val="24"/>
        </w:rPr>
        <w:t xml:space="preserve"> actor mortality.</w:t>
      </w:r>
    </w:p>
    <w:p w14:paraId="02B224A3" w14:textId="77777777" w:rsidR="007913E7" w:rsidRDefault="007913E7" w:rsidP="009B0923">
      <w:pPr>
        <w:spacing w:line="480" w:lineRule="auto"/>
        <w:rPr>
          <w:rFonts w:cs="Times New Roman"/>
          <w:szCs w:val="24"/>
          <w:u w:val="single"/>
        </w:rPr>
      </w:pPr>
    </w:p>
    <w:p w14:paraId="67F4F675" w14:textId="68E73383" w:rsidR="00A72D06" w:rsidRPr="00A72D06" w:rsidRDefault="00A72D06" w:rsidP="009B0923">
      <w:pPr>
        <w:spacing w:line="480" w:lineRule="auto"/>
        <w:rPr>
          <w:rFonts w:cs="Times New Roman"/>
          <w:szCs w:val="24"/>
          <w:u w:val="single"/>
        </w:rPr>
      </w:pPr>
      <w:r w:rsidRPr="00A72D06">
        <w:rPr>
          <w:rFonts w:cs="Times New Roman"/>
          <w:szCs w:val="24"/>
          <w:u w:val="single"/>
        </w:rPr>
        <w:t xml:space="preserve">Actor isolation and </w:t>
      </w:r>
      <w:commentRangeStart w:id="242"/>
      <w:ins w:id="243" w:author="J. Lee Westmaas" w:date="2020-11-30T15:26:00Z">
        <w:r w:rsidR="0027622E">
          <w:rPr>
            <w:rFonts w:cs="Times New Roman"/>
            <w:szCs w:val="24"/>
            <w:u w:val="single"/>
          </w:rPr>
          <w:t>actor</w:t>
        </w:r>
        <w:commentRangeEnd w:id="242"/>
        <w:r w:rsidR="0027622E">
          <w:rPr>
            <w:rStyle w:val="CommentReference"/>
          </w:rPr>
          <w:commentReference w:id="242"/>
        </w:r>
        <w:r w:rsidR="0027622E">
          <w:rPr>
            <w:rFonts w:cs="Times New Roman"/>
            <w:szCs w:val="24"/>
            <w:u w:val="single"/>
          </w:rPr>
          <w:t xml:space="preserve"> </w:t>
        </w:r>
      </w:ins>
      <w:r w:rsidRPr="00A72D06">
        <w:rPr>
          <w:rFonts w:cs="Times New Roman"/>
          <w:szCs w:val="24"/>
          <w:u w:val="single"/>
        </w:rPr>
        <w:t>mortality.</w:t>
      </w:r>
      <w:r>
        <w:rPr>
          <w:rFonts w:cs="Times New Roman"/>
          <w:szCs w:val="24"/>
        </w:rPr>
        <w:t xml:space="preserve"> In </w:t>
      </w:r>
      <w:r w:rsidR="007913E7">
        <w:rPr>
          <w:rFonts w:cs="Times New Roman"/>
          <w:szCs w:val="24"/>
        </w:rPr>
        <w:t>the</w:t>
      </w:r>
      <w:r>
        <w:rPr>
          <w:rFonts w:cs="Times New Roman"/>
          <w:szCs w:val="24"/>
        </w:rPr>
        <w:t xml:space="preserve"> first follow-up period, actor isolation was associated with each mortality outcome (all-cause: HR</w:t>
      </w:r>
      <w:r w:rsidR="008A4EFB">
        <w:rPr>
          <w:rFonts w:cs="Times New Roman"/>
          <w:szCs w:val="24"/>
        </w:rPr>
        <w:t xml:space="preserve">=1.15; 95% CI=1.12, 1.18; cancer: HR=1.10; 95% CI=1.05-1.15; CVD: HR=1.13; 95% CI=1.08, 1.18). </w:t>
      </w:r>
      <w:r w:rsidR="0063210A">
        <w:rPr>
          <w:rFonts w:cs="Times New Roman"/>
          <w:szCs w:val="24"/>
        </w:rPr>
        <w:t>These a</w:t>
      </w:r>
      <w:r w:rsidR="008A4EFB">
        <w:rPr>
          <w:rFonts w:cs="Times New Roman"/>
          <w:szCs w:val="24"/>
        </w:rPr>
        <w:t>ssociations were slightly attenuated in the second follow-up period but remained statistically significant.</w:t>
      </w:r>
    </w:p>
    <w:p w14:paraId="0CF0C065" w14:textId="77777777" w:rsidR="00A72D06" w:rsidRDefault="00A72D06" w:rsidP="009B0923">
      <w:pPr>
        <w:spacing w:line="480" w:lineRule="auto"/>
        <w:rPr>
          <w:rFonts w:cs="Times New Roman"/>
          <w:szCs w:val="24"/>
        </w:rPr>
      </w:pPr>
    </w:p>
    <w:p w14:paraId="00402814" w14:textId="78216BD4" w:rsidR="00C10AB2" w:rsidRDefault="00A72D06" w:rsidP="009B0923">
      <w:pPr>
        <w:spacing w:line="480" w:lineRule="auto"/>
        <w:rPr>
          <w:rFonts w:cs="Times New Roman"/>
          <w:color w:val="000000" w:themeColor="text1"/>
          <w:szCs w:val="24"/>
        </w:rPr>
      </w:pPr>
      <w:r w:rsidRPr="00A72D06">
        <w:rPr>
          <w:rFonts w:cs="Times New Roman"/>
          <w:szCs w:val="24"/>
          <w:u w:val="single"/>
        </w:rPr>
        <w:lastRenderedPageBreak/>
        <w:t xml:space="preserve">Partner isolation and </w:t>
      </w:r>
      <w:ins w:id="244" w:author="J. Lee Westmaas" w:date="2020-11-30T15:26:00Z">
        <w:r w:rsidR="0027622E">
          <w:rPr>
            <w:rFonts w:cs="Times New Roman"/>
            <w:szCs w:val="24"/>
            <w:u w:val="single"/>
          </w:rPr>
          <w:t xml:space="preserve">actor </w:t>
        </w:r>
      </w:ins>
      <w:r w:rsidRPr="00A72D06">
        <w:rPr>
          <w:rFonts w:cs="Times New Roman"/>
          <w:szCs w:val="24"/>
          <w:u w:val="single"/>
        </w:rPr>
        <w:t>mortality.</w:t>
      </w:r>
      <w:r>
        <w:rPr>
          <w:rFonts w:cs="Times New Roman"/>
          <w:b/>
          <w:bCs/>
          <w:szCs w:val="24"/>
        </w:rPr>
        <w:t xml:space="preserve"> </w:t>
      </w:r>
      <w:r w:rsidR="00544C53">
        <w:rPr>
          <w:rFonts w:cs="Times New Roman"/>
          <w:szCs w:val="24"/>
        </w:rPr>
        <w:t xml:space="preserve">In the first follow-up period, </w:t>
      </w:r>
      <w:r w:rsidR="00FC5504">
        <w:rPr>
          <w:rFonts w:cs="Times New Roman"/>
          <w:color w:val="000000" w:themeColor="text1"/>
          <w:szCs w:val="24"/>
        </w:rPr>
        <w:t>individuals</w:t>
      </w:r>
      <w:r w:rsidR="008B2F3A" w:rsidRPr="001B295C">
        <w:rPr>
          <w:rFonts w:cs="Times New Roman"/>
          <w:color w:val="000000" w:themeColor="text1"/>
          <w:szCs w:val="24"/>
        </w:rPr>
        <w:t xml:space="preserve"> with an isolated spouse ha</w:t>
      </w:r>
      <w:r w:rsidR="00AF4F9A">
        <w:rPr>
          <w:rFonts w:cs="Times New Roman"/>
          <w:color w:val="000000" w:themeColor="text1"/>
          <w:szCs w:val="24"/>
        </w:rPr>
        <w:t>d</w:t>
      </w:r>
      <w:r w:rsidR="008B2F3A" w:rsidRPr="001B295C">
        <w:rPr>
          <w:rFonts w:cs="Times New Roman"/>
          <w:color w:val="000000" w:themeColor="text1"/>
          <w:szCs w:val="24"/>
        </w:rPr>
        <w:t xml:space="preserve"> </w:t>
      </w:r>
      <w:r w:rsidR="00AF4F9A">
        <w:rPr>
          <w:rFonts w:cs="Times New Roman"/>
          <w:color w:val="000000" w:themeColor="text1"/>
          <w:szCs w:val="24"/>
        </w:rPr>
        <w:t>5</w:t>
      </w:r>
      <w:r w:rsidR="008B2F3A" w:rsidRPr="001B295C">
        <w:rPr>
          <w:rFonts w:cs="Times New Roman"/>
          <w:color w:val="000000" w:themeColor="text1"/>
          <w:szCs w:val="24"/>
        </w:rPr>
        <w:t xml:space="preserve">% </w:t>
      </w:r>
      <w:r w:rsidR="008B2F3A" w:rsidRPr="000E57CA">
        <w:rPr>
          <w:rFonts w:cs="Times New Roman"/>
          <w:color w:val="000000" w:themeColor="text1"/>
          <w:szCs w:val="24"/>
        </w:rPr>
        <w:t xml:space="preserve">higher all-cause mortality </w:t>
      </w:r>
      <w:r w:rsidR="001B295C" w:rsidRPr="000E57CA">
        <w:rPr>
          <w:rFonts w:cs="Times New Roman"/>
          <w:szCs w:val="24"/>
        </w:rPr>
        <w:t>(HR=1.0</w:t>
      </w:r>
      <w:r w:rsidR="0082756E" w:rsidRPr="000E57CA">
        <w:rPr>
          <w:rFonts w:cs="Times New Roman"/>
          <w:szCs w:val="24"/>
        </w:rPr>
        <w:t>5</w:t>
      </w:r>
      <w:r w:rsidR="001B295C" w:rsidRPr="000E57CA">
        <w:rPr>
          <w:rFonts w:cs="Times New Roman"/>
          <w:szCs w:val="24"/>
        </w:rPr>
        <w:t>; 95% CI=1.0</w:t>
      </w:r>
      <w:r w:rsidR="0082756E" w:rsidRPr="000E57CA">
        <w:rPr>
          <w:rFonts w:cs="Times New Roman"/>
          <w:szCs w:val="24"/>
        </w:rPr>
        <w:t>2</w:t>
      </w:r>
      <w:r w:rsidR="001B295C" w:rsidRPr="000E57CA">
        <w:rPr>
          <w:rFonts w:cs="Times New Roman"/>
          <w:szCs w:val="24"/>
        </w:rPr>
        <w:t xml:space="preserve">, 1.08) </w:t>
      </w:r>
      <w:r w:rsidR="008B2F3A" w:rsidRPr="000E57CA">
        <w:rPr>
          <w:rFonts w:cs="Times New Roman"/>
          <w:color w:val="000000" w:themeColor="text1"/>
          <w:szCs w:val="24"/>
        </w:rPr>
        <w:t xml:space="preserve">compared to </w:t>
      </w:r>
      <w:r w:rsidR="00FC5504" w:rsidRPr="000E57CA">
        <w:rPr>
          <w:rFonts w:cs="Times New Roman"/>
          <w:color w:val="000000" w:themeColor="text1"/>
          <w:szCs w:val="24"/>
        </w:rPr>
        <w:t>those</w:t>
      </w:r>
      <w:r w:rsidR="008B2F3A" w:rsidRPr="000E57CA">
        <w:rPr>
          <w:rFonts w:cs="Times New Roman"/>
          <w:color w:val="000000" w:themeColor="text1"/>
          <w:szCs w:val="24"/>
        </w:rPr>
        <w:t xml:space="preserve"> with a </w:t>
      </w:r>
      <w:r w:rsidR="00CE7B15" w:rsidRPr="000E57CA">
        <w:rPr>
          <w:rFonts w:cs="Times New Roman"/>
          <w:color w:val="000000" w:themeColor="text1"/>
          <w:szCs w:val="24"/>
        </w:rPr>
        <w:t xml:space="preserve">non-isolated </w:t>
      </w:r>
      <w:r w:rsidR="008B2F3A" w:rsidRPr="000E57CA">
        <w:rPr>
          <w:rFonts w:cs="Times New Roman"/>
          <w:color w:val="000000" w:themeColor="text1"/>
          <w:szCs w:val="24"/>
        </w:rPr>
        <w:t xml:space="preserve">spouse. </w:t>
      </w:r>
      <w:r w:rsidR="001B295C" w:rsidRPr="000E57CA">
        <w:rPr>
          <w:rFonts w:cs="Times New Roman"/>
          <w:color w:val="000000" w:themeColor="text1"/>
          <w:szCs w:val="24"/>
        </w:rPr>
        <w:t>However, this association was attenuated and no</w:t>
      </w:r>
      <w:r w:rsidR="00467DAB" w:rsidRPr="000E57CA">
        <w:rPr>
          <w:rFonts w:cs="Times New Roman"/>
          <w:color w:val="000000" w:themeColor="text1"/>
          <w:szCs w:val="24"/>
        </w:rPr>
        <w:t>n</w:t>
      </w:r>
      <w:r w:rsidR="001B295C" w:rsidRPr="000E57CA">
        <w:rPr>
          <w:rFonts w:cs="Times New Roman"/>
          <w:color w:val="000000" w:themeColor="text1"/>
          <w:szCs w:val="24"/>
        </w:rPr>
        <w:t xml:space="preserve">significant in the second follow-up period. </w:t>
      </w:r>
      <w:r w:rsidR="00544C53" w:rsidRPr="000E57CA">
        <w:rPr>
          <w:rFonts w:cs="Times New Roman"/>
          <w:szCs w:val="24"/>
        </w:rPr>
        <w:t xml:space="preserve">Similarly, </w:t>
      </w:r>
      <w:r w:rsidR="00FC5504" w:rsidRPr="000E57CA">
        <w:rPr>
          <w:rFonts w:cs="Times New Roman"/>
          <w:color w:val="000000" w:themeColor="text1"/>
          <w:szCs w:val="24"/>
        </w:rPr>
        <w:t>individuals</w:t>
      </w:r>
      <w:r w:rsidR="00544C53" w:rsidRPr="000E57CA">
        <w:rPr>
          <w:rFonts w:cs="Times New Roman"/>
          <w:color w:val="000000" w:themeColor="text1"/>
          <w:szCs w:val="24"/>
        </w:rPr>
        <w:t xml:space="preserve"> with a</w:t>
      </w:r>
      <w:r w:rsidR="008B2F3A" w:rsidRPr="000E57CA">
        <w:rPr>
          <w:rFonts w:cs="Times New Roman"/>
          <w:color w:val="000000" w:themeColor="text1"/>
          <w:szCs w:val="24"/>
        </w:rPr>
        <w:t xml:space="preserve"> socially</w:t>
      </w:r>
      <w:r w:rsidR="00544C53" w:rsidRPr="000E57CA">
        <w:rPr>
          <w:rFonts w:cs="Times New Roman"/>
          <w:color w:val="000000" w:themeColor="text1"/>
          <w:szCs w:val="24"/>
        </w:rPr>
        <w:t xml:space="preserve"> isolated spouse ha</w:t>
      </w:r>
      <w:r w:rsidR="00AF4F9A" w:rsidRPr="000E57CA">
        <w:rPr>
          <w:rFonts w:cs="Times New Roman"/>
          <w:color w:val="000000" w:themeColor="text1"/>
          <w:szCs w:val="24"/>
        </w:rPr>
        <w:t>d</w:t>
      </w:r>
      <w:r w:rsidR="00544C53" w:rsidRPr="000E57CA">
        <w:rPr>
          <w:rFonts w:cs="Times New Roman"/>
          <w:color w:val="000000" w:themeColor="text1"/>
          <w:szCs w:val="24"/>
        </w:rPr>
        <w:t xml:space="preserve"> 6% higher cancer mortality </w:t>
      </w:r>
      <w:r w:rsidR="001B295C" w:rsidRPr="000E57CA">
        <w:rPr>
          <w:rFonts w:cs="Times New Roman"/>
          <w:szCs w:val="24"/>
        </w:rPr>
        <w:t xml:space="preserve">(HR=1.06; 95% CI=1.01, 1.11) </w:t>
      </w:r>
      <w:r w:rsidR="00544C53" w:rsidRPr="000E57CA">
        <w:rPr>
          <w:rFonts w:cs="Times New Roman"/>
          <w:color w:val="000000" w:themeColor="text1"/>
          <w:szCs w:val="24"/>
        </w:rPr>
        <w:t xml:space="preserve">compared to </w:t>
      </w:r>
      <w:r w:rsidR="00FC5504" w:rsidRPr="000E57CA">
        <w:rPr>
          <w:rFonts w:cs="Times New Roman"/>
          <w:color w:val="000000" w:themeColor="text1"/>
          <w:szCs w:val="24"/>
        </w:rPr>
        <w:t>those</w:t>
      </w:r>
      <w:r w:rsidR="00544C53" w:rsidRPr="000E57CA">
        <w:rPr>
          <w:rFonts w:cs="Times New Roman"/>
          <w:color w:val="000000" w:themeColor="text1"/>
          <w:szCs w:val="24"/>
        </w:rPr>
        <w:t xml:space="preserve"> with a </w:t>
      </w:r>
      <w:r w:rsidR="00CE7B15" w:rsidRPr="000E57CA">
        <w:rPr>
          <w:rFonts w:cs="Times New Roman"/>
          <w:color w:val="000000" w:themeColor="text1"/>
          <w:szCs w:val="24"/>
        </w:rPr>
        <w:t xml:space="preserve">non-isolated </w:t>
      </w:r>
      <w:r w:rsidR="00544C53" w:rsidRPr="000E57CA">
        <w:rPr>
          <w:rFonts w:cs="Times New Roman"/>
          <w:color w:val="000000" w:themeColor="text1"/>
          <w:szCs w:val="24"/>
        </w:rPr>
        <w:t>spouse</w:t>
      </w:r>
      <w:r w:rsidR="008B2F3A" w:rsidRPr="000E57CA">
        <w:rPr>
          <w:rFonts w:cs="Times New Roman"/>
          <w:color w:val="000000" w:themeColor="text1"/>
          <w:szCs w:val="24"/>
        </w:rPr>
        <w:t>.</w:t>
      </w:r>
      <w:r w:rsidR="00544C53" w:rsidRPr="000E57CA">
        <w:rPr>
          <w:rFonts w:cs="Times New Roman"/>
          <w:color w:val="000000" w:themeColor="text1"/>
          <w:szCs w:val="24"/>
        </w:rPr>
        <w:t xml:space="preserve"> </w:t>
      </w:r>
      <w:r w:rsidR="0082756E" w:rsidRPr="000E57CA">
        <w:rPr>
          <w:rFonts w:cs="Times New Roman"/>
          <w:color w:val="000000" w:themeColor="text1"/>
          <w:szCs w:val="24"/>
        </w:rPr>
        <w:t>This</w:t>
      </w:r>
      <w:r w:rsidR="001B295C" w:rsidRPr="000E57CA">
        <w:rPr>
          <w:rFonts w:cs="Times New Roman"/>
          <w:color w:val="000000" w:themeColor="text1"/>
          <w:szCs w:val="24"/>
        </w:rPr>
        <w:t xml:space="preserve"> association was attenuated in the second follow-up period</w:t>
      </w:r>
      <w:r w:rsidR="009310D5">
        <w:rPr>
          <w:rFonts w:cs="Times New Roman"/>
          <w:color w:val="000000" w:themeColor="text1"/>
          <w:szCs w:val="24"/>
        </w:rPr>
        <w:t xml:space="preserve"> but remained statistically significant</w:t>
      </w:r>
      <w:r w:rsidR="001B295C" w:rsidRPr="000E57CA">
        <w:rPr>
          <w:rFonts w:cs="Times New Roman"/>
          <w:color w:val="000000" w:themeColor="text1"/>
          <w:szCs w:val="24"/>
        </w:rPr>
        <w:t>. No associations of partner social isolation and actor mortality were observed for CVD mortality</w:t>
      </w:r>
      <w:r w:rsidR="00F72CC0" w:rsidRPr="000E57CA">
        <w:rPr>
          <w:rFonts w:cs="Times New Roman"/>
          <w:color w:val="000000" w:themeColor="text1"/>
          <w:szCs w:val="24"/>
        </w:rPr>
        <w:t xml:space="preserve"> in</w:t>
      </w:r>
      <w:r w:rsidR="00F72CC0">
        <w:rPr>
          <w:rFonts w:cs="Times New Roman"/>
          <w:color w:val="000000" w:themeColor="text1"/>
          <w:szCs w:val="24"/>
        </w:rPr>
        <w:t xml:space="preserve"> either follow-up period.</w:t>
      </w:r>
      <w:r w:rsidR="001B295C">
        <w:rPr>
          <w:rFonts w:cs="Times New Roman"/>
          <w:color w:val="000000" w:themeColor="text1"/>
          <w:szCs w:val="24"/>
        </w:rPr>
        <w:t xml:space="preserve"> </w:t>
      </w:r>
    </w:p>
    <w:p w14:paraId="6A7916D1" w14:textId="77777777" w:rsidR="009B0923" w:rsidRDefault="009B0923" w:rsidP="009B0923">
      <w:pPr>
        <w:spacing w:line="480" w:lineRule="auto"/>
        <w:rPr>
          <w:rFonts w:cs="Times New Roman"/>
          <w:color w:val="000000" w:themeColor="text1"/>
          <w:szCs w:val="24"/>
          <w:u w:val="single"/>
        </w:rPr>
      </w:pPr>
    </w:p>
    <w:p w14:paraId="364BE925" w14:textId="04E3DC9A" w:rsidR="00AF4F9A" w:rsidRPr="00340AE7" w:rsidRDefault="00AF4F9A" w:rsidP="009B0923">
      <w:pPr>
        <w:spacing w:line="480" w:lineRule="auto"/>
        <w:rPr>
          <w:rFonts w:cs="Times New Roman"/>
          <w:color w:val="FF0000"/>
          <w:szCs w:val="24"/>
        </w:rPr>
      </w:pPr>
      <w:r w:rsidRPr="00554DA5">
        <w:rPr>
          <w:rFonts w:cs="Times New Roman"/>
          <w:color w:val="000000" w:themeColor="text1"/>
          <w:szCs w:val="24"/>
          <w:u w:val="single"/>
        </w:rPr>
        <w:t>Dyad characteristics.</w:t>
      </w:r>
      <w:r>
        <w:rPr>
          <w:rFonts w:cs="Times New Roman"/>
          <w:i/>
          <w:iCs/>
          <w:color w:val="000000" w:themeColor="text1"/>
          <w:szCs w:val="24"/>
        </w:rPr>
        <w:t xml:space="preserve"> </w:t>
      </w:r>
      <w:r w:rsidR="00122A9C" w:rsidRPr="00554DA5">
        <w:rPr>
          <w:rFonts w:cs="Times New Roman"/>
          <w:color w:val="000000" w:themeColor="text1"/>
          <w:szCs w:val="24"/>
        </w:rPr>
        <w:t>Interracial marriage status was not associated with any actor mortality outcome for either follow-up period. However, analyses identif</w:t>
      </w:r>
      <w:r w:rsidR="00A27391" w:rsidRPr="00554DA5">
        <w:rPr>
          <w:rFonts w:cs="Times New Roman"/>
          <w:color w:val="000000" w:themeColor="text1"/>
          <w:szCs w:val="24"/>
        </w:rPr>
        <w:t>ied</w:t>
      </w:r>
      <w:r w:rsidR="00122A9C" w:rsidRPr="00554DA5">
        <w:rPr>
          <w:rFonts w:cs="Times New Roman"/>
          <w:color w:val="000000" w:themeColor="text1"/>
          <w:szCs w:val="24"/>
        </w:rPr>
        <w:t xml:space="preserve"> </w:t>
      </w:r>
      <w:r w:rsidR="006B664B" w:rsidRPr="00554DA5">
        <w:rPr>
          <w:rFonts w:cs="Times New Roman"/>
          <w:color w:val="000000" w:themeColor="text1"/>
          <w:szCs w:val="24"/>
        </w:rPr>
        <w:t xml:space="preserve">several </w:t>
      </w:r>
      <w:r w:rsidR="00122A9C" w:rsidRPr="00554DA5">
        <w:rPr>
          <w:rFonts w:cs="Times New Roman"/>
          <w:color w:val="000000" w:themeColor="text1"/>
          <w:szCs w:val="24"/>
        </w:rPr>
        <w:t>associations of residency type with</w:t>
      </w:r>
      <w:r w:rsidR="00122A9C">
        <w:rPr>
          <w:rFonts w:cs="Times New Roman"/>
          <w:color w:val="000000" w:themeColor="text1"/>
          <w:szCs w:val="24"/>
        </w:rPr>
        <w:t xml:space="preserve"> mortality outcomes. In the second follow-up period, </w:t>
      </w:r>
      <w:commentRangeStart w:id="245"/>
      <w:r w:rsidR="00122A9C">
        <w:rPr>
          <w:rFonts w:cs="Times New Roman"/>
          <w:color w:val="000000" w:themeColor="text1"/>
          <w:szCs w:val="24"/>
        </w:rPr>
        <w:t>rural-dwelling spouses had higher all-cause mortality (HR=1.04; 95% CI=1.02, 1.07) and CVD mortality (HR=1.07; 95% CI=1.03, 1.10)</w:t>
      </w:r>
      <w:r w:rsidR="00A27391">
        <w:rPr>
          <w:rFonts w:cs="Times New Roman"/>
          <w:color w:val="000000" w:themeColor="text1"/>
          <w:szCs w:val="24"/>
        </w:rPr>
        <w:t xml:space="preserve"> than urban-dwelling spouses</w:t>
      </w:r>
      <w:commentRangeEnd w:id="245"/>
      <w:r w:rsidR="00790354">
        <w:rPr>
          <w:rStyle w:val="CommentReference"/>
        </w:rPr>
        <w:commentReference w:id="245"/>
      </w:r>
      <w:r w:rsidR="00122A9C">
        <w:rPr>
          <w:rFonts w:cs="Times New Roman"/>
          <w:color w:val="000000" w:themeColor="text1"/>
          <w:szCs w:val="24"/>
        </w:rPr>
        <w:t xml:space="preserve">. Additionally, in the first follow-up period, spouses </w:t>
      </w:r>
      <w:r w:rsidR="00E0565C">
        <w:rPr>
          <w:rFonts w:cs="Times New Roman"/>
          <w:color w:val="000000" w:themeColor="text1"/>
          <w:szCs w:val="24"/>
        </w:rPr>
        <w:t>with a mismatched</w:t>
      </w:r>
      <w:r w:rsidR="00122A9C">
        <w:rPr>
          <w:rFonts w:cs="Times New Roman"/>
          <w:color w:val="000000" w:themeColor="text1"/>
          <w:szCs w:val="24"/>
        </w:rPr>
        <w:t xml:space="preserve"> residency type </w:t>
      </w:r>
      <w:r w:rsidR="00E01F35">
        <w:rPr>
          <w:rFonts w:cs="Times New Roman"/>
          <w:color w:val="000000" w:themeColor="text1"/>
          <w:szCs w:val="24"/>
        </w:rPr>
        <w:t>(i.e., one urban-dwelling, one rural-dw</w:t>
      </w:r>
      <w:r w:rsidR="004823DD">
        <w:rPr>
          <w:rFonts w:cs="Times New Roman"/>
          <w:color w:val="000000" w:themeColor="text1"/>
          <w:szCs w:val="24"/>
        </w:rPr>
        <w:t>e</w:t>
      </w:r>
      <w:r w:rsidR="00E01F35">
        <w:rPr>
          <w:rFonts w:cs="Times New Roman"/>
          <w:color w:val="000000" w:themeColor="text1"/>
          <w:szCs w:val="24"/>
        </w:rPr>
        <w:t xml:space="preserve">lling) had higher all-cause mortality (HR=2.91; 95% CI=2.04, 4.14), cancer mortality (HR=2.88; 95% CI=1.74, 4.79), and CVD mortality (HR=2.70; 95% CI=1.53, 4.76) than urban-dwelling couples. </w:t>
      </w:r>
      <w:r w:rsidR="003A1D05" w:rsidRPr="003A1D05">
        <w:rPr>
          <w:rFonts w:cs="Times New Roman"/>
          <w:color w:val="FF0000"/>
          <w:szCs w:val="24"/>
        </w:rPr>
        <w:t>[</w:t>
      </w:r>
      <w:r w:rsidR="00D376B1">
        <w:rPr>
          <w:rFonts w:cs="Times New Roman"/>
          <w:color w:val="FF0000"/>
          <w:szCs w:val="24"/>
        </w:rPr>
        <w:t>Authors</w:t>
      </w:r>
      <w:r w:rsidR="00EA2BC2">
        <w:rPr>
          <w:rFonts w:cs="Times New Roman"/>
          <w:color w:val="FF0000"/>
          <w:szCs w:val="24"/>
        </w:rPr>
        <w:t xml:space="preserve">: </w:t>
      </w:r>
      <w:r w:rsidR="003A1D05">
        <w:rPr>
          <w:rFonts w:cs="Times New Roman"/>
          <w:color w:val="FF0000"/>
          <w:szCs w:val="24"/>
        </w:rPr>
        <w:t>I</w:t>
      </w:r>
      <w:r w:rsidR="002D70A8">
        <w:rPr>
          <w:rFonts w:cs="Times New Roman"/>
          <w:color w:val="FF0000"/>
          <w:szCs w:val="24"/>
        </w:rPr>
        <w:t xml:space="preserve">’m considering </w:t>
      </w:r>
      <w:r w:rsidR="003A1D05">
        <w:rPr>
          <w:rFonts w:cs="Times New Roman"/>
          <w:color w:val="FF0000"/>
          <w:szCs w:val="24"/>
        </w:rPr>
        <w:t>cut</w:t>
      </w:r>
      <w:r w:rsidR="002D70A8">
        <w:rPr>
          <w:rFonts w:cs="Times New Roman"/>
          <w:color w:val="FF0000"/>
          <w:szCs w:val="24"/>
        </w:rPr>
        <w:t>ting</w:t>
      </w:r>
      <w:r w:rsidR="003A1D05">
        <w:rPr>
          <w:rFonts w:cs="Times New Roman"/>
          <w:color w:val="FF0000"/>
          <w:szCs w:val="24"/>
        </w:rPr>
        <w:t xml:space="preserve"> </w:t>
      </w:r>
      <w:r w:rsidR="00165730">
        <w:rPr>
          <w:rFonts w:cs="Times New Roman"/>
          <w:color w:val="FF0000"/>
          <w:szCs w:val="24"/>
        </w:rPr>
        <w:t xml:space="preserve">part or </w:t>
      </w:r>
      <w:proofErr w:type="gramStart"/>
      <w:r w:rsidR="00165730">
        <w:rPr>
          <w:rFonts w:cs="Times New Roman"/>
          <w:color w:val="FF0000"/>
          <w:szCs w:val="24"/>
        </w:rPr>
        <w:t>all of</w:t>
      </w:r>
      <w:proofErr w:type="gramEnd"/>
      <w:r w:rsidR="00165730">
        <w:rPr>
          <w:rFonts w:cs="Times New Roman"/>
          <w:color w:val="FF0000"/>
          <w:szCs w:val="24"/>
        </w:rPr>
        <w:t xml:space="preserve"> </w:t>
      </w:r>
      <w:r w:rsidR="003A1D05">
        <w:rPr>
          <w:rFonts w:cs="Times New Roman"/>
          <w:color w:val="FF0000"/>
          <w:szCs w:val="24"/>
        </w:rPr>
        <w:t xml:space="preserve">this section. </w:t>
      </w:r>
      <w:r w:rsidR="000D655E">
        <w:rPr>
          <w:rFonts w:cs="Times New Roman"/>
          <w:color w:val="FF0000"/>
          <w:szCs w:val="24"/>
        </w:rPr>
        <w:t>Not sure it add</w:t>
      </w:r>
      <w:r w:rsidR="00B12244">
        <w:rPr>
          <w:rFonts w:cs="Times New Roman"/>
          <w:color w:val="FF0000"/>
          <w:szCs w:val="24"/>
        </w:rPr>
        <w:t>s</w:t>
      </w:r>
      <w:r w:rsidR="000D655E">
        <w:rPr>
          <w:rFonts w:cs="Times New Roman"/>
          <w:color w:val="FF0000"/>
          <w:szCs w:val="24"/>
        </w:rPr>
        <w:t xml:space="preserve"> </w:t>
      </w:r>
      <w:r w:rsidR="00B91EE0">
        <w:rPr>
          <w:rFonts w:cs="Times New Roman"/>
          <w:color w:val="FF0000"/>
          <w:szCs w:val="24"/>
        </w:rPr>
        <w:t>much</w:t>
      </w:r>
      <w:r w:rsidR="002D70A8">
        <w:rPr>
          <w:rFonts w:cs="Times New Roman"/>
          <w:color w:val="FF0000"/>
          <w:szCs w:val="24"/>
        </w:rPr>
        <w:t xml:space="preserve"> except possibly informing future work</w:t>
      </w:r>
      <w:r w:rsidR="00FC78C9">
        <w:rPr>
          <w:rFonts w:cs="Times New Roman"/>
          <w:color w:val="FF0000"/>
          <w:szCs w:val="24"/>
        </w:rPr>
        <w:t xml:space="preserve">. </w:t>
      </w:r>
      <w:proofErr w:type="gramStart"/>
      <w:r w:rsidR="00FC78C9">
        <w:rPr>
          <w:rFonts w:cs="Times New Roman"/>
          <w:color w:val="FF0000"/>
          <w:szCs w:val="24"/>
        </w:rPr>
        <w:t>Also</w:t>
      </w:r>
      <w:proofErr w:type="gramEnd"/>
      <w:r w:rsidR="00FC78C9">
        <w:rPr>
          <w:rFonts w:cs="Times New Roman"/>
          <w:color w:val="FF0000"/>
          <w:szCs w:val="24"/>
        </w:rPr>
        <w:t xml:space="preserve"> </w:t>
      </w:r>
      <w:r w:rsidR="000D655E">
        <w:rPr>
          <w:rFonts w:cs="Times New Roman"/>
          <w:color w:val="FF0000"/>
          <w:szCs w:val="24"/>
        </w:rPr>
        <w:t xml:space="preserve">the </w:t>
      </w:r>
      <w:r w:rsidR="00340AE7">
        <w:rPr>
          <w:rFonts w:cs="Times New Roman"/>
          <w:color w:val="FF0000"/>
          <w:szCs w:val="24"/>
        </w:rPr>
        <w:t xml:space="preserve">Ns for </w:t>
      </w:r>
      <w:r w:rsidR="006A31DF">
        <w:rPr>
          <w:rFonts w:cs="Times New Roman"/>
          <w:color w:val="FF0000"/>
          <w:szCs w:val="24"/>
        </w:rPr>
        <w:t xml:space="preserve">residency type </w:t>
      </w:r>
      <w:r w:rsidR="00340AE7">
        <w:rPr>
          <w:rFonts w:cs="Times New Roman"/>
          <w:color w:val="FF0000"/>
          <w:szCs w:val="24"/>
        </w:rPr>
        <w:t xml:space="preserve">mismatches are </w:t>
      </w:r>
      <w:r w:rsidR="00E014DC">
        <w:rPr>
          <w:rFonts w:cs="Times New Roman"/>
          <w:color w:val="FF0000"/>
          <w:szCs w:val="24"/>
        </w:rPr>
        <w:t>t</w:t>
      </w:r>
      <w:r w:rsidR="00966439">
        <w:rPr>
          <w:rFonts w:cs="Times New Roman"/>
          <w:color w:val="FF0000"/>
          <w:szCs w:val="24"/>
        </w:rPr>
        <w:t>iny</w:t>
      </w:r>
      <w:r w:rsidR="00340AE7">
        <w:rPr>
          <w:rFonts w:cs="Times New Roman"/>
          <w:color w:val="FF0000"/>
          <w:szCs w:val="24"/>
        </w:rPr>
        <w:t xml:space="preserve"> (see Table 1).</w:t>
      </w:r>
      <w:r w:rsidR="00540515">
        <w:rPr>
          <w:rFonts w:cs="Times New Roman"/>
          <w:color w:val="FF0000"/>
          <w:szCs w:val="24"/>
        </w:rPr>
        <w:t xml:space="preserve"> </w:t>
      </w:r>
      <w:commentRangeStart w:id="246"/>
      <w:commentRangeStart w:id="247"/>
      <w:commentRangeStart w:id="248"/>
      <w:commentRangeStart w:id="249"/>
      <w:r w:rsidR="00540515">
        <w:rPr>
          <w:rFonts w:cs="Times New Roman"/>
          <w:color w:val="FF0000"/>
          <w:szCs w:val="24"/>
        </w:rPr>
        <w:t>Thoughts?</w:t>
      </w:r>
      <w:r w:rsidR="003A1D05">
        <w:rPr>
          <w:rFonts w:cs="Times New Roman"/>
          <w:color w:val="FF0000"/>
          <w:szCs w:val="24"/>
        </w:rPr>
        <w:t>]</w:t>
      </w:r>
      <w:commentRangeEnd w:id="246"/>
      <w:r w:rsidR="006706C3">
        <w:rPr>
          <w:rStyle w:val="CommentReference"/>
        </w:rPr>
        <w:commentReference w:id="246"/>
      </w:r>
      <w:commentRangeEnd w:id="247"/>
      <w:r w:rsidR="00381435">
        <w:rPr>
          <w:rStyle w:val="CommentReference"/>
        </w:rPr>
        <w:commentReference w:id="247"/>
      </w:r>
      <w:commentRangeEnd w:id="248"/>
      <w:commentRangeEnd w:id="249"/>
      <w:r w:rsidR="004D4BF1">
        <w:rPr>
          <w:rStyle w:val="CommentReference"/>
        </w:rPr>
        <w:commentReference w:id="248"/>
      </w:r>
      <w:r w:rsidR="00CC3D13">
        <w:rPr>
          <w:rStyle w:val="CommentReference"/>
        </w:rPr>
        <w:commentReference w:id="249"/>
      </w:r>
    </w:p>
    <w:p w14:paraId="72F1DC13" w14:textId="77777777" w:rsidR="009B0923" w:rsidRDefault="009B0923" w:rsidP="00893884">
      <w:pPr>
        <w:spacing w:line="480" w:lineRule="auto"/>
        <w:rPr>
          <w:rFonts w:cs="Times New Roman"/>
          <w:b/>
          <w:bCs/>
          <w:color w:val="000000" w:themeColor="text1"/>
          <w:szCs w:val="24"/>
        </w:rPr>
      </w:pPr>
    </w:p>
    <w:p w14:paraId="5C42D8C5" w14:textId="426D375E" w:rsidR="001B295C" w:rsidRPr="000D278F" w:rsidRDefault="000D278F" w:rsidP="00893884">
      <w:pPr>
        <w:spacing w:line="480" w:lineRule="auto"/>
        <w:rPr>
          <w:rFonts w:cs="Times New Roman"/>
          <w:b/>
          <w:bCs/>
          <w:color w:val="000000" w:themeColor="text1"/>
          <w:szCs w:val="24"/>
        </w:rPr>
      </w:pPr>
      <w:r>
        <w:rPr>
          <w:rFonts w:cs="Times New Roman"/>
          <w:b/>
          <w:bCs/>
          <w:color w:val="000000" w:themeColor="text1"/>
          <w:szCs w:val="24"/>
        </w:rPr>
        <w:t xml:space="preserve">Spousal isolation concordance and </w:t>
      </w:r>
      <w:commentRangeStart w:id="250"/>
      <w:commentRangeStart w:id="251"/>
      <w:r>
        <w:rPr>
          <w:rFonts w:cs="Times New Roman"/>
          <w:b/>
          <w:bCs/>
          <w:color w:val="000000" w:themeColor="text1"/>
          <w:szCs w:val="24"/>
        </w:rPr>
        <w:t>mortality</w:t>
      </w:r>
      <w:commentRangeEnd w:id="250"/>
      <w:r w:rsidR="00790354">
        <w:rPr>
          <w:rStyle w:val="CommentReference"/>
        </w:rPr>
        <w:commentReference w:id="250"/>
      </w:r>
      <w:commentRangeEnd w:id="251"/>
      <w:r w:rsidR="00DC04B6">
        <w:rPr>
          <w:rStyle w:val="CommentReference"/>
        </w:rPr>
        <w:commentReference w:id="251"/>
      </w:r>
    </w:p>
    <w:p w14:paraId="516C3D0A" w14:textId="4394B751" w:rsidR="00C36069" w:rsidRDefault="00893884" w:rsidP="00C36069">
      <w:pPr>
        <w:autoSpaceDE w:val="0"/>
        <w:autoSpaceDN w:val="0"/>
        <w:adjustRightInd w:val="0"/>
        <w:spacing w:line="480" w:lineRule="auto"/>
        <w:rPr>
          <w:rFonts w:cs="Times New Roman"/>
          <w:szCs w:val="24"/>
        </w:rPr>
      </w:pPr>
      <w:r>
        <w:rPr>
          <w:rFonts w:cs="Times New Roman"/>
          <w:szCs w:val="24"/>
        </w:rPr>
        <w:lastRenderedPageBreak/>
        <w:t xml:space="preserve">Table 4 </w:t>
      </w:r>
      <w:r w:rsidR="00C36069">
        <w:rPr>
          <w:rFonts w:cs="Times New Roman"/>
          <w:szCs w:val="24"/>
        </w:rPr>
        <w:t>presents</w:t>
      </w:r>
      <w:r>
        <w:rPr>
          <w:rFonts w:cs="Times New Roman"/>
          <w:szCs w:val="24"/>
        </w:rPr>
        <w:t xml:space="preserve"> </w:t>
      </w:r>
      <w:r w:rsidR="00C36069">
        <w:rPr>
          <w:rFonts w:cs="Times New Roman"/>
          <w:szCs w:val="24"/>
        </w:rPr>
        <w:t>multivaria</w:t>
      </w:r>
      <w:r w:rsidR="000C4A9C">
        <w:rPr>
          <w:rFonts w:cs="Times New Roman"/>
          <w:szCs w:val="24"/>
        </w:rPr>
        <w:t>ble</w:t>
      </w:r>
      <w:r w:rsidR="00C36069">
        <w:rPr>
          <w:rFonts w:cs="Times New Roman"/>
          <w:szCs w:val="24"/>
        </w:rPr>
        <w:t xml:space="preserve">, </w:t>
      </w:r>
      <w:r>
        <w:rPr>
          <w:rFonts w:cs="Times New Roman"/>
          <w:szCs w:val="24"/>
        </w:rPr>
        <w:t>sex-stratified models of social isolation and mortality based on categories of spousal isolation concordance</w:t>
      </w:r>
      <w:r w:rsidR="0093109A">
        <w:rPr>
          <w:rFonts w:cs="Times New Roman"/>
          <w:szCs w:val="24"/>
        </w:rPr>
        <w:t xml:space="preserve">. </w:t>
      </w:r>
    </w:p>
    <w:p w14:paraId="0EB40211" w14:textId="77777777" w:rsidR="009B0923" w:rsidRDefault="009B0923" w:rsidP="009B0923">
      <w:pPr>
        <w:autoSpaceDE w:val="0"/>
        <w:autoSpaceDN w:val="0"/>
        <w:adjustRightInd w:val="0"/>
        <w:spacing w:line="480" w:lineRule="auto"/>
        <w:rPr>
          <w:rFonts w:cs="Times New Roman"/>
          <w:szCs w:val="24"/>
          <w:u w:val="single"/>
        </w:rPr>
      </w:pPr>
    </w:p>
    <w:p w14:paraId="055D1559" w14:textId="74282203" w:rsidR="0042503A" w:rsidRDefault="00C36069" w:rsidP="009B0923">
      <w:pPr>
        <w:autoSpaceDE w:val="0"/>
        <w:autoSpaceDN w:val="0"/>
        <w:adjustRightInd w:val="0"/>
        <w:spacing w:line="480" w:lineRule="auto"/>
        <w:rPr>
          <w:rFonts w:cs="Times New Roman"/>
          <w:szCs w:val="24"/>
        </w:rPr>
      </w:pPr>
      <w:r w:rsidRPr="00554DA5">
        <w:rPr>
          <w:rFonts w:cs="Times New Roman"/>
          <w:szCs w:val="24"/>
          <w:u w:val="single"/>
        </w:rPr>
        <w:t>All-cause mortality.</w:t>
      </w:r>
      <w:r>
        <w:rPr>
          <w:rFonts w:cs="Times New Roman"/>
          <w:i/>
          <w:iCs/>
          <w:szCs w:val="24"/>
        </w:rPr>
        <w:t xml:space="preserve"> </w:t>
      </w:r>
      <w:r>
        <w:rPr>
          <w:rFonts w:cs="Times New Roman"/>
          <w:szCs w:val="24"/>
        </w:rPr>
        <w:t xml:space="preserve">In the first follow-up period, </w:t>
      </w:r>
      <w:r w:rsidR="0042503A">
        <w:rPr>
          <w:rFonts w:cs="Times New Roman"/>
          <w:szCs w:val="24"/>
        </w:rPr>
        <w:t xml:space="preserve">compared to men in dyads in which neither spouse was isolated, </w:t>
      </w:r>
      <w:r>
        <w:rPr>
          <w:rFonts w:cs="Times New Roman"/>
          <w:szCs w:val="24"/>
        </w:rPr>
        <w:t xml:space="preserve">men </w:t>
      </w:r>
      <w:r w:rsidR="0042503A">
        <w:rPr>
          <w:rFonts w:cs="Times New Roman"/>
          <w:szCs w:val="24"/>
        </w:rPr>
        <w:t xml:space="preserve">in dyads with at least one isolated spouse had higher </w:t>
      </w:r>
      <w:r w:rsidR="00DF68A1">
        <w:rPr>
          <w:rFonts w:cs="Times New Roman"/>
          <w:szCs w:val="24"/>
        </w:rPr>
        <w:t xml:space="preserve">all-cause </w:t>
      </w:r>
      <w:r w:rsidR="0042503A">
        <w:rPr>
          <w:rFonts w:cs="Times New Roman"/>
          <w:szCs w:val="24"/>
        </w:rPr>
        <w:t xml:space="preserve">mortality. Specifically, men in husband-isolated dyads had 15% higher </w:t>
      </w:r>
      <w:r w:rsidR="00DF68A1">
        <w:rPr>
          <w:rFonts w:cs="Times New Roman"/>
          <w:szCs w:val="24"/>
        </w:rPr>
        <w:t xml:space="preserve">all-cause </w:t>
      </w:r>
      <w:r w:rsidR="0042503A">
        <w:rPr>
          <w:rFonts w:cs="Times New Roman"/>
          <w:szCs w:val="24"/>
        </w:rPr>
        <w:t>mortality (HR=1.</w:t>
      </w:r>
      <w:del w:id="252" w:author="Matt Masters" w:date="2020-12-02T17:58:00Z">
        <w:r w:rsidR="0042503A">
          <w:rPr>
            <w:rFonts w:cs="Times New Roman"/>
            <w:szCs w:val="24"/>
          </w:rPr>
          <w:delText>1487</w:delText>
        </w:r>
      </w:del>
      <w:ins w:id="253" w:author="Matt Masters" w:date="2020-12-02T17:58:00Z">
        <w:r w:rsidR="0042503A">
          <w:rPr>
            <w:rFonts w:cs="Times New Roman"/>
            <w:szCs w:val="24"/>
          </w:rPr>
          <w:t>1</w:t>
        </w:r>
      </w:ins>
      <w:ins w:id="254" w:author="Matt Masters" w:date="2020-12-02T16:53:00Z">
        <w:r w:rsidR="004D4BF1">
          <w:rPr>
            <w:rFonts w:cs="Times New Roman"/>
            <w:szCs w:val="24"/>
          </w:rPr>
          <w:t>500</w:t>
        </w:r>
      </w:ins>
      <w:del w:id="255" w:author="Matt Masters" w:date="2020-12-02T16:53:00Z">
        <w:r w:rsidR="0042503A" w:rsidDel="004D4BF1">
          <w:rPr>
            <w:rFonts w:cs="Times New Roman"/>
            <w:szCs w:val="24"/>
          </w:rPr>
          <w:delText>487</w:delText>
        </w:r>
      </w:del>
      <w:r w:rsidR="0042503A">
        <w:rPr>
          <w:rFonts w:cs="Times New Roman"/>
          <w:szCs w:val="24"/>
        </w:rPr>
        <w:t>; 95% CI=1.</w:t>
      </w:r>
      <w:del w:id="256" w:author="Matt Masters" w:date="2020-12-02T17:58:00Z">
        <w:r w:rsidR="0042503A">
          <w:rPr>
            <w:rFonts w:cs="Times New Roman"/>
            <w:szCs w:val="24"/>
          </w:rPr>
          <w:delText>1110</w:delText>
        </w:r>
      </w:del>
      <w:ins w:id="257" w:author="Matt Masters" w:date="2020-12-02T17:58:00Z">
        <w:r w:rsidR="0042503A">
          <w:rPr>
            <w:rFonts w:cs="Times New Roman"/>
            <w:szCs w:val="24"/>
          </w:rPr>
          <w:t>11</w:t>
        </w:r>
      </w:ins>
      <w:ins w:id="258" w:author="Matt Masters" w:date="2020-12-02T16:53:00Z">
        <w:r w:rsidR="004D4BF1">
          <w:rPr>
            <w:rFonts w:cs="Times New Roman"/>
            <w:szCs w:val="24"/>
          </w:rPr>
          <w:t>23</w:t>
        </w:r>
      </w:ins>
      <w:del w:id="259" w:author="Matt Masters" w:date="2020-12-02T16:53:00Z">
        <w:r w:rsidR="0042503A" w:rsidDel="004D4BF1">
          <w:rPr>
            <w:rFonts w:cs="Times New Roman"/>
            <w:szCs w:val="24"/>
          </w:rPr>
          <w:delText>10</w:delText>
        </w:r>
      </w:del>
      <w:r w:rsidR="0042503A">
        <w:rPr>
          <w:rFonts w:cs="Times New Roman"/>
          <w:szCs w:val="24"/>
        </w:rPr>
        <w:t>, 1.</w:t>
      </w:r>
      <w:del w:id="260" w:author="Matt Masters" w:date="2020-12-02T17:58:00Z">
        <w:r w:rsidR="0042503A">
          <w:rPr>
            <w:rFonts w:cs="Times New Roman"/>
            <w:szCs w:val="24"/>
          </w:rPr>
          <w:delText>877</w:delText>
        </w:r>
      </w:del>
      <w:ins w:id="261" w:author="Matt Masters" w:date="2020-12-02T17:58:00Z">
        <w:r w:rsidR="0042503A">
          <w:rPr>
            <w:rFonts w:cs="Times New Roman"/>
            <w:szCs w:val="24"/>
          </w:rPr>
          <w:t>8</w:t>
        </w:r>
      </w:ins>
      <w:ins w:id="262" w:author="Matt Masters" w:date="2020-12-02T16:53:00Z">
        <w:r w:rsidR="004D4BF1">
          <w:rPr>
            <w:rFonts w:cs="Times New Roman"/>
            <w:szCs w:val="24"/>
          </w:rPr>
          <w:t>90</w:t>
        </w:r>
      </w:ins>
      <w:del w:id="263" w:author="Matt Masters" w:date="2020-12-02T16:53:00Z">
        <w:r w:rsidR="0042503A" w:rsidDel="004D4BF1">
          <w:rPr>
            <w:rFonts w:cs="Times New Roman"/>
            <w:szCs w:val="24"/>
          </w:rPr>
          <w:delText>77</w:delText>
        </w:r>
      </w:del>
      <w:r w:rsidR="0042503A">
        <w:rPr>
          <w:rFonts w:cs="Times New Roman"/>
          <w:szCs w:val="24"/>
        </w:rPr>
        <w:t xml:space="preserve">), men in wife-isolated dyads had </w:t>
      </w:r>
      <w:del w:id="264" w:author="Matt Masters" w:date="2020-12-02T17:58:00Z">
        <w:r w:rsidR="0042503A">
          <w:rPr>
            <w:rFonts w:cs="Times New Roman"/>
            <w:szCs w:val="24"/>
          </w:rPr>
          <w:delText>11</w:delText>
        </w:r>
      </w:del>
      <w:ins w:id="265" w:author="Matt Masters" w:date="2020-12-02T17:58:00Z">
        <w:r w:rsidR="0042503A">
          <w:rPr>
            <w:rFonts w:cs="Times New Roman"/>
            <w:szCs w:val="24"/>
          </w:rPr>
          <w:t>1</w:t>
        </w:r>
      </w:ins>
      <w:ins w:id="266" w:author="Matt Masters" w:date="2020-12-02T16:54:00Z">
        <w:r w:rsidR="004D4BF1">
          <w:rPr>
            <w:rFonts w:cs="Times New Roman"/>
            <w:szCs w:val="24"/>
          </w:rPr>
          <w:t>2</w:t>
        </w:r>
      </w:ins>
      <w:del w:id="267" w:author="Matt Masters" w:date="2020-12-02T16:54:00Z">
        <w:r w:rsidR="0042503A" w:rsidDel="004D4BF1">
          <w:rPr>
            <w:rFonts w:cs="Times New Roman"/>
            <w:szCs w:val="24"/>
          </w:rPr>
          <w:delText>1</w:delText>
        </w:r>
      </w:del>
      <w:r w:rsidR="0042503A">
        <w:rPr>
          <w:rFonts w:cs="Times New Roman"/>
          <w:szCs w:val="24"/>
        </w:rPr>
        <w:t xml:space="preserve">% higher </w:t>
      </w:r>
      <w:r w:rsidR="00DF68A1">
        <w:rPr>
          <w:rFonts w:cs="Times New Roman"/>
          <w:szCs w:val="24"/>
        </w:rPr>
        <w:t xml:space="preserve">all-cause </w:t>
      </w:r>
      <w:r w:rsidR="0042503A">
        <w:rPr>
          <w:rFonts w:cs="Times New Roman"/>
          <w:szCs w:val="24"/>
        </w:rPr>
        <w:t>mortality (HR=1.</w:t>
      </w:r>
      <w:del w:id="268" w:author="Matt Masters" w:date="2020-12-02T17:58:00Z">
        <w:r w:rsidR="0042503A">
          <w:rPr>
            <w:rFonts w:cs="Times New Roman"/>
            <w:szCs w:val="24"/>
          </w:rPr>
          <w:delText>1106</w:delText>
        </w:r>
      </w:del>
      <w:ins w:id="269" w:author="Matt Masters" w:date="2020-12-02T17:58:00Z">
        <w:r w:rsidR="0042503A">
          <w:rPr>
            <w:rFonts w:cs="Times New Roman"/>
            <w:szCs w:val="24"/>
          </w:rPr>
          <w:t>11</w:t>
        </w:r>
      </w:ins>
      <w:ins w:id="270" w:author="Matt Masters" w:date="2020-12-02T16:54:00Z">
        <w:r w:rsidR="004D4BF1">
          <w:rPr>
            <w:rFonts w:cs="Times New Roman"/>
            <w:szCs w:val="24"/>
          </w:rPr>
          <w:t>57</w:t>
        </w:r>
      </w:ins>
      <w:del w:id="271" w:author="Matt Masters" w:date="2020-12-02T16:54:00Z">
        <w:r w:rsidR="0042503A" w:rsidDel="004D4BF1">
          <w:rPr>
            <w:rFonts w:cs="Times New Roman"/>
            <w:szCs w:val="24"/>
          </w:rPr>
          <w:delText>06</w:delText>
        </w:r>
      </w:del>
      <w:r w:rsidR="0042503A">
        <w:rPr>
          <w:rFonts w:cs="Times New Roman"/>
          <w:szCs w:val="24"/>
        </w:rPr>
        <w:t>; 95% CI=1.</w:t>
      </w:r>
      <w:del w:id="272" w:author="Matt Masters" w:date="2020-12-02T17:58:00Z">
        <w:r w:rsidR="0042503A">
          <w:rPr>
            <w:rFonts w:cs="Times New Roman"/>
            <w:szCs w:val="24"/>
          </w:rPr>
          <w:delText>0487</w:delText>
        </w:r>
      </w:del>
      <w:ins w:id="273" w:author="Matt Masters" w:date="2020-12-02T17:58:00Z">
        <w:r w:rsidR="0042503A">
          <w:rPr>
            <w:rFonts w:cs="Times New Roman"/>
            <w:szCs w:val="24"/>
          </w:rPr>
          <w:t>0</w:t>
        </w:r>
      </w:ins>
      <w:ins w:id="274" w:author="Matt Masters" w:date="2020-12-02T16:54:00Z">
        <w:r w:rsidR="004D4BF1">
          <w:rPr>
            <w:rFonts w:cs="Times New Roman"/>
            <w:szCs w:val="24"/>
          </w:rPr>
          <w:t>535</w:t>
        </w:r>
      </w:ins>
      <w:del w:id="275" w:author="Matt Masters" w:date="2020-12-02T16:54:00Z">
        <w:r w:rsidR="0042503A" w:rsidDel="004D4BF1">
          <w:rPr>
            <w:rFonts w:cs="Times New Roman"/>
            <w:szCs w:val="24"/>
          </w:rPr>
          <w:delText>487</w:delText>
        </w:r>
      </w:del>
      <w:r w:rsidR="0042503A">
        <w:rPr>
          <w:rFonts w:cs="Times New Roman"/>
          <w:szCs w:val="24"/>
        </w:rPr>
        <w:t>, 1.</w:t>
      </w:r>
      <w:del w:id="276" w:author="Matt Masters" w:date="2020-12-02T17:58:00Z">
        <w:r w:rsidR="0042503A">
          <w:rPr>
            <w:rFonts w:cs="Times New Roman"/>
            <w:szCs w:val="24"/>
          </w:rPr>
          <w:delText>1762</w:delText>
        </w:r>
      </w:del>
      <w:ins w:id="277" w:author="Matt Masters" w:date="2020-12-02T17:58:00Z">
        <w:r w:rsidR="0042503A">
          <w:rPr>
            <w:rFonts w:cs="Times New Roman"/>
            <w:szCs w:val="24"/>
          </w:rPr>
          <w:t>1</w:t>
        </w:r>
      </w:ins>
      <w:ins w:id="278" w:author="Matt Masters" w:date="2020-12-02T16:54:00Z">
        <w:r w:rsidR="004D4BF1">
          <w:rPr>
            <w:rFonts w:cs="Times New Roman"/>
            <w:szCs w:val="24"/>
          </w:rPr>
          <w:t>816</w:t>
        </w:r>
      </w:ins>
      <w:del w:id="279" w:author="Matt Masters" w:date="2020-12-02T16:54:00Z">
        <w:r w:rsidR="0042503A" w:rsidDel="004D4BF1">
          <w:rPr>
            <w:rFonts w:cs="Times New Roman"/>
            <w:szCs w:val="24"/>
          </w:rPr>
          <w:delText>762</w:delText>
        </w:r>
      </w:del>
      <w:r w:rsidR="0042503A">
        <w:rPr>
          <w:rFonts w:cs="Times New Roman"/>
          <w:szCs w:val="24"/>
        </w:rPr>
        <w:t xml:space="preserve">), and men in both-isolated dyads had </w:t>
      </w:r>
      <w:ins w:id="280" w:author="Matt Masters" w:date="2020-12-02T16:55:00Z">
        <w:r w:rsidR="004D4BF1">
          <w:rPr>
            <w:rFonts w:cs="Times New Roman"/>
            <w:szCs w:val="24"/>
          </w:rPr>
          <w:t>20</w:t>
        </w:r>
      </w:ins>
      <w:del w:id="281" w:author="Matt Masters" w:date="2020-12-02T16:55:00Z">
        <w:r w:rsidR="0042503A" w:rsidDel="004D4BF1">
          <w:rPr>
            <w:rFonts w:cs="Times New Roman"/>
            <w:szCs w:val="24"/>
          </w:rPr>
          <w:delText>19</w:delText>
        </w:r>
      </w:del>
      <w:r w:rsidR="0042503A">
        <w:rPr>
          <w:rFonts w:cs="Times New Roman"/>
          <w:szCs w:val="24"/>
        </w:rPr>
        <w:t xml:space="preserve">% higher </w:t>
      </w:r>
      <w:r w:rsidR="00DF68A1">
        <w:rPr>
          <w:rFonts w:cs="Times New Roman"/>
          <w:szCs w:val="24"/>
        </w:rPr>
        <w:t xml:space="preserve">all-cause </w:t>
      </w:r>
      <w:r w:rsidR="0042503A">
        <w:rPr>
          <w:rFonts w:cs="Times New Roman"/>
          <w:szCs w:val="24"/>
        </w:rPr>
        <w:t>mortality (HR=1.</w:t>
      </w:r>
      <w:del w:id="282" w:author="Matt Masters" w:date="2020-12-02T17:58:00Z">
        <w:r w:rsidR="0042503A">
          <w:rPr>
            <w:rFonts w:cs="Times New Roman"/>
            <w:szCs w:val="24"/>
          </w:rPr>
          <w:delText>1926</w:delText>
        </w:r>
      </w:del>
      <w:ins w:id="283" w:author="Matt Masters" w:date="2020-12-02T17:58:00Z">
        <w:r w:rsidR="0042503A">
          <w:rPr>
            <w:rFonts w:cs="Times New Roman"/>
            <w:szCs w:val="24"/>
          </w:rPr>
          <w:t>19</w:t>
        </w:r>
      </w:ins>
      <w:ins w:id="284" w:author="Matt Masters" w:date="2020-12-02T16:55:00Z">
        <w:r w:rsidR="004D4BF1">
          <w:rPr>
            <w:rFonts w:cs="Times New Roman"/>
            <w:szCs w:val="24"/>
          </w:rPr>
          <w:t>99</w:t>
        </w:r>
      </w:ins>
      <w:del w:id="285" w:author="Matt Masters" w:date="2020-12-02T16:55:00Z">
        <w:r w:rsidR="0042503A" w:rsidDel="004D4BF1">
          <w:rPr>
            <w:rFonts w:cs="Times New Roman"/>
            <w:szCs w:val="24"/>
          </w:rPr>
          <w:delText>26</w:delText>
        </w:r>
      </w:del>
      <w:r w:rsidR="0042503A">
        <w:rPr>
          <w:rFonts w:cs="Times New Roman"/>
          <w:szCs w:val="24"/>
        </w:rPr>
        <w:t>; 95% CI=</w:t>
      </w:r>
      <w:r w:rsidR="0042503A" w:rsidRPr="00845671">
        <w:rPr>
          <w:rFonts w:cs="Times New Roman"/>
          <w:szCs w:val="24"/>
        </w:rPr>
        <w:t>1.</w:t>
      </w:r>
      <w:del w:id="286" w:author="Matt Masters" w:date="2020-12-02T17:58:00Z">
        <w:r w:rsidR="0042503A" w:rsidRPr="00845671">
          <w:rPr>
            <w:rFonts w:cs="Times New Roman"/>
            <w:szCs w:val="24"/>
          </w:rPr>
          <w:delText>1416</w:delText>
        </w:r>
      </w:del>
      <w:ins w:id="287" w:author="Matt Masters" w:date="2020-12-02T17:58:00Z">
        <w:r w:rsidR="0042503A" w:rsidRPr="00845671">
          <w:rPr>
            <w:rFonts w:cs="Times New Roman"/>
            <w:szCs w:val="24"/>
          </w:rPr>
          <w:t>14</w:t>
        </w:r>
      </w:ins>
      <w:ins w:id="288" w:author="Matt Masters" w:date="2020-12-02T16:55:00Z">
        <w:r w:rsidR="004D4BF1">
          <w:rPr>
            <w:rFonts w:cs="Times New Roman"/>
            <w:szCs w:val="24"/>
          </w:rPr>
          <w:t>8</w:t>
        </w:r>
      </w:ins>
      <w:del w:id="289" w:author="Matt Masters" w:date="2020-12-02T16:55:00Z">
        <w:r w:rsidR="0042503A" w:rsidRPr="00845671" w:rsidDel="004D4BF1">
          <w:rPr>
            <w:rFonts w:cs="Times New Roman"/>
            <w:szCs w:val="24"/>
          </w:rPr>
          <w:delText>1</w:delText>
        </w:r>
      </w:del>
      <w:ins w:id="290" w:author="Matt Masters" w:date="2020-12-02T17:58:00Z">
        <w:r w:rsidR="0042503A" w:rsidRPr="00845671">
          <w:rPr>
            <w:rFonts w:cs="Times New Roman"/>
            <w:szCs w:val="24"/>
          </w:rPr>
          <w:t>6</w:t>
        </w:r>
      </w:ins>
      <w:r w:rsidR="0042503A" w:rsidRPr="00845671">
        <w:rPr>
          <w:rFonts w:cs="Times New Roman"/>
          <w:szCs w:val="24"/>
        </w:rPr>
        <w:t>-1.</w:t>
      </w:r>
      <w:del w:id="291" w:author="Matt Masters" w:date="2020-12-02T17:58:00Z">
        <w:r w:rsidR="0042503A" w:rsidRPr="00845671">
          <w:rPr>
            <w:rFonts w:cs="Times New Roman"/>
            <w:szCs w:val="24"/>
          </w:rPr>
          <w:delText>2459</w:delText>
        </w:r>
      </w:del>
      <w:ins w:id="292" w:author="Matt Masters" w:date="2020-12-02T17:58:00Z">
        <w:r w:rsidR="0042503A" w:rsidRPr="00845671">
          <w:rPr>
            <w:rFonts w:cs="Times New Roman"/>
            <w:szCs w:val="24"/>
          </w:rPr>
          <w:t>2</w:t>
        </w:r>
      </w:ins>
      <w:ins w:id="293" w:author="Matt Masters" w:date="2020-12-02T16:55:00Z">
        <w:r w:rsidR="004D4BF1">
          <w:rPr>
            <w:rFonts w:cs="Times New Roman"/>
            <w:szCs w:val="24"/>
          </w:rPr>
          <w:t>536</w:t>
        </w:r>
      </w:ins>
      <w:del w:id="294" w:author="Matt Masters" w:date="2020-12-02T16:55:00Z">
        <w:r w:rsidR="0042503A" w:rsidRPr="00845671" w:rsidDel="004D4BF1">
          <w:rPr>
            <w:rFonts w:cs="Times New Roman"/>
            <w:szCs w:val="24"/>
          </w:rPr>
          <w:delText>459</w:delText>
        </w:r>
      </w:del>
      <w:r w:rsidR="0042503A">
        <w:rPr>
          <w:rFonts w:cs="Times New Roman"/>
          <w:szCs w:val="24"/>
        </w:rPr>
        <w:t xml:space="preserve">). </w:t>
      </w:r>
      <w:r w:rsidR="00DF68A1">
        <w:rPr>
          <w:rFonts w:cs="Times New Roman"/>
          <w:szCs w:val="24"/>
        </w:rPr>
        <w:t>In the second follow-up period, t</w:t>
      </w:r>
      <w:r w:rsidR="0042503A">
        <w:rPr>
          <w:rFonts w:cs="Times New Roman"/>
          <w:szCs w:val="24"/>
        </w:rPr>
        <w:t xml:space="preserve">hese associations were attenuated but remained </w:t>
      </w:r>
      <w:r w:rsidR="00F46452">
        <w:rPr>
          <w:rFonts w:cs="Times New Roman"/>
          <w:szCs w:val="24"/>
        </w:rPr>
        <w:t xml:space="preserve">statistically </w:t>
      </w:r>
      <w:r w:rsidR="0042503A">
        <w:rPr>
          <w:rFonts w:cs="Times New Roman"/>
          <w:szCs w:val="24"/>
        </w:rPr>
        <w:t xml:space="preserve">significant in husband-isolated and both-isolated dyads. </w:t>
      </w:r>
    </w:p>
    <w:p w14:paraId="20A89B0D" w14:textId="77777777" w:rsidR="009B0923" w:rsidRDefault="009B0923" w:rsidP="009B0923">
      <w:pPr>
        <w:autoSpaceDE w:val="0"/>
        <w:autoSpaceDN w:val="0"/>
        <w:adjustRightInd w:val="0"/>
        <w:spacing w:line="480" w:lineRule="auto"/>
        <w:rPr>
          <w:rFonts w:cs="Times New Roman"/>
          <w:szCs w:val="24"/>
        </w:rPr>
      </w:pPr>
    </w:p>
    <w:p w14:paraId="2CB94A29" w14:textId="501B3D4C" w:rsidR="008E2C17" w:rsidRDefault="008E2C17" w:rsidP="009B0923">
      <w:pPr>
        <w:autoSpaceDE w:val="0"/>
        <w:autoSpaceDN w:val="0"/>
        <w:adjustRightInd w:val="0"/>
        <w:spacing w:line="480" w:lineRule="auto"/>
        <w:rPr>
          <w:rFonts w:cs="Times New Roman"/>
          <w:szCs w:val="24"/>
        </w:rPr>
      </w:pPr>
      <w:r>
        <w:rPr>
          <w:rFonts w:cs="Times New Roman"/>
          <w:szCs w:val="24"/>
        </w:rPr>
        <w:t xml:space="preserve">In the first follow-up period, compared to women in dyads in which neither spouse was isolated, women in dyads in which only the wife was isolated or in which both spouses were isolated had higher </w:t>
      </w:r>
      <w:r w:rsidR="00DF68A1">
        <w:rPr>
          <w:rFonts w:cs="Times New Roman"/>
          <w:szCs w:val="24"/>
        </w:rPr>
        <w:t xml:space="preserve">all-cause </w:t>
      </w:r>
      <w:r>
        <w:rPr>
          <w:rFonts w:cs="Times New Roman"/>
          <w:szCs w:val="24"/>
        </w:rPr>
        <w:t xml:space="preserve">mortality. Specifically, women in wife-isolated dyads had 18% higher </w:t>
      </w:r>
      <w:r w:rsidR="00DF68A1">
        <w:rPr>
          <w:rFonts w:cs="Times New Roman"/>
          <w:szCs w:val="24"/>
        </w:rPr>
        <w:t xml:space="preserve">all-cause </w:t>
      </w:r>
      <w:r>
        <w:rPr>
          <w:rFonts w:cs="Times New Roman"/>
          <w:szCs w:val="24"/>
        </w:rPr>
        <w:t>mortality (HR=1.</w:t>
      </w:r>
      <w:del w:id="295" w:author="Matt Masters" w:date="2020-12-02T17:58:00Z">
        <w:r>
          <w:rPr>
            <w:rFonts w:cs="Times New Roman"/>
            <w:szCs w:val="24"/>
          </w:rPr>
          <w:delText>1755</w:delText>
        </w:r>
      </w:del>
      <w:ins w:id="296" w:author="Matt Masters" w:date="2020-12-02T17:58:00Z">
        <w:r>
          <w:rPr>
            <w:rFonts w:cs="Times New Roman"/>
            <w:szCs w:val="24"/>
          </w:rPr>
          <w:t>17</w:t>
        </w:r>
      </w:ins>
      <w:ins w:id="297" w:author="Matt Masters" w:date="2020-12-02T17:24:00Z">
        <w:r w:rsidR="00B64EBD">
          <w:rPr>
            <w:rFonts w:cs="Times New Roman"/>
            <w:szCs w:val="24"/>
          </w:rPr>
          <w:t>76</w:t>
        </w:r>
      </w:ins>
      <w:del w:id="298" w:author="Matt Masters" w:date="2020-12-02T17:24:00Z">
        <w:r w:rsidDel="00B64EBD">
          <w:rPr>
            <w:rFonts w:cs="Times New Roman"/>
            <w:szCs w:val="24"/>
          </w:rPr>
          <w:delText>55</w:delText>
        </w:r>
      </w:del>
      <w:r>
        <w:rPr>
          <w:rFonts w:cs="Times New Roman"/>
          <w:szCs w:val="24"/>
        </w:rPr>
        <w:t>; 95% CI=</w:t>
      </w:r>
      <w:r w:rsidRPr="008E2C17">
        <w:rPr>
          <w:rFonts w:cs="Times New Roman"/>
          <w:szCs w:val="24"/>
        </w:rPr>
        <w:t>1.</w:t>
      </w:r>
      <w:del w:id="299" w:author="Matt Masters" w:date="2020-12-02T17:58:00Z">
        <w:r w:rsidRPr="008E2C17">
          <w:rPr>
            <w:rFonts w:cs="Times New Roman"/>
            <w:szCs w:val="24"/>
          </w:rPr>
          <w:delText>0862</w:delText>
        </w:r>
      </w:del>
      <w:ins w:id="300" w:author="Matt Masters" w:date="2020-12-02T17:58:00Z">
        <w:r w:rsidRPr="008E2C17">
          <w:rPr>
            <w:rFonts w:cs="Times New Roman"/>
            <w:szCs w:val="24"/>
          </w:rPr>
          <w:t>08</w:t>
        </w:r>
      </w:ins>
      <w:ins w:id="301" w:author="Matt Masters" w:date="2020-12-02T17:24:00Z">
        <w:r w:rsidR="00B64EBD">
          <w:rPr>
            <w:rFonts w:cs="Times New Roman"/>
            <w:szCs w:val="24"/>
          </w:rPr>
          <w:t>80</w:t>
        </w:r>
      </w:ins>
      <w:del w:id="302" w:author="Matt Masters" w:date="2020-12-02T17:24:00Z">
        <w:r w:rsidRPr="008E2C17" w:rsidDel="00B64EBD">
          <w:rPr>
            <w:rFonts w:cs="Times New Roman"/>
            <w:szCs w:val="24"/>
          </w:rPr>
          <w:delText>62</w:delText>
        </w:r>
      </w:del>
      <w:r w:rsidRPr="008E2C17">
        <w:rPr>
          <w:rFonts w:cs="Times New Roman"/>
          <w:szCs w:val="24"/>
        </w:rPr>
        <w:t>-1.</w:t>
      </w:r>
      <w:del w:id="303" w:author="Matt Masters" w:date="2020-12-02T17:58:00Z">
        <w:r w:rsidRPr="008E2C17">
          <w:rPr>
            <w:rFonts w:cs="Times New Roman"/>
            <w:szCs w:val="24"/>
          </w:rPr>
          <w:delText>2722</w:delText>
        </w:r>
      </w:del>
      <w:ins w:id="304" w:author="Matt Masters" w:date="2020-12-02T17:58:00Z">
        <w:r w:rsidRPr="008E2C17">
          <w:rPr>
            <w:rFonts w:cs="Times New Roman"/>
            <w:szCs w:val="24"/>
          </w:rPr>
          <w:t>27</w:t>
        </w:r>
      </w:ins>
      <w:ins w:id="305" w:author="Matt Masters" w:date="2020-12-02T17:25:00Z">
        <w:r w:rsidR="00B64EBD">
          <w:rPr>
            <w:rFonts w:cs="Times New Roman"/>
            <w:szCs w:val="24"/>
          </w:rPr>
          <w:t>45</w:t>
        </w:r>
      </w:ins>
      <w:del w:id="306" w:author="Matt Masters" w:date="2020-12-02T17:25:00Z">
        <w:r w:rsidRPr="008E2C17" w:rsidDel="00B64EBD">
          <w:rPr>
            <w:rFonts w:cs="Times New Roman"/>
            <w:szCs w:val="24"/>
          </w:rPr>
          <w:delText>22</w:delText>
        </w:r>
      </w:del>
      <w:r>
        <w:rPr>
          <w:rFonts w:cs="Times New Roman"/>
          <w:szCs w:val="24"/>
        </w:rPr>
        <w:t>)</w:t>
      </w:r>
      <w:r w:rsidR="00677203">
        <w:rPr>
          <w:rFonts w:cs="Times New Roman"/>
          <w:szCs w:val="24"/>
        </w:rPr>
        <w:t xml:space="preserve"> and wo</w:t>
      </w:r>
      <w:r>
        <w:rPr>
          <w:rFonts w:cs="Times New Roman"/>
          <w:szCs w:val="24"/>
        </w:rPr>
        <w:t xml:space="preserve">men in </w:t>
      </w:r>
      <w:r w:rsidR="00677203">
        <w:rPr>
          <w:rFonts w:cs="Times New Roman"/>
          <w:szCs w:val="24"/>
        </w:rPr>
        <w:t>both</w:t>
      </w:r>
      <w:r>
        <w:rPr>
          <w:rFonts w:cs="Times New Roman"/>
          <w:szCs w:val="24"/>
        </w:rPr>
        <w:t>-isolated dyads had 1</w:t>
      </w:r>
      <w:r w:rsidR="009F7FB5">
        <w:rPr>
          <w:rFonts w:cs="Times New Roman"/>
          <w:szCs w:val="24"/>
        </w:rPr>
        <w:t>7</w:t>
      </w:r>
      <w:r>
        <w:rPr>
          <w:rFonts w:cs="Times New Roman"/>
          <w:szCs w:val="24"/>
        </w:rPr>
        <w:t xml:space="preserve">% higher </w:t>
      </w:r>
      <w:r w:rsidR="00DF68A1">
        <w:rPr>
          <w:rFonts w:cs="Times New Roman"/>
          <w:szCs w:val="24"/>
        </w:rPr>
        <w:t xml:space="preserve">all-cause </w:t>
      </w:r>
      <w:r>
        <w:rPr>
          <w:rFonts w:cs="Times New Roman"/>
          <w:szCs w:val="24"/>
        </w:rPr>
        <w:t>mortality (HR=1.</w:t>
      </w:r>
      <w:del w:id="307" w:author="Matt Masters" w:date="2020-12-02T17:58:00Z">
        <w:r w:rsidR="00677203">
          <w:rPr>
            <w:rFonts w:cs="Times New Roman"/>
            <w:szCs w:val="24"/>
          </w:rPr>
          <w:delText>1</w:delText>
        </w:r>
        <w:r w:rsidR="009F7FB5">
          <w:rPr>
            <w:rFonts w:cs="Times New Roman"/>
            <w:szCs w:val="24"/>
          </w:rPr>
          <w:delText>711</w:delText>
        </w:r>
      </w:del>
      <w:ins w:id="308" w:author="Matt Masters" w:date="2020-12-02T17:58:00Z">
        <w:r w:rsidR="00677203">
          <w:rPr>
            <w:rFonts w:cs="Times New Roman"/>
            <w:szCs w:val="24"/>
          </w:rPr>
          <w:t>1</w:t>
        </w:r>
        <w:r w:rsidR="009F7FB5">
          <w:rPr>
            <w:rFonts w:cs="Times New Roman"/>
            <w:szCs w:val="24"/>
          </w:rPr>
          <w:t>7</w:t>
        </w:r>
      </w:ins>
      <w:ins w:id="309" w:author="Matt Masters" w:date="2020-12-02T17:25:00Z">
        <w:r w:rsidR="00B64EBD">
          <w:rPr>
            <w:rFonts w:cs="Times New Roman"/>
            <w:szCs w:val="24"/>
          </w:rPr>
          <w:t>48</w:t>
        </w:r>
      </w:ins>
      <w:del w:id="310" w:author="Matt Masters" w:date="2020-12-02T17:25:00Z">
        <w:r w:rsidR="009F7FB5" w:rsidDel="00B64EBD">
          <w:rPr>
            <w:rFonts w:cs="Times New Roman"/>
            <w:szCs w:val="24"/>
          </w:rPr>
          <w:delText>11</w:delText>
        </w:r>
      </w:del>
      <w:r>
        <w:rPr>
          <w:rFonts w:cs="Times New Roman"/>
          <w:szCs w:val="24"/>
        </w:rPr>
        <w:t>; 95% CI=</w:t>
      </w:r>
      <w:r w:rsidR="009F7FB5" w:rsidRPr="009F7FB5">
        <w:rPr>
          <w:rFonts w:cs="Times New Roman"/>
          <w:szCs w:val="24"/>
        </w:rPr>
        <w:t>1.</w:t>
      </w:r>
      <w:ins w:id="311" w:author="Matt Masters" w:date="2020-12-02T17:25:00Z">
        <w:r w:rsidR="00B64EBD">
          <w:rPr>
            <w:rFonts w:cs="Times New Roman"/>
            <w:szCs w:val="24"/>
          </w:rPr>
          <w:t>1033</w:t>
        </w:r>
      </w:ins>
      <w:del w:id="312" w:author="Matt Masters" w:date="2020-12-02T17:25:00Z">
        <w:r w:rsidR="009F7FB5" w:rsidRPr="009F7FB5" w:rsidDel="00B64EBD">
          <w:rPr>
            <w:rFonts w:cs="Times New Roman"/>
            <w:szCs w:val="24"/>
          </w:rPr>
          <w:delText>0999</w:delText>
        </w:r>
      </w:del>
      <w:r w:rsidR="009F7FB5" w:rsidRPr="009F7FB5">
        <w:rPr>
          <w:rFonts w:cs="Times New Roman"/>
          <w:szCs w:val="24"/>
        </w:rPr>
        <w:t>-1.</w:t>
      </w:r>
      <w:del w:id="313" w:author="Matt Masters" w:date="2020-12-02T17:58:00Z">
        <w:r w:rsidR="009F7FB5" w:rsidRPr="009F7FB5">
          <w:rPr>
            <w:rFonts w:cs="Times New Roman"/>
            <w:szCs w:val="24"/>
          </w:rPr>
          <w:delText>2470</w:delText>
        </w:r>
      </w:del>
      <w:ins w:id="314" w:author="Matt Masters" w:date="2020-12-02T17:58:00Z">
        <w:r w:rsidR="009F7FB5" w:rsidRPr="009F7FB5">
          <w:rPr>
            <w:rFonts w:cs="Times New Roman"/>
            <w:szCs w:val="24"/>
          </w:rPr>
          <w:t>2</w:t>
        </w:r>
      </w:ins>
      <w:ins w:id="315" w:author="Matt Masters" w:date="2020-12-02T17:25:00Z">
        <w:r w:rsidR="00B64EBD">
          <w:rPr>
            <w:rFonts w:cs="Times New Roman"/>
            <w:szCs w:val="24"/>
          </w:rPr>
          <w:t>509</w:t>
        </w:r>
      </w:ins>
      <w:del w:id="316" w:author="Matt Masters" w:date="2020-12-02T17:25:00Z">
        <w:r w:rsidR="009F7FB5" w:rsidRPr="009F7FB5" w:rsidDel="00B64EBD">
          <w:rPr>
            <w:rFonts w:cs="Times New Roman"/>
            <w:szCs w:val="24"/>
          </w:rPr>
          <w:delText>470</w:delText>
        </w:r>
      </w:del>
      <w:r>
        <w:rPr>
          <w:rFonts w:cs="Times New Roman"/>
          <w:szCs w:val="24"/>
        </w:rPr>
        <w:t>)</w:t>
      </w:r>
      <w:r w:rsidR="009F7FB5">
        <w:rPr>
          <w:rFonts w:cs="Times New Roman"/>
          <w:szCs w:val="24"/>
        </w:rPr>
        <w:t xml:space="preserve">. </w:t>
      </w:r>
      <w:r w:rsidR="00DF68A1">
        <w:rPr>
          <w:rFonts w:cs="Times New Roman"/>
          <w:szCs w:val="24"/>
        </w:rPr>
        <w:t>In the second follow-up period, t</w:t>
      </w:r>
      <w:r>
        <w:rPr>
          <w:rFonts w:cs="Times New Roman"/>
          <w:szCs w:val="24"/>
        </w:rPr>
        <w:t xml:space="preserve">hese associations were attenuated but remained significant in </w:t>
      </w:r>
      <w:r w:rsidR="007E4471">
        <w:rPr>
          <w:rFonts w:cs="Times New Roman"/>
          <w:szCs w:val="24"/>
        </w:rPr>
        <w:t>both</w:t>
      </w:r>
      <w:r>
        <w:rPr>
          <w:rFonts w:cs="Times New Roman"/>
          <w:szCs w:val="24"/>
        </w:rPr>
        <w:t xml:space="preserve">-isolated </w:t>
      </w:r>
      <w:r w:rsidR="007E4471">
        <w:rPr>
          <w:rFonts w:cs="Times New Roman"/>
          <w:szCs w:val="24"/>
        </w:rPr>
        <w:t>dyads.</w:t>
      </w:r>
      <w:r w:rsidR="007C0001">
        <w:rPr>
          <w:rFonts w:cs="Times New Roman"/>
          <w:szCs w:val="24"/>
        </w:rPr>
        <w:t xml:space="preserve"> Women in dyads in which only the husband was isolated did not have higher </w:t>
      </w:r>
      <w:r w:rsidR="00DF68A1">
        <w:rPr>
          <w:rFonts w:cs="Times New Roman"/>
          <w:szCs w:val="24"/>
        </w:rPr>
        <w:t xml:space="preserve">all-cause </w:t>
      </w:r>
      <w:r w:rsidR="007C0001">
        <w:rPr>
          <w:rFonts w:cs="Times New Roman"/>
          <w:szCs w:val="24"/>
        </w:rPr>
        <w:t xml:space="preserve">mortality </w:t>
      </w:r>
      <w:r w:rsidR="00056628">
        <w:rPr>
          <w:rFonts w:cs="Times New Roman"/>
          <w:szCs w:val="24"/>
        </w:rPr>
        <w:t xml:space="preserve">than women in dyads in which neither spouse was isolated </w:t>
      </w:r>
      <w:r w:rsidR="007C0001">
        <w:rPr>
          <w:rFonts w:cs="Times New Roman"/>
          <w:szCs w:val="24"/>
        </w:rPr>
        <w:t xml:space="preserve">in either follow-up period. </w:t>
      </w:r>
    </w:p>
    <w:p w14:paraId="62035E5E" w14:textId="77777777" w:rsidR="009B0923" w:rsidRDefault="009B0923" w:rsidP="009B0923">
      <w:pPr>
        <w:autoSpaceDE w:val="0"/>
        <w:autoSpaceDN w:val="0"/>
        <w:adjustRightInd w:val="0"/>
        <w:spacing w:line="480" w:lineRule="auto"/>
        <w:rPr>
          <w:rFonts w:cs="Times New Roman"/>
          <w:szCs w:val="24"/>
          <w:u w:val="single"/>
        </w:rPr>
      </w:pPr>
    </w:p>
    <w:p w14:paraId="679EC491" w14:textId="2BB7E813" w:rsidR="001502E4" w:rsidRPr="001502E4" w:rsidRDefault="001502E4" w:rsidP="009B0923">
      <w:pPr>
        <w:autoSpaceDE w:val="0"/>
        <w:autoSpaceDN w:val="0"/>
        <w:adjustRightInd w:val="0"/>
        <w:spacing w:line="480" w:lineRule="auto"/>
        <w:rPr>
          <w:rFonts w:cs="Times New Roman"/>
          <w:szCs w:val="24"/>
        </w:rPr>
      </w:pPr>
      <w:r w:rsidRPr="00554DA5">
        <w:rPr>
          <w:rFonts w:cs="Times New Roman"/>
          <w:szCs w:val="24"/>
          <w:u w:val="single"/>
        </w:rPr>
        <w:lastRenderedPageBreak/>
        <w:t>Cancer mortality.</w:t>
      </w:r>
      <w:r w:rsidR="00AB00AF">
        <w:rPr>
          <w:rFonts w:cs="Times New Roman"/>
          <w:i/>
          <w:iCs/>
          <w:szCs w:val="24"/>
        </w:rPr>
        <w:t xml:space="preserve"> </w:t>
      </w:r>
      <w:r w:rsidR="00AB00AF">
        <w:rPr>
          <w:rFonts w:cs="Times New Roman"/>
          <w:szCs w:val="24"/>
        </w:rPr>
        <w:t xml:space="preserve">In the first follow-up period, compared to men in dyads in which neither spouse was isolated, men in dyads with at least one isolated spouse had higher </w:t>
      </w:r>
      <w:r w:rsidR="00DF68A1">
        <w:rPr>
          <w:rFonts w:cs="Times New Roman"/>
          <w:szCs w:val="24"/>
        </w:rPr>
        <w:t xml:space="preserve">cancer </w:t>
      </w:r>
      <w:r w:rsidR="00AB00AF">
        <w:rPr>
          <w:rFonts w:cs="Times New Roman"/>
          <w:szCs w:val="24"/>
        </w:rPr>
        <w:t xml:space="preserve">mortality. Specifically, men in husband-isolated dyads had 13% higher </w:t>
      </w:r>
      <w:r w:rsidR="00DF68A1">
        <w:rPr>
          <w:rFonts w:cs="Times New Roman"/>
          <w:szCs w:val="24"/>
        </w:rPr>
        <w:t xml:space="preserve">cancer </w:t>
      </w:r>
      <w:r w:rsidR="00AB00AF">
        <w:rPr>
          <w:rFonts w:cs="Times New Roman"/>
          <w:szCs w:val="24"/>
        </w:rPr>
        <w:t>mortality (HR=1.</w:t>
      </w:r>
      <w:del w:id="317" w:author="Matt Masters" w:date="2020-12-02T17:58:00Z">
        <w:r w:rsidR="00AB00AF">
          <w:rPr>
            <w:rFonts w:cs="Times New Roman"/>
            <w:szCs w:val="24"/>
          </w:rPr>
          <w:delText>1276</w:delText>
        </w:r>
      </w:del>
      <w:ins w:id="318" w:author="Matt Masters" w:date="2020-12-02T17:58:00Z">
        <w:r w:rsidR="00AB00AF">
          <w:rPr>
            <w:rFonts w:cs="Times New Roman"/>
            <w:szCs w:val="24"/>
          </w:rPr>
          <w:t>12</w:t>
        </w:r>
      </w:ins>
      <w:ins w:id="319" w:author="Matt Masters" w:date="2020-12-02T17:28:00Z">
        <w:r w:rsidR="00B64EBD">
          <w:rPr>
            <w:rFonts w:cs="Times New Roman"/>
            <w:szCs w:val="24"/>
          </w:rPr>
          <w:t>85</w:t>
        </w:r>
      </w:ins>
      <w:del w:id="320" w:author="Matt Masters" w:date="2020-12-02T17:28:00Z">
        <w:r w:rsidR="00AB00AF" w:rsidDel="00B64EBD">
          <w:rPr>
            <w:rFonts w:cs="Times New Roman"/>
            <w:szCs w:val="24"/>
          </w:rPr>
          <w:delText>76</w:delText>
        </w:r>
      </w:del>
      <w:r w:rsidR="00AB00AF">
        <w:rPr>
          <w:rFonts w:cs="Times New Roman"/>
          <w:szCs w:val="24"/>
        </w:rPr>
        <w:t>; 95% CI=</w:t>
      </w:r>
      <w:r w:rsidR="00AB00AF" w:rsidRPr="00AB00AF">
        <w:rPr>
          <w:rFonts w:cs="Times New Roman"/>
          <w:szCs w:val="24"/>
        </w:rPr>
        <w:t>1.</w:t>
      </w:r>
      <w:del w:id="321" w:author="Matt Masters" w:date="2020-12-02T17:58:00Z">
        <w:r w:rsidR="00AB00AF" w:rsidRPr="00AB00AF">
          <w:rPr>
            <w:rFonts w:cs="Times New Roman"/>
            <w:szCs w:val="24"/>
          </w:rPr>
          <w:delText>0666</w:delText>
        </w:r>
      </w:del>
      <w:ins w:id="322" w:author="Matt Masters" w:date="2020-12-02T17:58:00Z">
        <w:r w:rsidR="00AB00AF" w:rsidRPr="00AB00AF">
          <w:rPr>
            <w:rFonts w:cs="Times New Roman"/>
            <w:szCs w:val="24"/>
          </w:rPr>
          <w:t>06</w:t>
        </w:r>
      </w:ins>
      <w:ins w:id="323" w:author="Matt Masters" w:date="2020-12-02T17:28:00Z">
        <w:r w:rsidR="00B64EBD">
          <w:rPr>
            <w:rFonts w:cs="Times New Roman"/>
            <w:szCs w:val="24"/>
          </w:rPr>
          <w:t>74</w:t>
        </w:r>
      </w:ins>
      <w:del w:id="324" w:author="Matt Masters" w:date="2020-12-02T17:28:00Z">
        <w:r w:rsidR="00AB00AF" w:rsidRPr="00AB00AF" w:rsidDel="00B64EBD">
          <w:rPr>
            <w:rFonts w:cs="Times New Roman"/>
            <w:szCs w:val="24"/>
          </w:rPr>
          <w:delText>66</w:delText>
        </w:r>
      </w:del>
      <w:r w:rsidR="00AB00AF" w:rsidRPr="00AB00AF">
        <w:rPr>
          <w:rFonts w:cs="Times New Roman"/>
          <w:szCs w:val="24"/>
        </w:rPr>
        <w:t>-1.</w:t>
      </w:r>
      <w:del w:id="325" w:author="Matt Masters" w:date="2020-12-02T17:58:00Z">
        <w:r w:rsidR="00AB00AF" w:rsidRPr="00AB00AF">
          <w:rPr>
            <w:rFonts w:cs="Times New Roman"/>
            <w:szCs w:val="24"/>
          </w:rPr>
          <w:delText>1922</w:delText>
        </w:r>
      </w:del>
      <w:ins w:id="326" w:author="Matt Masters" w:date="2020-12-02T17:58:00Z">
        <w:r w:rsidR="00AB00AF" w:rsidRPr="00AB00AF">
          <w:rPr>
            <w:rFonts w:cs="Times New Roman"/>
            <w:szCs w:val="24"/>
          </w:rPr>
          <w:t>19</w:t>
        </w:r>
      </w:ins>
      <w:ins w:id="327" w:author="Matt Masters" w:date="2020-12-02T17:28:00Z">
        <w:r w:rsidR="00B64EBD">
          <w:rPr>
            <w:rFonts w:cs="Times New Roman"/>
            <w:szCs w:val="24"/>
          </w:rPr>
          <w:t>3</w:t>
        </w:r>
      </w:ins>
      <w:del w:id="328" w:author="Matt Masters" w:date="2020-12-02T17:28:00Z">
        <w:r w:rsidR="00AB00AF" w:rsidRPr="00AB00AF" w:rsidDel="00B64EBD">
          <w:rPr>
            <w:rFonts w:cs="Times New Roman"/>
            <w:szCs w:val="24"/>
          </w:rPr>
          <w:delText>2</w:delText>
        </w:r>
      </w:del>
      <w:ins w:id="329" w:author="Matt Masters" w:date="2020-12-02T17:58:00Z">
        <w:r w:rsidR="00AB00AF" w:rsidRPr="00AB00AF">
          <w:rPr>
            <w:rFonts w:cs="Times New Roman"/>
            <w:szCs w:val="24"/>
          </w:rPr>
          <w:t>2</w:t>
        </w:r>
      </w:ins>
      <w:r w:rsidR="00AB00AF">
        <w:rPr>
          <w:rFonts w:cs="Times New Roman"/>
          <w:szCs w:val="24"/>
        </w:rPr>
        <w:t xml:space="preserve">), men in wife-isolated dyads had </w:t>
      </w:r>
      <w:del w:id="330" w:author="Matt Masters" w:date="2020-12-02T17:58:00Z">
        <w:r w:rsidR="00AB00AF">
          <w:rPr>
            <w:rFonts w:cs="Times New Roman"/>
            <w:szCs w:val="24"/>
          </w:rPr>
          <w:delText>10</w:delText>
        </w:r>
      </w:del>
      <w:ins w:id="331" w:author="Matt Masters" w:date="2020-12-02T17:58:00Z">
        <w:r w:rsidR="00AB00AF">
          <w:rPr>
            <w:rFonts w:cs="Times New Roman"/>
            <w:szCs w:val="24"/>
          </w:rPr>
          <w:t>1</w:t>
        </w:r>
      </w:ins>
      <w:ins w:id="332" w:author="Matt Masters" w:date="2020-12-02T17:28:00Z">
        <w:r w:rsidR="00B64EBD">
          <w:rPr>
            <w:rFonts w:cs="Times New Roman"/>
            <w:szCs w:val="24"/>
          </w:rPr>
          <w:t>1</w:t>
        </w:r>
      </w:ins>
      <w:del w:id="333" w:author="Matt Masters" w:date="2020-12-02T17:28:00Z">
        <w:r w:rsidR="00AB00AF" w:rsidDel="00B64EBD">
          <w:rPr>
            <w:rFonts w:cs="Times New Roman"/>
            <w:szCs w:val="24"/>
          </w:rPr>
          <w:delText>0</w:delText>
        </w:r>
      </w:del>
      <w:r w:rsidR="00AB00AF">
        <w:rPr>
          <w:rFonts w:cs="Times New Roman"/>
          <w:szCs w:val="24"/>
        </w:rPr>
        <w:t xml:space="preserve">% higher </w:t>
      </w:r>
      <w:r w:rsidR="00DF68A1">
        <w:rPr>
          <w:rFonts w:cs="Times New Roman"/>
          <w:szCs w:val="24"/>
        </w:rPr>
        <w:t xml:space="preserve">cancer </w:t>
      </w:r>
      <w:r w:rsidR="00AB00AF">
        <w:rPr>
          <w:rFonts w:cs="Times New Roman"/>
          <w:szCs w:val="24"/>
        </w:rPr>
        <w:t>mortality (HR=1.</w:t>
      </w:r>
      <w:del w:id="334" w:author="Matt Masters" w:date="2020-12-02T17:58:00Z">
        <w:r w:rsidR="00AB00AF">
          <w:rPr>
            <w:rFonts w:cs="Times New Roman"/>
            <w:szCs w:val="24"/>
          </w:rPr>
          <w:delText>1106</w:delText>
        </w:r>
      </w:del>
      <w:ins w:id="335" w:author="Matt Masters" w:date="2020-12-02T17:58:00Z">
        <w:r w:rsidR="00AB00AF">
          <w:rPr>
            <w:rFonts w:cs="Times New Roman"/>
            <w:szCs w:val="24"/>
          </w:rPr>
          <w:t>1</w:t>
        </w:r>
      </w:ins>
      <w:ins w:id="336" w:author="Matt Masters" w:date="2020-12-02T17:29:00Z">
        <w:r w:rsidR="00B64EBD">
          <w:rPr>
            <w:rFonts w:cs="Times New Roman"/>
            <w:szCs w:val="24"/>
          </w:rPr>
          <w:t>053</w:t>
        </w:r>
      </w:ins>
      <w:del w:id="337" w:author="Matt Masters" w:date="2020-12-02T17:29:00Z">
        <w:r w:rsidR="00AB00AF" w:rsidDel="00B64EBD">
          <w:rPr>
            <w:rFonts w:cs="Times New Roman"/>
            <w:szCs w:val="24"/>
          </w:rPr>
          <w:delText>106</w:delText>
        </w:r>
      </w:del>
      <w:r w:rsidR="00AB00AF">
        <w:rPr>
          <w:rFonts w:cs="Times New Roman"/>
          <w:szCs w:val="24"/>
        </w:rPr>
        <w:t>; 95% CI=</w:t>
      </w:r>
      <w:r w:rsidR="00AB00AF" w:rsidRPr="00AB00AF">
        <w:rPr>
          <w:rFonts w:cs="Times New Roman"/>
          <w:szCs w:val="24"/>
        </w:rPr>
        <w:t>1.</w:t>
      </w:r>
      <w:del w:id="338" w:author="Matt Masters" w:date="2020-12-02T17:58:00Z">
        <w:r w:rsidR="00AB00AF" w:rsidRPr="00AB00AF">
          <w:rPr>
            <w:rFonts w:cs="Times New Roman"/>
            <w:szCs w:val="24"/>
          </w:rPr>
          <w:delText>0021</w:delText>
        </w:r>
      </w:del>
      <w:ins w:id="339" w:author="Matt Masters" w:date="2020-12-02T17:58:00Z">
        <w:r w:rsidR="00AB00AF" w:rsidRPr="00AB00AF">
          <w:rPr>
            <w:rFonts w:cs="Times New Roman"/>
            <w:szCs w:val="24"/>
          </w:rPr>
          <w:t>00</w:t>
        </w:r>
      </w:ins>
      <w:ins w:id="340" w:author="Matt Masters" w:date="2020-12-02T17:29:00Z">
        <w:r w:rsidR="00B64EBD">
          <w:rPr>
            <w:rFonts w:cs="Times New Roman"/>
            <w:szCs w:val="24"/>
          </w:rPr>
          <w:t>54</w:t>
        </w:r>
      </w:ins>
      <w:del w:id="341" w:author="Matt Masters" w:date="2020-12-02T17:29:00Z">
        <w:r w:rsidR="00AB00AF" w:rsidRPr="00AB00AF" w:rsidDel="00B64EBD">
          <w:rPr>
            <w:rFonts w:cs="Times New Roman"/>
            <w:szCs w:val="24"/>
          </w:rPr>
          <w:delText>21</w:delText>
        </w:r>
      </w:del>
      <w:r w:rsidR="00AB00AF" w:rsidRPr="00AB00AF">
        <w:rPr>
          <w:rFonts w:cs="Times New Roman"/>
          <w:szCs w:val="24"/>
        </w:rPr>
        <w:t>-1.</w:t>
      </w:r>
      <w:del w:id="342" w:author="Matt Masters" w:date="2020-12-02T17:58:00Z">
        <w:r w:rsidR="00AB00AF" w:rsidRPr="00AB00AF">
          <w:rPr>
            <w:rFonts w:cs="Times New Roman"/>
            <w:szCs w:val="24"/>
          </w:rPr>
          <w:delText>2112</w:delText>
        </w:r>
      </w:del>
      <w:ins w:id="343" w:author="Matt Masters" w:date="2020-12-02T17:58:00Z">
        <w:r w:rsidR="00AB00AF" w:rsidRPr="00AB00AF">
          <w:rPr>
            <w:rFonts w:cs="Times New Roman"/>
            <w:szCs w:val="24"/>
          </w:rPr>
          <w:t>21</w:t>
        </w:r>
      </w:ins>
      <w:ins w:id="344" w:author="Matt Masters" w:date="2020-12-02T17:29:00Z">
        <w:r w:rsidR="00B64EBD">
          <w:rPr>
            <w:rFonts w:cs="Times New Roman"/>
            <w:szCs w:val="24"/>
          </w:rPr>
          <w:t>5</w:t>
        </w:r>
      </w:ins>
      <w:del w:id="345" w:author="Matt Masters" w:date="2020-12-02T17:29:00Z">
        <w:r w:rsidR="00AB00AF" w:rsidRPr="00AB00AF" w:rsidDel="00B64EBD">
          <w:rPr>
            <w:rFonts w:cs="Times New Roman"/>
            <w:szCs w:val="24"/>
          </w:rPr>
          <w:delText>1</w:delText>
        </w:r>
      </w:del>
      <w:ins w:id="346" w:author="Matt Masters" w:date="2020-12-02T17:58:00Z">
        <w:r w:rsidR="00AB00AF" w:rsidRPr="00AB00AF">
          <w:rPr>
            <w:rFonts w:cs="Times New Roman"/>
            <w:szCs w:val="24"/>
          </w:rPr>
          <w:t>2</w:t>
        </w:r>
      </w:ins>
      <w:r w:rsidR="00AB00AF">
        <w:rPr>
          <w:rFonts w:cs="Times New Roman"/>
          <w:szCs w:val="24"/>
        </w:rPr>
        <w:t xml:space="preserve">), and men in both-isolated dyads had </w:t>
      </w:r>
      <w:del w:id="347" w:author="Matt Masters" w:date="2020-12-02T17:58:00Z">
        <w:r w:rsidR="00AB00AF">
          <w:rPr>
            <w:rFonts w:cs="Times New Roman"/>
            <w:szCs w:val="24"/>
          </w:rPr>
          <w:delText>15</w:delText>
        </w:r>
      </w:del>
      <w:ins w:id="348" w:author="Matt Masters" w:date="2020-12-02T17:58:00Z">
        <w:r w:rsidR="00AB00AF">
          <w:rPr>
            <w:rFonts w:cs="Times New Roman"/>
            <w:szCs w:val="24"/>
          </w:rPr>
          <w:t>1</w:t>
        </w:r>
      </w:ins>
      <w:ins w:id="349" w:author="Matt Masters" w:date="2020-12-02T17:30:00Z">
        <w:r w:rsidR="00B64EBD">
          <w:rPr>
            <w:rFonts w:cs="Times New Roman"/>
            <w:szCs w:val="24"/>
          </w:rPr>
          <w:t>6</w:t>
        </w:r>
      </w:ins>
      <w:del w:id="350" w:author="Matt Masters" w:date="2020-12-02T17:30:00Z">
        <w:r w:rsidR="00AB00AF" w:rsidDel="00B64EBD">
          <w:rPr>
            <w:rFonts w:cs="Times New Roman"/>
            <w:szCs w:val="24"/>
          </w:rPr>
          <w:delText>5</w:delText>
        </w:r>
      </w:del>
      <w:r w:rsidR="00AB00AF">
        <w:rPr>
          <w:rFonts w:cs="Times New Roman"/>
          <w:szCs w:val="24"/>
        </w:rPr>
        <w:t xml:space="preserve">% higher </w:t>
      </w:r>
      <w:r w:rsidR="00DF68A1">
        <w:rPr>
          <w:rFonts w:cs="Times New Roman"/>
          <w:szCs w:val="24"/>
        </w:rPr>
        <w:t xml:space="preserve">cancer </w:t>
      </w:r>
      <w:r w:rsidR="00AB00AF">
        <w:rPr>
          <w:rFonts w:cs="Times New Roman"/>
          <w:szCs w:val="24"/>
        </w:rPr>
        <w:t>mortality (HR=1.</w:t>
      </w:r>
      <w:del w:id="351" w:author="Matt Masters" w:date="2020-12-02T17:58:00Z">
        <w:r w:rsidR="00AB00AF">
          <w:rPr>
            <w:rFonts w:cs="Times New Roman"/>
            <w:szCs w:val="24"/>
          </w:rPr>
          <w:delText>1547</w:delText>
        </w:r>
      </w:del>
      <w:ins w:id="352" w:author="Matt Masters" w:date="2020-12-02T17:58:00Z">
        <w:r w:rsidR="00AB00AF">
          <w:rPr>
            <w:rFonts w:cs="Times New Roman"/>
            <w:szCs w:val="24"/>
          </w:rPr>
          <w:t>1</w:t>
        </w:r>
      </w:ins>
      <w:ins w:id="353" w:author="Matt Masters" w:date="2020-12-02T17:30:00Z">
        <w:r w:rsidR="00B64EBD">
          <w:rPr>
            <w:rFonts w:cs="Times New Roman"/>
            <w:szCs w:val="24"/>
          </w:rPr>
          <w:t>615</w:t>
        </w:r>
      </w:ins>
      <w:del w:id="354" w:author="Matt Masters" w:date="2020-12-02T17:30:00Z">
        <w:r w:rsidR="00AB00AF" w:rsidDel="00B64EBD">
          <w:rPr>
            <w:rFonts w:cs="Times New Roman"/>
            <w:szCs w:val="24"/>
          </w:rPr>
          <w:delText>547</w:delText>
        </w:r>
      </w:del>
      <w:r w:rsidR="00AB00AF">
        <w:rPr>
          <w:rFonts w:cs="Times New Roman"/>
          <w:szCs w:val="24"/>
        </w:rPr>
        <w:t>; 95% CI=</w:t>
      </w:r>
      <w:r w:rsidR="00AB00AF" w:rsidRPr="00AB00AF">
        <w:rPr>
          <w:rFonts w:cs="Times New Roman"/>
          <w:szCs w:val="24"/>
        </w:rPr>
        <w:t>1.</w:t>
      </w:r>
      <w:del w:id="355" w:author="Matt Masters" w:date="2020-12-02T17:58:00Z">
        <w:r w:rsidR="00AB00AF" w:rsidRPr="00AB00AF">
          <w:rPr>
            <w:rFonts w:cs="Times New Roman"/>
            <w:szCs w:val="24"/>
          </w:rPr>
          <w:delText>0743</w:delText>
        </w:r>
      </w:del>
      <w:ins w:id="356" w:author="Matt Masters" w:date="2020-12-02T17:58:00Z">
        <w:r w:rsidR="00AB00AF" w:rsidRPr="00AB00AF">
          <w:rPr>
            <w:rFonts w:cs="Times New Roman"/>
            <w:szCs w:val="24"/>
          </w:rPr>
          <w:t>07</w:t>
        </w:r>
      </w:ins>
      <w:ins w:id="357" w:author="Matt Masters" w:date="2020-12-02T17:30:00Z">
        <w:r w:rsidR="00B64EBD">
          <w:rPr>
            <w:rFonts w:cs="Times New Roman"/>
            <w:szCs w:val="24"/>
          </w:rPr>
          <w:t>97</w:t>
        </w:r>
      </w:ins>
      <w:del w:id="358" w:author="Matt Masters" w:date="2020-12-02T17:30:00Z">
        <w:r w:rsidR="00AB00AF" w:rsidRPr="00AB00AF" w:rsidDel="00B64EBD">
          <w:rPr>
            <w:rFonts w:cs="Times New Roman"/>
            <w:szCs w:val="24"/>
          </w:rPr>
          <w:delText>43</w:delText>
        </w:r>
      </w:del>
      <w:r w:rsidR="00AB00AF" w:rsidRPr="00AB00AF">
        <w:rPr>
          <w:rFonts w:cs="Times New Roman"/>
          <w:szCs w:val="24"/>
        </w:rPr>
        <w:t>-1.</w:t>
      </w:r>
      <w:del w:id="359" w:author="Matt Masters" w:date="2020-12-02T17:58:00Z">
        <w:r w:rsidR="00AB00AF" w:rsidRPr="00AB00AF">
          <w:rPr>
            <w:rFonts w:cs="Times New Roman"/>
            <w:szCs w:val="24"/>
          </w:rPr>
          <w:delText>2421</w:delText>
        </w:r>
      </w:del>
      <w:ins w:id="360" w:author="Matt Masters" w:date="2020-12-02T17:58:00Z">
        <w:r w:rsidR="00AB00AF" w:rsidRPr="00AB00AF">
          <w:rPr>
            <w:rFonts w:cs="Times New Roman"/>
            <w:szCs w:val="24"/>
          </w:rPr>
          <w:t>24</w:t>
        </w:r>
      </w:ins>
      <w:ins w:id="361" w:author="Matt Masters" w:date="2020-12-02T17:30:00Z">
        <w:r w:rsidR="00B64EBD">
          <w:rPr>
            <w:rFonts w:cs="Times New Roman"/>
            <w:szCs w:val="24"/>
          </w:rPr>
          <w:t>95</w:t>
        </w:r>
      </w:ins>
      <w:del w:id="362" w:author="Matt Masters" w:date="2020-12-02T17:30:00Z">
        <w:r w:rsidR="00AB00AF" w:rsidRPr="00AB00AF" w:rsidDel="00B64EBD">
          <w:rPr>
            <w:rFonts w:cs="Times New Roman"/>
            <w:szCs w:val="24"/>
          </w:rPr>
          <w:delText>21</w:delText>
        </w:r>
      </w:del>
      <w:r w:rsidR="00AB00AF">
        <w:rPr>
          <w:rFonts w:cs="Times New Roman"/>
          <w:szCs w:val="24"/>
        </w:rPr>
        <w:t xml:space="preserve">). </w:t>
      </w:r>
      <w:r w:rsidR="00DF68A1">
        <w:rPr>
          <w:rFonts w:cs="Times New Roman"/>
          <w:szCs w:val="24"/>
        </w:rPr>
        <w:t>In the second follow-up period, t</w:t>
      </w:r>
      <w:r w:rsidR="00AB00AF">
        <w:rPr>
          <w:rFonts w:cs="Times New Roman"/>
          <w:szCs w:val="24"/>
        </w:rPr>
        <w:t xml:space="preserve">hese associations were attenuated </w:t>
      </w:r>
      <w:r w:rsidR="00FB79AE">
        <w:rPr>
          <w:rFonts w:cs="Times New Roman"/>
          <w:szCs w:val="24"/>
        </w:rPr>
        <w:t>but</w:t>
      </w:r>
      <w:r w:rsidR="00AB00AF">
        <w:rPr>
          <w:rFonts w:cs="Times New Roman"/>
          <w:szCs w:val="24"/>
        </w:rPr>
        <w:t xml:space="preserve"> remained </w:t>
      </w:r>
      <w:r w:rsidR="00F46452">
        <w:rPr>
          <w:rFonts w:cs="Times New Roman"/>
          <w:szCs w:val="24"/>
        </w:rPr>
        <w:t xml:space="preserve">statistically </w:t>
      </w:r>
      <w:r w:rsidR="00AB00AF">
        <w:rPr>
          <w:rFonts w:cs="Times New Roman"/>
          <w:szCs w:val="24"/>
        </w:rPr>
        <w:t>significant in husband-isolated dyads.</w:t>
      </w:r>
    </w:p>
    <w:p w14:paraId="089CC446" w14:textId="77777777" w:rsidR="009B0923" w:rsidRDefault="009B0923" w:rsidP="009B0923">
      <w:pPr>
        <w:autoSpaceDE w:val="0"/>
        <w:autoSpaceDN w:val="0"/>
        <w:adjustRightInd w:val="0"/>
        <w:spacing w:line="480" w:lineRule="auto"/>
        <w:rPr>
          <w:rFonts w:cs="Times New Roman"/>
          <w:szCs w:val="24"/>
        </w:rPr>
      </w:pPr>
    </w:p>
    <w:p w14:paraId="6DD558B7" w14:textId="6FE11AA4" w:rsidR="008E2C17" w:rsidRDefault="00FB79AE" w:rsidP="009B0923">
      <w:pPr>
        <w:autoSpaceDE w:val="0"/>
        <w:autoSpaceDN w:val="0"/>
        <w:adjustRightInd w:val="0"/>
        <w:spacing w:line="480" w:lineRule="auto"/>
        <w:rPr>
          <w:rFonts w:cs="Times New Roman"/>
          <w:szCs w:val="24"/>
        </w:rPr>
      </w:pPr>
      <w:r>
        <w:rPr>
          <w:rFonts w:cs="Times New Roman"/>
          <w:szCs w:val="24"/>
        </w:rPr>
        <w:t xml:space="preserve">In the first follow-up period, compared to women in dyads in which neither spouse was isolated, women in dyads in which </w:t>
      </w:r>
      <w:r w:rsidR="00467DAB">
        <w:rPr>
          <w:rFonts w:cs="Times New Roman"/>
          <w:szCs w:val="24"/>
        </w:rPr>
        <w:t>both spouses were</w:t>
      </w:r>
      <w:r>
        <w:rPr>
          <w:rFonts w:cs="Times New Roman"/>
          <w:szCs w:val="24"/>
        </w:rPr>
        <w:t xml:space="preserve"> isolated had higher </w:t>
      </w:r>
      <w:r w:rsidR="00DF68A1">
        <w:rPr>
          <w:rFonts w:cs="Times New Roman"/>
          <w:szCs w:val="24"/>
        </w:rPr>
        <w:t xml:space="preserve">cancer </w:t>
      </w:r>
      <w:r>
        <w:rPr>
          <w:rFonts w:cs="Times New Roman"/>
          <w:szCs w:val="24"/>
        </w:rPr>
        <w:t xml:space="preserve">mortality. Specifically, women in </w:t>
      </w:r>
      <w:r w:rsidR="00467DAB">
        <w:rPr>
          <w:rFonts w:cs="Times New Roman"/>
          <w:szCs w:val="24"/>
        </w:rPr>
        <w:t>both</w:t>
      </w:r>
      <w:r>
        <w:rPr>
          <w:rFonts w:cs="Times New Roman"/>
          <w:szCs w:val="24"/>
        </w:rPr>
        <w:t xml:space="preserve">-isolated dyads had 12% higher </w:t>
      </w:r>
      <w:r w:rsidR="00DF68A1">
        <w:rPr>
          <w:rFonts w:cs="Times New Roman"/>
          <w:szCs w:val="24"/>
        </w:rPr>
        <w:t xml:space="preserve">cancer </w:t>
      </w:r>
      <w:r>
        <w:rPr>
          <w:rFonts w:cs="Times New Roman"/>
          <w:szCs w:val="24"/>
        </w:rPr>
        <w:t>mortality (HR=1.</w:t>
      </w:r>
      <w:del w:id="363" w:author="Matt Masters" w:date="2020-12-02T17:58:00Z">
        <w:r>
          <w:rPr>
            <w:rFonts w:cs="Times New Roman"/>
            <w:szCs w:val="24"/>
          </w:rPr>
          <w:delText>1215</w:delText>
        </w:r>
      </w:del>
      <w:ins w:id="364" w:author="Matt Masters" w:date="2020-12-02T17:58:00Z">
        <w:r>
          <w:rPr>
            <w:rFonts w:cs="Times New Roman"/>
            <w:szCs w:val="24"/>
          </w:rPr>
          <w:t>12</w:t>
        </w:r>
      </w:ins>
      <w:ins w:id="365" w:author="Matt Masters" w:date="2020-12-02T17:33:00Z">
        <w:r w:rsidR="00B64EBD">
          <w:rPr>
            <w:rFonts w:cs="Times New Roman"/>
            <w:szCs w:val="24"/>
          </w:rPr>
          <w:t>47</w:t>
        </w:r>
      </w:ins>
      <w:del w:id="366" w:author="Matt Masters" w:date="2020-12-02T17:33:00Z">
        <w:r w:rsidDel="00B64EBD">
          <w:rPr>
            <w:rFonts w:cs="Times New Roman"/>
            <w:szCs w:val="24"/>
          </w:rPr>
          <w:delText>15</w:delText>
        </w:r>
      </w:del>
      <w:r>
        <w:rPr>
          <w:rFonts w:cs="Times New Roman"/>
          <w:szCs w:val="24"/>
        </w:rPr>
        <w:t>; 95% CI=</w:t>
      </w:r>
      <w:r w:rsidRPr="00FB79AE">
        <w:rPr>
          <w:rFonts w:cs="Times New Roman"/>
          <w:szCs w:val="24"/>
        </w:rPr>
        <w:t>1.</w:t>
      </w:r>
      <w:del w:id="367" w:author="Matt Masters" w:date="2020-12-02T17:58:00Z">
        <w:r w:rsidRPr="00FB79AE">
          <w:rPr>
            <w:rFonts w:cs="Times New Roman"/>
            <w:szCs w:val="24"/>
          </w:rPr>
          <w:delText>0177</w:delText>
        </w:r>
      </w:del>
      <w:ins w:id="368" w:author="Matt Masters" w:date="2020-12-02T17:58:00Z">
        <w:r w:rsidRPr="00FB79AE">
          <w:rPr>
            <w:rFonts w:cs="Times New Roman"/>
            <w:szCs w:val="24"/>
          </w:rPr>
          <w:t>0</w:t>
        </w:r>
      </w:ins>
      <w:ins w:id="369" w:author="Matt Masters" w:date="2020-12-02T17:33:00Z">
        <w:r w:rsidR="00B64EBD">
          <w:rPr>
            <w:rFonts w:cs="Times New Roman"/>
            <w:szCs w:val="24"/>
          </w:rPr>
          <w:t>204</w:t>
        </w:r>
      </w:ins>
      <w:del w:id="370" w:author="Matt Masters" w:date="2020-12-02T17:33:00Z">
        <w:r w:rsidRPr="00FB79AE" w:rsidDel="00B64EBD">
          <w:rPr>
            <w:rFonts w:cs="Times New Roman"/>
            <w:szCs w:val="24"/>
          </w:rPr>
          <w:delText>177</w:delText>
        </w:r>
      </w:del>
      <w:r w:rsidRPr="00FB79AE">
        <w:rPr>
          <w:rFonts w:cs="Times New Roman"/>
          <w:szCs w:val="24"/>
        </w:rPr>
        <w:t>-1.</w:t>
      </w:r>
      <w:del w:id="371" w:author="Matt Masters" w:date="2020-12-02T17:58:00Z">
        <w:r w:rsidRPr="00FB79AE">
          <w:rPr>
            <w:rFonts w:cs="Times New Roman"/>
            <w:szCs w:val="24"/>
          </w:rPr>
          <w:delText>2360</w:delText>
        </w:r>
      </w:del>
      <w:ins w:id="372" w:author="Matt Masters" w:date="2020-12-02T17:58:00Z">
        <w:r w:rsidRPr="00FB79AE">
          <w:rPr>
            <w:rFonts w:cs="Times New Roman"/>
            <w:szCs w:val="24"/>
          </w:rPr>
          <w:t>2</w:t>
        </w:r>
      </w:ins>
      <w:ins w:id="373" w:author="Matt Masters" w:date="2020-12-02T17:33:00Z">
        <w:r w:rsidR="00B64EBD">
          <w:rPr>
            <w:rFonts w:cs="Times New Roman"/>
            <w:szCs w:val="24"/>
          </w:rPr>
          <w:t>400</w:t>
        </w:r>
      </w:ins>
      <w:del w:id="374" w:author="Matt Masters" w:date="2020-12-02T17:33:00Z">
        <w:r w:rsidRPr="00FB79AE" w:rsidDel="00B64EBD">
          <w:rPr>
            <w:rFonts w:cs="Times New Roman"/>
            <w:szCs w:val="24"/>
          </w:rPr>
          <w:delText>360</w:delText>
        </w:r>
      </w:del>
      <w:r>
        <w:rPr>
          <w:rFonts w:cs="Times New Roman"/>
          <w:szCs w:val="24"/>
        </w:rPr>
        <w:t>). This association was similar in the second follow-up period (HR=1.</w:t>
      </w:r>
      <w:del w:id="375" w:author="Matt Masters" w:date="2020-12-02T17:58:00Z">
        <w:r>
          <w:rPr>
            <w:rFonts w:cs="Times New Roman"/>
            <w:szCs w:val="24"/>
          </w:rPr>
          <w:delText>1287</w:delText>
        </w:r>
      </w:del>
      <w:ins w:id="376" w:author="Matt Masters" w:date="2020-12-02T17:58:00Z">
        <w:r>
          <w:rPr>
            <w:rFonts w:cs="Times New Roman"/>
            <w:szCs w:val="24"/>
          </w:rPr>
          <w:t>1</w:t>
        </w:r>
      </w:ins>
      <w:ins w:id="377" w:author="Matt Masters" w:date="2020-12-02T17:33:00Z">
        <w:r w:rsidR="00B64EBD">
          <w:rPr>
            <w:rFonts w:cs="Times New Roman"/>
            <w:szCs w:val="24"/>
          </w:rPr>
          <w:t>326</w:t>
        </w:r>
      </w:ins>
      <w:del w:id="378" w:author="Matt Masters" w:date="2020-12-02T17:33:00Z">
        <w:r w:rsidDel="00B64EBD">
          <w:rPr>
            <w:rFonts w:cs="Times New Roman"/>
            <w:szCs w:val="24"/>
          </w:rPr>
          <w:delText>287</w:delText>
        </w:r>
      </w:del>
      <w:r>
        <w:rPr>
          <w:rFonts w:cs="Times New Roman"/>
          <w:szCs w:val="24"/>
        </w:rPr>
        <w:t>; 95% CI=</w:t>
      </w:r>
      <w:r w:rsidRPr="00FB79AE">
        <w:rPr>
          <w:rFonts w:cs="Times New Roman"/>
          <w:szCs w:val="24"/>
        </w:rPr>
        <w:t>1.</w:t>
      </w:r>
      <w:del w:id="379" w:author="Matt Masters" w:date="2020-12-02T17:58:00Z">
        <w:r w:rsidRPr="00FB79AE">
          <w:rPr>
            <w:rFonts w:cs="Times New Roman"/>
            <w:szCs w:val="24"/>
          </w:rPr>
          <w:delText>0473</w:delText>
        </w:r>
      </w:del>
      <w:ins w:id="380" w:author="Matt Masters" w:date="2020-12-02T17:58:00Z">
        <w:r w:rsidRPr="00FB79AE">
          <w:rPr>
            <w:rFonts w:cs="Times New Roman"/>
            <w:szCs w:val="24"/>
          </w:rPr>
          <w:t>0</w:t>
        </w:r>
      </w:ins>
      <w:ins w:id="381" w:author="Matt Masters" w:date="2020-12-02T17:33:00Z">
        <w:r w:rsidR="00B64EBD">
          <w:rPr>
            <w:rFonts w:cs="Times New Roman"/>
            <w:szCs w:val="24"/>
          </w:rPr>
          <w:t>509</w:t>
        </w:r>
      </w:ins>
      <w:del w:id="382" w:author="Matt Masters" w:date="2020-12-02T17:33:00Z">
        <w:r w:rsidRPr="00FB79AE" w:rsidDel="00B64EBD">
          <w:rPr>
            <w:rFonts w:cs="Times New Roman"/>
            <w:szCs w:val="24"/>
          </w:rPr>
          <w:delText>473</w:delText>
        </w:r>
      </w:del>
      <w:r w:rsidRPr="00FB79AE">
        <w:rPr>
          <w:rFonts w:cs="Times New Roman"/>
          <w:szCs w:val="24"/>
        </w:rPr>
        <w:t>-1.</w:t>
      </w:r>
      <w:del w:id="383" w:author="Matt Masters" w:date="2020-12-02T17:58:00Z">
        <w:r w:rsidRPr="00FB79AE">
          <w:rPr>
            <w:rFonts w:cs="Times New Roman"/>
            <w:szCs w:val="24"/>
          </w:rPr>
          <w:delText>2163</w:delText>
        </w:r>
      </w:del>
      <w:ins w:id="384" w:author="Matt Masters" w:date="2020-12-02T17:58:00Z">
        <w:r w:rsidRPr="00FB79AE">
          <w:rPr>
            <w:rFonts w:cs="Times New Roman"/>
            <w:szCs w:val="24"/>
          </w:rPr>
          <w:t>2</w:t>
        </w:r>
      </w:ins>
      <w:ins w:id="385" w:author="Matt Masters" w:date="2020-12-02T17:33:00Z">
        <w:r w:rsidR="00B64EBD">
          <w:rPr>
            <w:rFonts w:cs="Times New Roman"/>
            <w:szCs w:val="24"/>
          </w:rPr>
          <w:t>206</w:t>
        </w:r>
      </w:ins>
      <w:del w:id="386" w:author="Matt Masters" w:date="2020-12-02T17:33:00Z">
        <w:r w:rsidRPr="00FB79AE" w:rsidDel="00B64EBD">
          <w:rPr>
            <w:rFonts w:cs="Times New Roman"/>
            <w:szCs w:val="24"/>
          </w:rPr>
          <w:delText>163</w:delText>
        </w:r>
      </w:del>
      <w:r>
        <w:rPr>
          <w:rFonts w:cs="Times New Roman"/>
          <w:szCs w:val="24"/>
        </w:rPr>
        <w:t xml:space="preserve">). Women in dyads </w:t>
      </w:r>
      <w:r w:rsidR="0023789F">
        <w:rPr>
          <w:rFonts w:cs="Times New Roman"/>
          <w:szCs w:val="24"/>
        </w:rPr>
        <w:t xml:space="preserve">with </w:t>
      </w:r>
      <w:r w:rsidR="004E5912">
        <w:rPr>
          <w:rFonts w:cs="Times New Roman"/>
          <w:szCs w:val="24"/>
        </w:rPr>
        <w:t xml:space="preserve">only </w:t>
      </w:r>
      <w:r w:rsidR="0023789F">
        <w:rPr>
          <w:rFonts w:cs="Times New Roman"/>
          <w:szCs w:val="24"/>
        </w:rPr>
        <w:t>one isolated spouse</w:t>
      </w:r>
      <w:r>
        <w:rPr>
          <w:rFonts w:cs="Times New Roman"/>
          <w:szCs w:val="24"/>
        </w:rPr>
        <w:t xml:space="preserve"> did not have higher </w:t>
      </w:r>
      <w:r w:rsidR="00DF68A1">
        <w:rPr>
          <w:rFonts w:cs="Times New Roman"/>
          <w:szCs w:val="24"/>
        </w:rPr>
        <w:t xml:space="preserve">cancer </w:t>
      </w:r>
      <w:r>
        <w:rPr>
          <w:rFonts w:cs="Times New Roman"/>
          <w:szCs w:val="24"/>
        </w:rPr>
        <w:t>mortality than women in dyads in which neither spouse was isolated in either follow-up period.</w:t>
      </w:r>
    </w:p>
    <w:p w14:paraId="1E5537AA" w14:textId="77777777" w:rsidR="009B0923" w:rsidRDefault="009B0923" w:rsidP="009B0923">
      <w:pPr>
        <w:autoSpaceDE w:val="0"/>
        <w:autoSpaceDN w:val="0"/>
        <w:adjustRightInd w:val="0"/>
        <w:spacing w:line="480" w:lineRule="auto"/>
        <w:rPr>
          <w:rFonts w:cs="Times New Roman"/>
          <w:szCs w:val="24"/>
          <w:u w:val="single"/>
        </w:rPr>
      </w:pPr>
    </w:p>
    <w:p w14:paraId="1E1B0F6C" w14:textId="34F15F76" w:rsidR="0023789F" w:rsidRDefault="0023789F" w:rsidP="009B0923">
      <w:pPr>
        <w:autoSpaceDE w:val="0"/>
        <w:autoSpaceDN w:val="0"/>
        <w:adjustRightInd w:val="0"/>
        <w:spacing w:line="480" w:lineRule="auto"/>
        <w:rPr>
          <w:rFonts w:cs="Times New Roman"/>
          <w:szCs w:val="24"/>
        </w:rPr>
      </w:pPr>
      <w:r w:rsidRPr="00554DA5">
        <w:rPr>
          <w:rFonts w:cs="Times New Roman"/>
          <w:szCs w:val="24"/>
          <w:u w:val="single"/>
        </w:rPr>
        <w:t>CVD mortality.</w:t>
      </w:r>
      <w:r w:rsidRPr="0023789F">
        <w:rPr>
          <w:rFonts w:cs="Times New Roman"/>
          <w:szCs w:val="24"/>
        </w:rPr>
        <w:t xml:space="preserve"> </w:t>
      </w:r>
      <w:r>
        <w:rPr>
          <w:rFonts w:cs="Times New Roman"/>
          <w:szCs w:val="24"/>
        </w:rPr>
        <w:t xml:space="preserve">In the first follow-up period, compared to men in dyads in which neither spouse was isolated, men in dyads in which </w:t>
      </w:r>
      <w:r w:rsidR="004E5912">
        <w:rPr>
          <w:rFonts w:cs="Times New Roman"/>
          <w:szCs w:val="24"/>
        </w:rPr>
        <w:t xml:space="preserve">only </w:t>
      </w:r>
      <w:r>
        <w:rPr>
          <w:rFonts w:cs="Times New Roman"/>
          <w:szCs w:val="24"/>
        </w:rPr>
        <w:t xml:space="preserve">the husband </w:t>
      </w:r>
      <w:r w:rsidR="004E5912">
        <w:rPr>
          <w:rFonts w:cs="Times New Roman"/>
          <w:szCs w:val="24"/>
        </w:rPr>
        <w:t>was isolated or in which both spouses were</w:t>
      </w:r>
      <w:r>
        <w:rPr>
          <w:rFonts w:cs="Times New Roman"/>
          <w:szCs w:val="24"/>
        </w:rPr>
        <w:t xml:space="preserve"> isolated had higher </w:t>
      </w:r>
      <w:r w:rsidR="00DF68A1">
        <w:rPr>
          <w:rFonts w:cs="Times New Roman"/>
          <w:szCs w:val="24"/>
        </w:rPr>
        <w:t xml:space="preserve">CVD </w:t>
      </w:r>
      <w:r>
        <w:rPr>
          <w:rFonts w:cs="Times New Roman"/>
          <w:szCs w:val="24"/>
        </w:rPr>
        <w:t xml:space="preserve">mortality. Specifically, men in husband-isolated dyads had 11% higher </w:t>
      </w:r>
      <w:r w:rsidR="00DF68A1">
        <w:rPr>
          <w:rFonts w:cs="Times New Roman"/>
          <w:szCs w:val="24"/>
        </w:rPr>
        <w:t xml:space="preserve">CVD </w:t>
      </w:r>
      <w:r>
        <w:rPr>
          <w:rFonts w:cs="Times New Roman"/>
          <w:szCs w:val="24"/>
        </w:rPr>
        <w:t>mortality (HR=1.</w:t>
      </w:r>
      <w:del w:id="387" w:author="Matt Masters" w:date="2020-12-02T17:58:00Z">
        <w:r>
          <w:rPr>
            <w:rFonts w:cs="Times New Roman"/>
            <w:szCs w:val="24"/>
          </w:rPr>
          <w:delText>1068</w:delText>
        </w:r>
      </w:del>
      <w:ins w:id="388" w:author="Matt Masters" w:date="2020-12-02T17:58:00Z">
        <w:r>
          <w:rPr>
            <w:rFonts w:cs="Times New Roman"/>
            <w:szCs w:val="24"/>
          </w:rPr>
          <w:t>10</w:t>
        </w:r>
      </w:ins>
      <w:ins w:id="389" w:author="Matt Masters" w:date="2020-12-02T17:38:00Z">
        <w:r w:rsidR="00A55F1C">
          <w:rPr>
            <w:rFonts w:cs="Times New Roman"/>
            <w:szCs w:val="24"/>
          </w:rPr>
          <w:t>78</w:t>
        </w:r>
      </w:ins>
      <w:del w:id="390" w:author="Matt Masters" w:date="2020-12-02T17:38:00Z">
        <w:r w:rsidDel="00A55F1C">
          <w:rPr>
            <w:rFonts w:cs="Times New Roman"/>
            <w:szCs w:val="24"/>
          </w:rPr>
          <w:delText>68</w:delText>
        </w:r>
      </w:del>
      <w:r>
        <w:rPr>
          <w:rFonts w:cs="Times New Roman"/>
          <w:szCs w:val="24"/>
        </w:rPr>
        <w:t>; 95% CI=</w:t>
      </w:r>
      <w:r w:rsidRPr="0023789F">
        <w:rPr>
          <w:rFonts w:cs="Times New Roman"/>
          <w:szCs w:val="24"/>
        </w:rPr>
        <w:t>1.</w:t>
      </w:r>
      <w:del w:id="391" w:author="Matt Masters" w:date="2020-12-02T17:58:00Z">
        <w:r w:rsidRPr="0023789F">
          <w:rPr>
            <w:rFonts w:cs="Times New Roman"/>
            <w:szCs w:val="24"/>
          </w:rPr>
          <w:delText>0490</w:delText>
        </w:r>
      </w:del>
      <w:ins w:id="392" w:author="Matt Masters" w:date="2020-12-02T17:58:00Z">
        <w:r w:rsidRPr="0023789F">
          <w:rPr>
            <w:rFonts w:cs="Times New Roman"/>
            <w:szCs w:val="24"/>
          </w:rPr>
          <w:t>0</w:t>
        </w:r>
      </w:ins>
      <w:ins w:id="393" w:author="Matt Masters" w:date="2020-12-02T17:38:00Z">
        <w:r w:rsidR="00A55F1C">
          <w:rPr>
            <w:rFonts w:cs="Times New Roman"/>
            <w:szCs w:val="24"/>
          </w:rPr>
          <w:t>500</w:t>
        </w:r>
      </w:ins>
      <w:del w:id="394" w:author="Matt Masters" w:date="2020-12-02T17:38:00Z">
        <w:r w:rsidRPr="0023789F" w:rsidDel="00A55F1C">
          <w:rPr>
            <w:rFonts w:cs="Times New Roman"/>
            <w:szCs w:val="24"/>
          </w:rPr>
          <w:delText>490</w:delText>
        </w:r>
      </w:del>
      <w:r w:rsidRPr="0023789F">
        <w:rPr>
          <w:rFonts w:cs="Times New Roman"/>
          <w:szCs w:val="24"/>
        </w:rPr>
        <w:t>-1.</w:t>
      </w:r>
      <w:del w:id="395" w:author="Matt Masters" w:date="2020-12-02T17:58:00Z">
        <w:r w:rsidRPr="0023789F">
          <w:rPr>
            <w:rFonts w:cs="Times New Roman"/>
            <w:szCs w:val="24"/>
          </w:rPr>
          <w:delText>1678</w:delText>
        </w:r>
      </w:del>
      <w:ins w:id="396" w:author="Matt Masters" w:date="2020-12-02T17:58:00Z">
        <w:r w:rsidRPr="0023789F">
          <w:rPr>
            <w:rFonts w:cs="Times New Roman"/>
            <w:szCs w:val="24"/>
          </w:rPr>
          <w:t>16</w:t>
        </w:r>
      </w:ins>
      <w:ins w:id="397" w:author="Matt Masters" w:date="2020-12-02T17:39:00Z">
        <w:r w:rsidR="00A55F1C">
          <w:rPr>
            <w:rFonts w:cs="Times New Roman"/>
            <w:szCs w:val="24"/>
          </w:rPr>
          <w:t>89</w:t>
        </w:r>
      </w:ins>
      <w:del w:id="398" w:author="Matt Masters" w:date="2020-12-02T17:39:00Z">
        <w:r w:rsidRPr="0023789F" w:rsidDel="00A55F1C">
          <w:rPr>
            <w:rFonts w:cs="Times New Roman"/>
            <w:szCs w:val="24"/>
          </w:rPr>
          <w:delText>78</w:delText>
        </w:r>
      </w:del>
      <w:r>
        <w:rPr>
          <w:rFonts w:cs="Times New Roman"/>
          <w:szCs w:val="24"/>
        </w:rPr>
        <w:t xml:space="preserve">) and men in both-isolated dyads had </w:t>
      </w:r>
      <w:del w:id="399" w:author="Matt Masters" w:date="2020-12-02T17:58:00Z">
        <w:r>
          <w:rPr>
            <w:rFonts w:cs="Times New Roman"/>
            <w:szCs w:val="24"/>
          </w:rPr>
          <w:delText>12</w:delText>
        </w:r>
      </w:del>
      <w:ins w:id="400" w:author="Matt Masters" w:date="2020-12-02T17:58:00Z">
        <w:r>
          <w:rPr>
            <w:rFonts w:cs="Times New Roman"/>
            <w:szCs w:val="24"/>
          </w:rPr>
          <w:t>1</w:t>
        </w:r>
      </w:ins>
      <w:ins w:id="401" w:author="Matt Masters" w:date="2020-12-02T17:40:00Z">
        <w:r w:rsidR="00A55F1C">
          <w:rPr>
            <w:rFonts w:cs="Times New Roman"/>
            <w:szCs w:val="24"/>
          </w:rPr>
          <w:t>3</w:t>
        </w:r>
      </w:ins>
      <w:del w:id="402" w:author="Matt Masters" w:date="2020-12-02T17:40:00Z">
        <w:r w:rsidDel="00A55F1C">
          <w:rPr>
            <w:rFonts w:cs="Times New Roman"/>
            <w:szCs w:val="24"/>
          </w:rPr>
          <w:delText>2</w:delText>
        </w:r>
      </w:del>
      <w:r>
        <w:rPr>
          <w:rFonts w:cs="Times New Roman"/>
          <w:szCs w:val="24"/>
        </w:rPr>
        <w:t xml:space="preserve">% higher </w:t>
      </w:r>
      <w:r w:rsidR="00DF68A1">
        <w:rPr>
          <w:rFonts w:cs="Times New Roman"/>
          <w:szCs w:val="24"/>
        </w:rPr>
        <w:t xml:space="preserve">CVD </w:t>
      </w:r>
      <w:r>
        <w:rPr>
          <w:rFonts w:cs="Times New Roman"/>
          <w:szCs w:val="24"/>
        </w:rPr>
        <w:t>mortality (HR=1.</w:t>
      </w:r>
      <w:del w:id="403" w:author="Matt Masters" w:date="2020-12-02T17:58:00Z">
        <w:r>
          <w:rPr>
            <w:rFonts w:cs="Times New Roman"/>
            <w:szCs w:val="24"/>
          </w:rPr>
          <w:delText>1231</w:delText>
        </w:r>
      </w:del>
      <w:ins w:id="404" w:author="Matt Masters" w:date="2020-12-02T17:58:00Z">
        <w:r>
          <w:rPr>
            <w:rFonts w:cs="Times New Roman"/>
            <w:szCs w:val="24"/>
          </w:rPr>
          <w:t>1</w:t>
        </w:r>
      </w:ins>
      <w:del w:id="405" w:author="Matt Masters" w:date="2020-12-02T17:40:00Z">
        <w:r w:rsidDel="00A55F1C">
          <w:rPr>
            <w:rFonts w:cs="Times New Roman"/>
            <w:szCs w:val="24"/>
          </w:rPr>
          <w:delText>23</w:delText>
        </w:r>
      </w:del>
      <w:ins w:id="406" w:author="Matt Masters" w:date="2020-12-02T17:40:00Z">
        <w:r w:rsidR="00A55F1C">
          <w:rPr>
            <w:rFonts w:cs="Times New Roman"/>
            <w:szCs w:val="24"/>
          </w:rPr>
          <w:t>300</w:t>
        </w:r>
      </w:ins>
      <w:del w:id="407" w:author="Matt Masters" w:date="2020-12-02T17:40:00Z">
        <w:r w:rsidDel="00A55F1C">
          <w:rPr>
            <w:rFonts w:cs="Times New Roman"/>
            <w:szCs w:val="24"/>
          </w:rPr>
          <w:delText>1</w:delText>
        </w:r>
      </w:del>
      <w:r>
        <w:rPr>
          <w:rFonts w:cs="Times New Roman"/>
          <w:szCs w:val="24"/>
        </w:rPr>
        <w:t>; 95% CI=</w:t>
      </w:r>
      <w:r w:rsidRPr="0023789F">
        <w:rPr>
          <w:rFonts w:cs="Times New Roman"/>
          <w:szCs w:val="24"/>
        </w:rPr>
        <w:t>1.</w:t>
      </w:r>
      <w:del w:id="408" w:author="Matt Masters" w:date="2020-12-02T17:58:00Z">
        <w:r w:rsidRPr="0023789F">
          <w:rPr>
            <w:rFonts w:cs="Times New Roman"/>
            <w:szCs w:val="24"/>
          </w:rPr>
          <w:delText>0457</w:delText>
        </w:r>
      </w:del>
      <w:ins w:id="409" w:author="Matt Masters" w:date="2020-12-02T17:58:00Z">
        <w:r w:rsidRPr="0023789F">
          <w:rPr>
            <w:rFonts w:cs="Times New Roman"/>
            <w:szCs w:val="24"/>
          </w:rPr>
          <w:t>0</w:t>
        </w:r>
      </w:ins>
      <w:ins w:id="410" w:author="Matt Masters" w:date="2020-12-02T17:40:00Z">
        <w:r w:rsidR="00A55F1C">
          <w:rPr>
            <w:rFonts w:cs="Times New Roman"/>
            <w:szCs w:val="24"/>
          </w:rPr>
          <w:t>521</w:t>
        </w:r>
      </w:ins>
      <w:del w:id="411" w:author="Matt Masters" w:date="2020-12-02T17:40:00Z">
        <w:r w:rsidRPr="0023789F" w:rsidDel="00A55F1C">
          <w:rPr>
            <w:rFonts w:cs="Times New Roman"/>
            <w:szCs w:val="24"/>
          </w:rPr>
          <w:delText>457</w:delText>
        </w:r>
      </w:del>
      <w:r w:rsidRPr="0023789F">
        <w:rPr>
          <w:rFonts w:cs="Times New Roman"/>
          <w:szCs w:val="24"/>
        </w:rPr>
        <w:t>-1.</w:t>
      </w:r>
      <w:del w:id="412" w:author="Matt Masters" w:date="2020-12-02T17:58:00Z">
        <w:r w:rsidRPr="0023789F">
          <w:rPr>
            <w:rFonts w:cs="Times New Roman"/>
            <w:szCs w:val="24"/>
          </w:rPr>
          <w:delText>2062</w:delText>
        </w:r>
      </w:del>
      <w:ins w:id="413" w:author="Matt Masters" w:date="2020-12-02T17:58:00Z">
        <w:r w:rsidRPr="0023789F">
          <w:rPr>
            <w:rFonts w:cs="Times New Roman"/>
            <w:szCs w:val="24"/>
          </w:rPr>
          <w:t>2</w:t>
        </w:r>
      </w:ins>
      <w:ins w:id="414" w:author="Matt Masters" w:date="2020-12-02T17:40:00Z">
        <w:r w:rsidR="00A55F1C">
          <w:rPr>
            <w:rFonts w:cs="Times New Roman"/>
            <w:szCs w:val="24"/>
          </w:rPr>
          <w:t>137</w:t>
        </w:r>
      </w:ins>
      <w:del w:id="415" w:author="Matt Masters" w:date="2020-12-02T17:40:00Z">
        <w:r w:rsidRPr="0023789F" w:rsidDel="00A55F1C">
          <w:rPr>
            <w:rFonts w:cs="Times New Roman"/>
            <w:szCs w:val="24"/>
          </w:rPr>
          <w:delText>062</w:delText>
        </w:r>
      </w:del>
      <w:r>
        <w:rPr>
          <w:rFonts w:cs="Times New Roman"/>
          <w:szCs w:val="24"/>
        </w:rPr>
        <w:t xml:space="preserve">). </w:t>
      </w:r>
      <w:r w:rsidR="000A25F2">
        <w:rPr>
          <w:rFonts w:cs="Times New Roman"/>
          <w:szCs w:val="24"/>
        </w:rPr>
        <w:t>In the second follow-up period, the</w:t>
      </w:r>
      <w:r>
        <w:rPr>
          <w:rFonts w:cs="Times New Roman"/>
          <w:szCs w:val="24"/>
        </w:rPr>
        <w:t xml:space="preserve"> association</w:t>
      </w:r>
      <w:r w:rsidR="000A25F2">
        <w:rPr>
          <w:rFonts w:cs="Times New Roman"/>
          <w:szCs w:val="24"/>
        </w:rPr>
        <w:t xml:space="preserve"> in husband-</w:t>
      </w:r>
      <w:r w:rsidR="000A25F2">
        <w:rPr>
          <w:rFonts w:cs="Times New Roman"/>
          <w:szCs w:val="24"/>
        </w:rPr>
        <w:lastRenderedPageBreak/>
        <w:t>isolated dyads was</w:t>
      </w:r>
      <w:r>
        <w:rPr>
          <w:rFonts w:cs="Times New Roman"/>
          <w:szCs w:val="24"/>
        </w:rPr>
        <w:t xml:space="preserve"> attenuated </w:t>
      </w:r>
      <w:r w:rsidR="000A25F2">
        <w:rPr>
          <w:rFonts w:cs="Times New Roman"/>
          <w:szCs w:val="24"/>
        </w:rPr>
        <w:t xml:space="preserve">yet remained </w:t>
      </w:r>
      <w:r w:rsidR="00F46452">
        <w:rPr>
          <w:rFonts w:cs="Times New Roman"/>
          <w:szCs w:val="24"/>
        </w:rPr>
        <w:t xml:space="preserve">statistically </w:t>
      </w:r>
      <w:r w:rsidR="000A25F2">
        <w:rPr>
          <w:rFonts w:cs="Times New Roman"/>
          <w:szCs w:val="24"/>
        </w:rPr>
        <w:t xml:space="preserve">significant, and the association in both-isolated dyads was similar to the association </w:t>
      </w:r>
      <w:r w:rsidR="00B905AC">
        <w:rPr>
          <w:rFonts w:cs="Times New Roman"/>
          <w:szCs w:val="24"/>
        </w:rPr>
        <w:t xml:space="preserve">observed </w:t>
      </w:r>
      <w:r w:rsidR="000A25F2">
        <w:rPr>
          <w:rFonts w:cs="Times New Roman"/>
          <w:szCs w:val="24"/>
        </w:rPr>
        <w:t>in the first-follow-up period</w:t>
      </w:r>
      <w:r w:rsidR="00DF68A1">
        <w:rPr>
          <w:rFonts w:cs="Times New Roman"/>
          <w:szCs w:val="24"/>
        </w:rPr>
        <w:t xml:space="preserve"> (HR=1.</w:t>
      </w:r>
      <w:del w:id="416" w:author="Matt Masters" w:date="2020-12-02T17:58:00Z">
        <w:r w:rsidR="00DF68A1">
          <w:rPr>
            <w:rFonts w:cs="Times New Roman"/>
            <w:szCs w:val="24"/>
          </w:rPr>
          <w:delText>1131</w:delText>
        </w:r>
      </w:del>
      <w:ins w:id="417" w:author="Matt Masters" w:date="2020-12-02T17:58:00Z">
        <w:r w:rsidR="00DF68A1">
          <w:rPr>
            <w:rFonts w:cs="Times New Roman"/>
            <w:szCs w:val="24"/>
          </w:rPr>
          <w:t>1</w:t>
        </w:r>
      </w:ins>
      <w:ins w:id="418" w:author="Matt Masters" w:date="2020-12-02T17:41:00Z">
        <w:r w:rsidR="00A55F1C">
          <w:rPr>
            <w:rFonts w:cs="Times New Roman"/>
            <w:szCs w:val="24"/>
          </w:rPr>
          <w:t>203</w:t>
        </w:r>
      </w:ins>
      <w:del w:id="419" w:author="Matt Masters" w:date="2020-12-02T17:41:00Z">
        <w:r w:rsidR="00DF68A1" w:rsidDel="00A55F1C">
          <w:rPr>
            <w:rFonts w:cs="Times New Roman"/>
            <w:szCs w:val="24"/>
          </w:rPr>
          <w:delText>131</w:delText>
        </w:r>
      </w:del>
      <w:r w:rsidR="00DF68A1">
        <w:rPr>
          <w:rFonts w:cs="Times New Roman"/>
          <w:szCs w:val="24"/>
        </w:rPr>
        <w:t>; 95% CI=</w:t>
      </w:r>
      <w:r w:rsidR="00DF68A1" w:rsidRPr="00DF68A1">
        <w:rPr>
          <w:rFonts w:cs="Times New Roman"/>
          <w:szCs w:val="24"/>
        </w:rPr>
        <w:t>1.</w:t>
      </w:r>
      <w:del w:id="420" w:author="Matt Masters" w:date="2020-12-02T17:58:00Z">
        <w:r w:rsidR="00DF68A1" w:rsidRPr="00DF68A1">
          <w:rPr>
            <w:rFonts w:cs="Times New Roman"/>
            <w:szCs w:val="24"/>
          </w:rPr>
          <w:delText>0458</w:delText>
        </w:r>
      </w:del>
      <w:ins w:id="421" w:author="Matt Masters" w:date="2020-12-02T17:58:00Z">
        <w:r w:rsidR="00DF68A1" w:rsidRPr="00DF68A1">
          <w:rPr>
            <w:rFonts w:cs="Times New Roman"/>
            <w:szCs w:val="24"/>
          </w:rPr>
          <w:t>0</w:t>
        </w:r>
      </w:ins>
      <w:ins w:id="422" w:author="Matt Masters" w:date="2020-12-02T17:41:00Z">
        <w:r w:rsidR="00A55F1C">
          <w:rPr>
            <w:rFonts w:cs="Times New Roman"/>
            <w:szCs w:val="24"/>
          </w:rPr>
          <w:t>525</w:t>
        </w:r>
      </w:ins>
      <w:del w:id="423" w:author="Matt Masters" w:date="2020-12-02T17:41:00Z">
        <w:r w:rsidR="00DF68A1" w:rsidRPr="00DF68A1" w:rsidDel="00A55F1C">
          <w:rPr>
            <w:rFonts w:cs="Times New Roman"/>
            <w:szCs w:val="24"/>
          </w:rPr>
          <w:delText>458</w:delText>
        </w:r>
      </w:del>
      <w:r w:rsidR="00DF68A1" w:rsidRPr="00DF68A1">
        <w:rPr>
          <w:rFonts w:cs="Times New Roman"/>
          <w:szCs w:val="24"/>
        </w:rPr>
        <w:t>-1.</w:t>
      </w:r>
      <w:del w:id="424" w:author="Matt Masters" w:date="2020-12-02T17:58:00Z">
        <w:r w:rsidR="00DF68A1" w:rsidRPr="00DF68A1">
          <w:rPr>
            <w:rFonts w:cs="Times New Roman"/>
            <w:szCs w:val="24"/>
          </w:rPr>
          <w:delText>1848</w:delText>
        </w:r>
      </w:del>
      <w:ins w:id="425" w:author="Matt Masters" w:date="2020-12-02T17:58:00Z">
        <w:r w:rsidR="00DF68A1" w:rsidRPr="00DF68A1">
          <w:rPr>
            <w:rFonts w:cs="Times New Roman"/>
            <w:szCs w:val="24"/>
          </w:rPr>
          <w:t>1</w:t>
        </w:r>
      </w:ins>
      <w:ins w:id="426" w:author="Matt Masters" w:date="2020-12-02T17:41:00Z">
        <w:r w:rsidR="00A55F1C">
          <w:rPr>
            <w:rFonts w:cs="Times New Roman"/>
            <w:szCs w:val="24"/>
          </w:rPr>
          <w:t>925</w:t>
        </w:r>
      </w:ins>
      <w:del w:id="427" w:author="Matt Masters" w:date="2020-12-02T17:41:00Z">
        <w:r w:rsidR="00DF68A1" w:rsidRPr="00DF68A1" w:rsidDel="00A55F1C">
          <w:rPr>
            <w:rFonts w:cs="Times New Roman"/>
            <w:szCs w:val="24"/>
          </w:rPr>
          <w:delText>848</w:delText>
        </w:r>
      </w:del>
      <w:r w:rsidR="00DF68A1">
        <w:rPr>
          <w:rFonts w:cs="Times New Roman"/>
          <w:szCs w:val="24"/>
        </w:rPr>
        <w:t>).</w:t>
      </w:r>
    </w:p>
    <w:p w14:paraId="684D4A23" w14:textId="77777777" w:rsidR="009B0923" w:rsidRDefault="009B0923" w:rsidP="009B0923">
      <w:pPr>
        <w:autoSpaceDE w:val="0"/>
        <w:autoSpaceDN w:val="0"/>
        <w:adjustRightInd w:val="0"/>
        <w:spacing w:line="480" w:lineRule="auto"/>
        <w:rPr>
          <w:rFonts w:cs="Times New Roman"/>
          <w:szCs w:val="24"/>
        </w:rPr>
      </w:pPr>
    </w:p>
    <w:p w14:paraId="54FA4238" w14:textId="096543BF" w:rsidR="00B905AC" w:rsidRDefault="00B905AC" w:rsidP="009B0923">
      <w:pPr>
        <w:autoSpaceDE w:val="0"/>
        <w:autoSpaceDN w:val="0"/>
        <w:adjustRightInd w:val="0"/>
        <w:spacing w:line="480" w:lineRule="auto"/>
        <w:rPr>
          <w:rFonts w:cs="Times New Roman"/>
          <w:szCs w:val="24"/>
        </w:rPr>
      </w:pPr>
      <w:r>
        <w:rPr>
          <w:rFonts w:cs="Times New Roman"/>
          <w:szCs w:val="24"/>
        </w:rPr>
        <w:t xml:space="preserve">In the first follow-up period, compared to women in dyads in which neither spouse was isolated, women in dyads in which only the wife was isolated or in which both spouses were isolated had higher </w:t>
      </w:r>
      <w:r w:rsidR="00181D27">
        <w:rPr>
          <w:rFonts w:cs="Times New Roman"/>
          <w:szCs w:val="24"/>
        </w:rPr>
        <w:t xml:space="preserve">CVD </w:t>
      </w:r>
      <w:r>
        <w:rPr>
          <w:rFonts w:cs="Times New Roman"/>
          <w:szCs w:val="24"/>
        </w:rPr>
        <w:t xml:space="preserve">mortality. Specifically, women in wife-isolated dyads had 22% higher </w:t>
      </w:r>
      <w:r w:rsidR="00181D27">
        <w:rPr>
          <w:rFonts w:cs="Times New Roman"/>
          <w:szCs w:val="24"/>
        </w:rPr>
        <w:t xml:space="preserve">CVD </w:t>
      </w:r>
      <w:r>
        <w:rPr>
          <w:rFonts w:cs="Times New Roman"/>
          <w:szCs w:val="24"/>
        </w:rPr>
        <w:t>mortality (HR=1.</w:t>
      </w:r>
      <w:del w:id="428" w:author="Matt Masters" w:date="2020-12-02T17:58:00Z">
        <w:r>
          <w:rPr>
            <w:rFonts w:cs="Times New Roman"/>
            <w:szCs w:val="24"/>
          </w:rPr>
          <w:delText>2175</w:delText>
        </w:r>
      </w:del>
      <w:ins w:id="429" w:author="Matt Masters" w:date="2020-12-02T17:58:00Z">
        <w:r>
          <w:rPr>
            <w:rFonts w:cs="Times New Roman"/>
            <w:szCs w:val="24"/>
          </w:rPr>
          <w:t>21</w:t>
        </w:r>
      </w:ins>
      <w:ins w:id="430" w:author="Matt Masters" w:date="2020-12-02T17:42:00Z">
        <w:r w:rsidR="00A55F1C">
          <w:rPr>
            <w:rFonts w:cs="Times New Roman"/>
            <w:szCs w:val="24"/>
          </w:rPr>
          <w:t>96</w:t>
        </w:r>
      </w:ins>
      <w:del w:id="431" w:author="Matt Masters" w:date="2020-12-02T17:42:00Z">
        <w:r w:rsidDel="00A55F1C">
          <w:rPr>
            <w:rFonts w:cs="Times New Roman"/>
            <w:szCs w:val="24"/>
          </w:rPr>
          <w:delText>75</w:delText>
        </w:r>
      </w:del>
      <w:r>
        <w:rPr>
          <w:rFonts w:cs="Times New Roman"/>
          <w:szCs w:val="24"/>
        </w:rPr>
        <w:t>; 95% CI=</w:t>
      </w:r>
      <w:r w:rsidRPr="00B905AC">
        <w:rPr>
          <w:rFonts w:cs="Times New Roman"/>
          <w:szCs w:val="24"/>
        </w:rPr>
        <w:t>1.</w:t>
      </w:r>
      <w:del w:id="432" w:author="Matt Masters" w:date="2020-12-02T17:58:00Z">
        <w:r w:rsidRPr="00B905AC">
          <w:rPr>
            <w:rFonts w:cs="Times New Roman"/>
            <w:szCs w:val="24"/>
          </w:rPr>
          <w:delText>0565</w:delText>
        </w:r>
      </w:del>
      <w:ins w:id="433" w:author="Matt Masters" w:date="2020-12-02T17:58:00Z">
        <w:r w:rsidRPr="00B905AC">
          <w:rPr>
            <w:rFonts w:cs="Times New Roman"/>
            <w:szCs w:val="24"/>
          </w:rPr>
          <w:t>05</w:t>
        </w:r>
      </w:ins>
      <w:ins w:id="434" w:author="Matt Masters" w:date="2020-12-02T17:42:00Z">
        <w:r w:rsidR="00A55F1C">
          <w:rPr>
            <w:rFonts w:cs="Times New Roman"/>
            <w:szCs w:val="24"/>
          </w:rPr>
          <w:t>83</w:t>
        </w:r>
      </w:ins>
      <w:del w:id="435" w:author="Matt Masters" w:date="2020-12-02T17:42:00Z">
        <w:r w:rsidRPr="00B905AC" w:rsidDel="00A55F1C">
          <w:rPr>
            <w:rFonts w:cs="Times New Roman"/>
            <w:szCs w:val="24"/>
          </w:rPr>
          <w:delText>65</w:delText>
        </w:r>
      </w:del>
      <w:r w:rsidRPr="00B905AC">
        <w:rPr>
          <w:rFonts w:cs="Times New Roman"/>
          <w:szCs w:val="24"/>
        </w:rPr>
        <w:t>-1.</w:t>
      </w:r>
      <w:del w:id="436" w:author="Matt Masters" w:date="2020-12-02T17:58:00Z">
        <w:r w:rsidRPr="00B905AC">
          <w:rPr>
            <w:rFonts w:cs="Times New Roman"/>
            <w:szCs w:val="24"/>
          </w:rPr>
          <w:delText>4030</w:delText>
        </w:r>
      </w:del>
      <w:ins w:id="437" w:author="Matt Masters" w:date="2020-12-02T17:58:00Z">
        <w:r w:rsidRPr="00B905AC">
          <w:rPr>
            <w:rFonts w:cs="Times New Roman"/>
            <w:szCs w:val="24"/>
          </w:rPr>
          <w:t>40</w:t>
        </w:r>
      </w:ins>
      <w:ins w:id="438" w:author="Matt Masters" w:date="2020-12-02T17:42:00Z">
        <w:r w:rsidR="00A55F1C">
          <w:rPr>
            <w:rFonts w:cs="Times New Roman"/>
            <w:szCs w:val="24"/>
          </w:rPr>
          <w:t>56</w:t>
        </w:r>
      </w:ins>
      <w:del w:id="439" w:author="Matt Masters" w:date="2020-12-02T17:42:00Z">
        <w:r w:rsidRPr="00B905AC" w:rsidDel="00A55F1C">
          <w:rPr>
            <w:rFonts w:cs="Times New Roman"/>
            <w:szCs w:val="24"/>
          </w:rPr>
          <w:delText>30</w:delText>
        </w:r>
      </w:del>
      <w:r>
        <w:rPr>
          <w:rFonts w:cs="Times New Roman"/>
          <w:szCs w:val="24"/>
        </w:rPr>
        <w:t xml:space="preserve">) and women in both-isolated dyads had 17% higher </w:t>
      </w:r>
      <w:r w:rsidR="00181D27">
        <w:rPr>
          <w:rFonts w:cs="Times New Roman"/>
          <w:szCs w:val="24"/>
        </w:rPr>
        <w:t xml:space="preserve">CVD </w:t>
      </w:r>
      <w:r>
        <w:rPr>
          <w:rFonts w:cs="Times New Roman"/>
          <w:szCs w:val="24"/>
        </w:rPr>
        <w:t>mortality (HR=1.</w:t>
      </w:r>
      <w:del w:id="440" w:author="Matt Masters" w:date="2020-12-02T17:58:00Z">
        <w:r>
          <w:rPr>
            <w:rFonts w:cs="Times New Roman"/>
            <w:szCs w:val="24"/>
          </w:rPr>
          <w:delText>1731</w:delText>
        </w:r>
      </w:del>
      <w:ins w:id="441" w:author="Matt Masters" w:date="2020-12-02T17:58:00Z">
        <w:r>
          <w:rPr>
            <w:rFonts w:cs="Times New Roman"/>
            <w:szCs w:val="24"/>
          </w:rPr>
          <w:t>173</w:t>
        </w:r>
      </w:ins>
      <w:ins w:id="442" w:author="Matt Masters" w:date="2020-12-02T17:42:00Z">
        <w:r w:rsidR="00A55F1C">
          <w:rPr>
            <w:rFonts w:cs="Times New Roman"/>
            <w:szCs w:val="24"/>
          </w:rPr>
          <w:t>2</w:t>
        </w:r>
      </w:ins>
      <w:del w:id="443" w:author="Matt Masters" w:date="2020-12-02T17:42:00Z">
        <w:r w:rsidDel="00A55F1C">
          <w:rPr>
            <w:rFonts w:cs="Times New Roman"/>
            <w:szCs w:val="24"/>
          </w:rPr>
          <w:delText>1</w:delText>
        </w:r>
      </w:del>
      <w:r>
        <w:rPr>
          <w:rFonts w:cs="Times New Roman"/>
          <w:szCs w:val="24"/>
        </w:rPr>
        <w:t>; 95% CI=</w:t>
      </w:r>
      <w:r w:rsidRPr="00B905AC">
        <w:rPr>
          <w:rFonts w:cs="Times New Roman"/>
          <w:szCs w:val="24"/>
        </w:rPr>
        <w:t>1.</w:t>
      </w:r>
      <w:del w:id="444" w:author="Matt Masters" w:date="2020-12-02T17:58:00Z">
        <w:r w:rsidRPr="00B905AC">
          <w:rPr>
            <w:rFonts w:cs="Times New Roman"/>
            <w:szCs w:val="24"/>
          </w:rPr>
          <w:delText>0482</w:delText>
        </w:r>
      </w:del>
      <w:ins w:id="445" w:author="Matt Masters" w:date="2020-12-02T17:58:00Z">
        <w:r w:rsidRPr="00B905AC">
          <w:rPr>
            <w:rFonts w:cs="Times New Roman"/>
            <w:szCs w:val="24"/>
          </w:rPr>
          <w:t>048</w:t>
        </w:r>
      </w:ins>
      <w:ins w:id="446" w:author="Matt Masters" w:date="2020-12-02T17:42:00Z">
        <w:r w:rsidR="00A55F1C">
          <w:rPr>
            <w:rFonts w:cs="Times New Roman"/>
            <w:szCs w:val="24"/>
          </w:rPr>
          <w:t>1</w:t>
        </w:r>
      </w:ins>
      <w:del w:id="447" w:author="Matt Masters" w:date="2020-12-02T17:42:00Z">
        <w:r w:rsidRPr="00B905AC" w:rsidDel="00A55F1C">
          <w:rPr>
            <w:rFonts w:cs="Times New Roman"/>
            <w:szCs w:val="24"/>
          </w:rPr>
          <w:delText>2</w:delText>
        </w:r>
      </w:del>
      <w:r w:rsidRPr="00B905AC">
        <w:rPr>
          <w:rFonts w:cs="Times New Roman"/>
          <w:szCs w:val="24"/>
        </w:rPr>
        <w:t>-1.</w:t>
      </w:r>
      <w:del w:id="448" w:author="Matt Masters" w:date="2020-12-02T17:58:00Z">
        <w:r w:rsidRPr="00B905AC">
          <w:rPr>
            <w:rFonts w:cs="Times New Roman"/>
            <w:szCs w:val="24"/>
          </w:rPr>
          <w:delText>3130</w:delText>
        </w:r>
      </w:del>
      <w:ins w:id="449" w:author="Matt Masters" w:date="2020-12-02T17:58:00Z">
        <w:r w:rsidRPr="00B905AC">
          <w:rPr>
            <w:rFonts w:cs="Times New Roman"/>
            <w:szCs w:val="24"/>
          </w:rPr>
          <w:t>313</w:t>
        </w:r>
      </w:ins>
      <w:ins w:id="450" w:author="Matt Masters" w:date="2020-12-02T17:43:00Z">
        <w:r w:rsidR="00A55F1C">
          <w:rPr>
            <w:rFonts w:cs="Times New Roman"/>
            <w:szCs w:val="24"/>
          </w:rPr>
          <w:t>2</w:t>
        </w:r>
      </w:ins>
      <w:del w:id="451" w:author="Matt Masters" w:date="2020-12-02T17:43:00Z">
        <w:r w:rsidRPr="00B905AC" w:rsidDel="00A55F1C">
          <w:rPr>
            <w:rFonts w:cs="Times New Roman"/>
            <w:szCs w:val="24"/>
          </w:rPr>
          <w:delText>0</w:delText>
        </w:r>
      </w:del>
      <w:r>
        <w:rPr>
          <w:rFonts w:cs="Times New Roman"/>
          <w:szCs w:val="24"/>
        </w:rPr>
        <w:t xml:space="preserve">). </w:t>
      </w:r>
      <w:r w:rsidR="00DF68A1">
        <w:rPr>
          <w:rFonts w:cs="Times New Roman"/>
          <w:szCs w:val="24"/>
        </w:rPr>
        <w:t>In the second follow-up period, t</w:t>
      </w:r>
      <w:r>
        <w:rPr>
          <w:rFonts w:cs="Times New Roman"/>
          <w:szCs w:val="24"/>
        </w:rPr>
        <w:t xml:space="preserve">hese associations were attenuated but remained </w:t>
      </w:r>
      <w:r w:rsidR="00F46452">
        <w:rPr>
          <w:rFonts w:cs="Times New Roman"/>
          <w:szCs w:val="24"/>
        </w:rPr>
        <w:t xml:space="preserve">statistically </w:t>
      </w:r>
      <w:r>
        <w:rPr>
          <w:rFonts w:cs="Times New Roman"/>
          <w:szCs w:val="24"/>
        </w:rPr>
        <w:t xml:space="preserve">significant in both-isolated dyads. Women in dyads in which only the husband was isolated did not have higher </w:t>
      </w:r>
      <w:r w:rsidR="00DF68A1">
        <w:rPr>
          <w:rFonts w:cs="Times New Roman"/>
          <w:szCs w:val="24"/>
        </w:rPr>
        <w:t xml:space="preserve">CVD </w:t>
      </w:r>
      <w:r>
        <w:rPr>
          <w:rFonts w:cs="Times New Roman"/>
          <w:szCs w:val="24"/>
        </w:rPr>
        <w:t xml:space="preserve">mortality than women in dyads in which neither spouse was isolated in either follow-up period. </w:t>
      </w:r>
    </w:p>
    <w:p w14:paraId="5064246C" w14:textId="77777777" w:rsidR="00E21876" w:rsidRDefault="00E21876" w:rsidP="00893884">
      <w:pPr>
        <w:spacing w:line="480" w:lineRule="auto"/>
        <w:rPr>
          <w:rFonts w:cs="Times New Roman"/>
          <w:b/>
          <w:bCs/>
          <w:szCs w:val="24"/>
        </w:rPr>
      </w:pPr>
    </w:p>
    <w:p w14:paraId="66B6434D" w14:textId="096B9FB2" w:rsidR="00C10AB2" w:rsidRDefault="00181D27" w:rsidP="00893884">
      <w:pPr>
        <w:spacing w:line="480" w:lineRule="auto"/>
        <w:rPr>
          <w:rFonts w:cs="Times New Roman"/>
          <w:b/>
          <w:bCs/>
          <w:szCs w:val="24"/>
        </w:rPr>
      </w:pPr>
      <w:r>
        <w:rPr>
          <w:rFonts w:cs="Times New Roman"/>
          <w:b/>
          <w:bCs/>
          <w:szCs w:val="24"/>
        </w:rPr>
        <w:t>DISCUSSION</w:t>
      </w:r>
    </w:p>
    <w:p w14:paraId="04A005F6" w14:textId="10FA7F81" w:rsidR="00B672D7" w:rsidRDefault="00C26BAC" w:rsidP="00895926">
      <w:pPr>
        <w:spacing w:line="480" w:lineRule="auto"/>
        <w:rPr>
          <w:rFonts w:cs="Times New Roman"/>
          <w:color w:val="000000" w:themeColor="text1"/>
          <w:szCs w:val="24"/>
        </w:rPr>
      </w:pPr>
      <w:r>
        <w:rPr>
          <w:rFonts w:cs="Times New Roman"/>
          <w:color w:val="000000" w:themeColor="text1"/>
          <w:szCs w:val="24"/>
        </w:rPr>
        <w:t>Using longitudinal d</w:t>
      </w:r>
      <w:r w:rsidRPr="00C26BAC">
        <w:rPr>
          <w:rFonts w:cs="Times New Roman"/>
          <w:color w:val="000000" w:themeColor="text1"/>
          <w:szCs w:val="24"/>
        </w:rPr>
        <w:t xml:space="preserve">ata from a </w:t>
      </w:r>
      <w:r>
        <w:rPr>
          <w:rFonts w:cs="Times New Roman"/>
          <w:color w:val="000000" w:themeColor="text1"/>
          <w:szCs w:val="24"/>
        </w:rPr>
        <w:t>large cohort</w:t>
      </w:r>
      <w:r w:rsidR="005B7B08">
        <w:rPr>
          <w:rFonts w:cs="Times New Roman"/>
          <w:color w:val="000000" w:themeColor="text1"/>
          <w:szCs w:val="24"/>
        </w:rPr>
        <w:t xml:space="preserve"> of U.S. adults</w:t>
      </w:r>
      <w:r>
        <w:rPr>
          <w:rFonts w:cs="Times New Roman"/>
          <w:color w:val="000000" w:themeColor="text1"/>
          <w:szCs w:val="24"/>
        </w:rPr>
        <w:t xml:space="preserve">, </w:t>
      </w:r>
      <w:del w:id="452" w:author="Susan Gapstur" w:date="2020-12-01T12:15:00Z">
        <w:r>
          <w:rPr>
            <w:rFonts w:cs="Times New Roman"/>
            <w:color w:val="000000" w:themeColor="text1"/>
            <w:szCs w:val="24"/>
          </w:rPr>
          <w:delText xml:space="preserve">this study found </w:delText>
        </w:r>
        <w:r w:rsidR="00EE54D1">
          <w:rPr>
            <w:rFonts w:cs="Times New Roman"/>
            <w:color w:val="000000" w:themeColor="text1"/>
            <w:szCs w:val="24"/>
          </w:rPr>
          <w:delText xml:space="preserve">that </w:delText>
        </w:r>
      </w:del>
      <w:r w:rsidR="005B7B08">
        <w:rPr>
          <w:rFonts w:cs="Times New Roman"/>
          <w:color w:val="000000" w:themeColor="text1"/>
          <w:szCs w:val="24"/>
        </w:rPr>
        <w:t xml:space="preserve">social isolation </w:t>
      </w:r>
      <w:ins w:id="453" w:author="Susan Gapstur" w:date="2020-12-01T12:15:00Z">
        <w:r w:rsidR="00DA1D41">
          <w:rPr>
            <w:rFonts w:cs="Times New Roman"/>
            <w:color w:val="000000" w:themeColor="text1"/>
            <w:szCs w:val="24"/>
          </w:rPr>
          <w:t>wa</w:t>
        </w:r>
      </w:ins>
      <w:del w:id="454" w:author="Susan Gapstur" w:date="2020-12-01T12:15:00Z">
        <w:r w:rsidR="005B7B08">
          <w:rPr>
            <w:rFonts w:cs="Times New Roman"/>
            <w:color w:val="000000" w:themeColor="text1"/>
            <w:szCs w:val="24"/>
          </w:rPr>
          <w:delText>i</w:delText>
        </w:r>
      </w:del>
      <w:r w:rsidR="005B7B08">
        <w:rPr>
          <w:rFonts w:cs="Times New Roman"/>
          <w:color w:val="000000" w:themeColor="text1"/>
          <w:szCs w:val="24"/>
        </w:rPr>
        <w:t>s associated with greater mortality among married individuals</w:t>
      </w:r>
      <w:r w:rsidR="00321398">
        <w:rPr>
          <w:rFonts w:cs="Times New Roman"/>
          <w:color w:val="000000" w:themeColor="text1"/>
          <w:szCs w:val="24"/>
        </w:rPr>
        <w:t xml:space="preserve">. Additionally, </w:t>
      </w:r>
      <w:r w:rsidR="00EE54D1">
        <w:rPr>
          <w:rFonts w:cs="Times New Roman"/>
          <w:color w:val="000000" w:themeColor="text1"/>
          <w:szCs w:val="24"/>
        </w:rPr>
        <w:t xml:space="preserve">having a socially isolated spouse </w:t>
      </w:r>
      <w:del w:id="455" w:author="Susan Gapstur" w:date="2020-12-01T12:16:00Z">
        <w:r w:rsidR="00EE54D1">
          <w:rPr>
            <w:rFonts w:cs="Times New Roman"/>
            <w:color w:val="000000" w:themeColor="text1"/>
            <w:szCs w:val="24"/>
          </w:rPr>
          <w:delText xml:space="preserve">is </w:delText>
        </w:r>
      </w:del>
      <w:ins w:id="456" w:author="Susan Gapstur" w:date="2020-12-01T12:16:00Z">
        <w:r w:rsidR="0082435C">
          <w:rPr>
            <w:rFonts w:cs="Times New Roman"/>
            <w:color w:val="000000" w:themeColor="text1"/>
            <w:szCs w:val="24"/>
          </w:rPr>
          <w:t xml:space="preserve">was </w:t>
        </w:r>
      </w:ins>
      <w:r w:rsidR="00EE54D1">
        <w:rPr>
          <w:rFonts w:cs="Times New Roman"/>
          <w:color w:val="000000" w:themeColor="text1"/>
          <w:szCs w:val="24"/>
        </w:rPr>
        <w:t xml:space="preserve">associated with higher risk of death </w:t>
      </w:r>
      <w:r w:rsidR="00B672D7">
        <w:rPr>
          <w:rFonts w:cs="Times New Roman"/>
          <w:color w:val="000000" w:themeColor="text1"/>
          <w:szCs w:val="24"/>
        </w:rPr>
        <w:t>after accounting for</w:t>
      </w:r>
      <w:r w:rsidR="00EE54D1">
        <w:rPr>
          <w:rFonts w:cs="Times New Roman"/>
          <w:color w:val="000000" w:themeColor="text1"/>
          <w:szCs w:val="24"/>
        </w:rPr>
        <w:t xml:space="preserve"> </w:t>
      </w:r>
      <w:r w:rsidR="0029208C">
        <w:rPr>
          <w:rFonts w:cs="Times New Roman"/>
          <w:color w:val="000000" w:themeColor="text1"/>
          <w:szCs w:val="24"/>
        </w:rPr>
        <w:t>other</w:t>
      </w:r>
      <w:r w:rsidR="00EE54D1">
        <w:rPr>
          <w:rFonts w:cs="Times New Roman"/>
          <w:color w:val="000000" w:themeColor="text1"/>
          <w:szCs w:val="24"/>
        </w:rPr>
        <w:t xml:space="preserve"> risk factors.</w:t>
      </w:r>
      <w:r w:rsidR="00B17EB5">
        <w:rPr>
          <w:rFonts w:cs="Times New Roman"/>
          <w:color w:val="000000" w:themeColor="text1"/>
          <w:szCs w:val="24"/>
        </w:rPr>
        <w:t xml:space="preserve"> To our knowledge, this is the first study</w:t>
      </w:r>
      <w:r w:rsidR="00905571">
        <w:rPr>
          <w:rFonts w:cs="Times New Roman"/>
          <w:color w:val="000000" w:themeColor="text1"/>
          <w:szCs w:val="24"/>
        </w:rPr>
        <w:t xml:space="preserve"> </w:t>
      </w:r>
      <w:r w:rsidR="0016630C">
        <w:rPr>
          <w:rFonts w:cs="Times New Roman"/>
          <w:color w:val="000000" w:themeColor="text1"/>
          <w:szCs w:val="24"/>
        </w:rPr>
        <w:t>examining</w:t>
      </w:r>
      <w:r w:rsidR="00905571">
        <w:rPr>
          <w:rFonts w:cs="Times New Roman"/>
          <w:color w:val="000000" w:themeColor="text1"/>
          <w:szCs w:val="24"/>
        </w:rPr>
        <w:t xml:space="preserve"> the influence of social isolation on a spouse’s mortality risk and </w:t>
      </w:r>
      <w:r w:rsidR="0016630C">
        <w:rPr>
          <w:rFonts w:cs="Times New Roman"/>
          <w:color w:val="000000" w:themeColor="text1"/>
          <w:szCs w:val="24"/>
        </w:rPr>
        <w:t xml:space="preserve">investigating </w:t>
      </w:r>
      <w:r w:rsidR="00905571">
        <w:rPr>
          <w:rFonts w:cs="Times New Roman"/>
          <w:color w:val="000000" w:themeColor="text1"/>
          <w:szCs w:val="24"/>
        </w:rPr>
        <w:t xml:space="preserve">the contextual nature of </w:t>
      </w:r>
      <w:r w:rsidR="0016630C">
        <w:rPr>
          <w:rFonts w:cs="Times New Roman"/>
          <w:color w:val="000000" w:themeColor="text1"/>
          <w:szCs w:val="24"/>
        </w:rPr>
        <w:t>this association</w:t>
      </w:r>
      <w:r w:rsidR="00905571">
        <w:rPr>
          <w:rFonts w:cs="Times New Roman"/>
          <w:color w:val="000000" w:themeColor="text1"/>
          <w:szCs w:val="24"/>
        </w:rPr>
        <w:t xml:space="preserve"> within marriage.</w:t>
      </w:r>
    </w:p>
    <w:p w14:paraId="32F719A9" w14:textId="77777777" w:rsidR="00B672D7" w:rsidRDefault="00B672D7" w:rsidP="00895926">
      <w:pPr>
        <w:spacing w:line="480" w:lineRule="auto"/>
        <w:rPr>
          <w:rFonts w:cs="Times New Roman"/>
          <w:color w:val="000000" w:themeColor="text1"/>
          <w:szCs w:val="24"/>
        </w:rPr>
      </w:pPr>
    </w:p>
    <w:p w14:paraId="229C9495" w14:textId="6E374507" w:rsidR="00FF7185" w:rsidRDefault="00BC0835" w:rsidP="00175910">
      <w:pPr>
        <w:spacing w:line="480" w:lineRule="auto"/>
        <w:rPr>
          <w:rFonts w:cs="Times New Roman"/>
          <w:color w:val="000000" w:themeColor="text1"/>
          <w:szCs w:val="24"/>
        </w:rPr>
      </w:pPr>
      <w:r w:rsidRPr="000670C5">
        <w:rPr>
          <w:rFonts w:cs="Times New Roman"/>
          <w:color w:val="000000" w:themeColor="text1"/>
          <w:szCs w:val="24"/>
        </w:rPr>
        <w:lastRenderedPageBreak/>
        <w:t xml:space="preserve">Among married individuals, </w:t>
      </w:r>
      <w:r w:rsidR="003B612F" w:rsidRPr="000670C5">
        <w:rPr>
          <w:rFonts w:cs="Times New Roman"/>
          <w:color w:val="000000" w:themeColor="text1"/>
          <w:szCs w:val="24"/>
        </w:rPr>
        <w:t xml:space="preserve">the </w:t>
      </w:r>
      <w:r w:rsidR="00721272">
        <w:rPr>
          <w:rFonts w:cs="Times New Roman"/>
          <w:color w:val="000000" w:themeColor="text1"/>
          <w:szCs w:val="24"/>
        </w:rPr>
        <w:t xml:space="preserve">overall </w:t>
      </w:r>
      <w:r w:rsidR="003B612F" w:rsidRPr="000670C5">
        <w:rPr>
          <w:rFonts w:cs="Times New Roman"/>
          <w:color w:val="000000" w:themeColor="text1"/>
          <w:szCs w:val="24"/>
        </w:rPr>
        <w:t xml:space="preserve">increased mortality risk of having a socially isolated spouse was relatively small: 5% for all-cause mortality and 6% for cancer mortality. Additionally, </w:t>
      </w:r>
      <w:r w:rsidR="009D44D4">
        <w:rPr>
          <w:rFonts w:cs="Times New Roman"/>
          <w:color w:val="000000" w:themeColor="text1"/>
          <w:szCs w:val="24"/>
        </w:rPr>
        <w:t xml:space="preserve">overall </w:t>
      </w:r>
      <w:r w:rsidR="00E932F6" w:rsidRPr="000670C5">
        <w:rPr>
          <w:rFonts w:cs="Times New Roman"/>
          <w:color w:val="000000" w:themeColor="text1"/>
          <w:szCs w:val="24"/>
        </w:rPr>
        <w:t xml:space="preserve">each </w:t>
      </w:r>
      <w:r w:rsidRPr="000670C5">
        <w:rPr>
          <w:rFonts w:cs="Times New Roman"/>
          <w:color w:val="000000" w:themeColor="text1"/>
          <w:szCs w:val="24"/>
        </w:rPr>
        <w:t xml:space="preserve">mortality </w:t>
      </w:r>
      <w:r w:rsidR="00E932F6" w:rsidRPr="000670C5">
        <w:rPr>
          <w:rFonts w:cs="Times New Roman"/>
          <w:color w:val="000000" w:themeColor="text1"/>
          <w:szCs w:val="24"/>
        </w:rPr>
        <w:t>outcome was</w:t>
      </w:r>
      <w:r w:rsidRPr="000670C5">
        <w:rPr>
          <w:rFonts w:cs="Times New Roman"/>
          <w:color w:val="000000" w:themeColor="text1"/>
          <w:szCs w:val="24"/>
        </w:rPr>
        <w:t xml:space="preserve"> more strongly associated with an individual’s own social isolation </w:t>
      </w:r>
      <w:r w:rsidR="00E932F6" w:rsidRPr="000670C5">
        <w:rPr>
          <w:rFonts w:cs="Times New Roman"/>
          <w:color w:val="000000" w:themeColor="text1"/>
          <w:szCs w:val="24"/>
        </w:rPr>
        <w:t>(HRs 1.10-1.15 in the first follow-up period)</w:t>
      </w:r>
      <w:r w:rsidRPr="000670C5">
        <w:rPr>
          <w:rFonts w:cs="Times New Roman"/>
          <w:color w:val="000000" w:themeColor="text1"/>
          <w:szCs w:val="24"/>
        </w:rPr>
        <w:t xml:space="preserve"> than his/her spouse’s isolation.</w:t>
      </w:r>
      <w:r w:rsidR="00CA18B7" w:rsidRPr="000670C5">
        <w:rPr>
          <w:rFonts w:cs="Times New Roman"/>
          <w:color w:val="000000" w:themeColor="text1"/>
          <w:szCs w:val="24"/>
        </w:rPr>
        <w:t xml:space="preserve"> However, </w:t>
      </w:r>
      <w:r w:rsidRPr="000670C5">
        <w:rPr>
          <w:rFonts w:cs="Times New Roman"/>
          <w:color w:val="000000" w:themeColor="text1"/>
          <w:szCs w:val="24"/>
        </w:rPr>
        <w:t>as cancer and cardiovascular disease are the leading causes of death in the U.S. (NCHS 2020)</w:t>
      </w:r>
      <w:r w:rsidR="00BE0061" w:rsidRPr="000670C5">
        <w:rPr>
          <w:rFonts w:cs="Times New Roman"/>
          <w:color w:val="000000" w:themeColor="text1"/>
          <w:szCs w:val="24"/>
        </w:rPr>
        <w:t xml:space="preserve">, </w:t>
      </w:r>
      <w:r w:rsidR="00B92C20" w:rsidRPr="000670C5">
        <w:rPr>
          <w:rFonts w:cs="Times New Roman"/>
          <w:color w:val="000000" w:themeColor="text1"/>
          <w:szCs w:val="24"/>
        </w:rPr>
        <w:t>excess</w:t>
      </w:r>
      <w:r w:rsidR="00BE0061" w:rsidRPr="000670C5">
        <w:rPr>
          <w:rFonts w:cs="Times New Roman"/>
          <w:color w:val="000000" w:themeColor="text1"/>
          <w:szCs w:val="24"/>
        </w:rPr>
        <w:t xml:space="preserve"> mortality</w:t>
      </w:r>
      <w:r w:rsidR="003B612F" w:rsidRPr="000670C5">
        <w:rPr>
          <w:rFonts w:cs="Times New Roman"/>
          <w:color w:val="000000" w:themeColor="text1"/>
          <w:szCs w:val="24"/>
        </w:rPr>
        <w:t>—regardless of size or source—</w:t>
      </w:r>
      <w:r w:rsidR="00BE0061" w:rsidRPr="000670C5">
        <w:rPr>
          <w:rFonts w:cs="Times New Roman"/>
          <w:color w:val="000000" w:themeColor="text1"/>
          <w:szCs w:val="24"/>
        </w:rPr>
        <w:t>can have significant impact at the population level</w:t>
      </w:r>
      <w:r w:rsidR="00910501" w:rsidRPr="000670C5">
        <w:rPr>
          <w:rFonts w:cs="Times New Roman"/>
          <w:color w:val="000000" w:themeColor="text1"/>
          <w:szCs w:val="24"/>
        </w:rPr>
        <w:t>, especially given that a</w:t>
      </w:r>
      <w:r w:rsidR="00175910" w:rsidRPr="000670C5">
        <w:rPr>
          <w:rFonts w:cs="Times New Roman"/>
          <w:color w:val="000000" w:themeColor="text1"/>
          <w:szCs w:val="24"/>
        </w:rPr>
        <w:t xml:space="preserve"> significant proportion of the U.S. population may be socially isolated (Holt-</w:t>
      </w:r>
      <w:proofErr w:type="spellStart"/>
      <w:r w:rsidR="00175910" w:rsidRPr="000670C5">
        <w:rPr>
          <w:rFonts w:cs="Times New Roman"/>
          <w:color w:val="000000" w:themeColor="text1"/>
          <w:szCs w:val="24"/>
        </w:rPr>
        <w:t>Lunstad</w:t>
      </w:r>
      <w:proofErr w:type="spellEnd"/>
      <w:r w:rsidR="00175910" w:rsidRPr="000670C5">
        <w:rPr>
          <w:rFonts w:cs="Times New Roman"/>
          <w:color w:val="000000" w:themeColor="text1"/>
          <w:szCs w:val="24"/>
        </w:rPr>
        <w:t xml:space="preserve"> 2017)</w:t>
      </w:r>
      <w:r w:rsidR="00D0143B" w:rsidRPr="000670C5">
        <w:rPr>
          <w:rFonts w:cs="Times New Roman"/>
          <w:color w:val="000000" w:themeColor="text1"/>
          <w:szCs w:val="24"/>
        </w:rPr>
        <w:t xml:space="preserve">. </w:t>
      </w:r>
    </w:p>
    <w:p w14:paraId="1A5E3C5F" w14:textId="508A0A9D" w:rsidR="00640A0F" w:rsidRDefault="00640A0F" w:rsidP="00175910">
      <w:pPr>
        <w:spacing w:line="480" w:lineRule="auto"/>
        <w:rPr>
          <w:rFonts w:cs="Times New Roman"/>
          <w:color w:val="000000" w:themeColor="text1"/>
          <w:szCs w:val="24"/>
        </w:rPr>
      </w:pPr>
    </w:p>
    <w:p w14:paraId="64E1F0A7" w14:textId="075F2E48" w:rsidR="009026FF" w:rsidRDefault="00BB0A99" w:rsidP="00175910">
      <w:pPr>
        <w:spacing w:line="480" w:lineRule="auto"/>
        <w:rPr>
          <w:rFonts w:cs="Times New Roman"/>
          <w:color w:val="000000" w:themeColor="text1"/>
          <w:szCs w:val="24"/>
        </w:rPr>
      </w:pPr>
      <w:r>
        <w:rPr>
          <w:rFonts w:cs="Times New Roman"/>
          <w:color w:val="000000" w:themeColor="text1"/>
          <w:szCs w:val="24"/>
        </w:rPr>
        <w:t>Findings on sex differences can inform intervention strategies with the socially isolated.</w:t>
      </w:r>
      <w:r w:rsidR="009F7C4C">
        <w:rPr>
          <w:rFonts w:cs="Times New Roman"/>
          <w:color w:val="000000" w:themeColor="text1"/>
          <w:szCs w:val="24"/>
        </w:rPr>
        <w:t xml:space="preserve"> </w:t>
      </w:r>
      <w:r w:rsidR="009026FF">
        <w:rPr>
          <w:rFonts w:cs="Times New Roman"/>
          <w:color w:val="000000" w:themeColor="text1"/>
          <w:szCs w:val="24"/>
        </w:rPr>
        <w:t>In</w:t>
      </w:r>
      <w:r w:rsidR="003B5565">
        <w:rPr>
          <w:rFonts w:cs="Times New Roman"/>
          <w:color w:val="000000" w:themeColor="text1"/>
          <w:szCs w:val="24"/>
        </w:rPr>
        <w:t xml:space="preserve"> most </w:t>
      </w:r>
      <w:r w:rsidR="00E51F0C">
        <w:rPr>
          <w:rFonts w:cs="Times New Roman"/>
          <w:color w:val="000000" w:themeColor="text1"/>
          <w:szCs w:val="24"/>
        </w:rPr>
        <w:t>models</w:t>
      </w:r>
      <w:r w:rsidR="003B5565">
        <w:rPr>
          <w:rFonts w:cs="Times New Roman"/>
          <w:color w:val="000000" w:themeColor="text1"/>
          <w:szCs w:val="24"/>
        </w:rPr>
        <w:t xml:space="preserve">, both spouses being isolated was associated with the highest risk of mortality compared to other </w:t>
      </w:r>
      <w:r w:rsidR="009026FF">
        <w:rPr>
          <w:rFonts w:cs="Times New Roman"/>
          <w:color w:val="000000" w:themeColor="text1"/>
          <w:szCs w:val="24"/>
        </w:rPr>
        <w:t>categories of spousal isolation concordance</w:t>
      </w:r>
      <w:r w:rsidR="003B5565">
        <w:rPr>
          <w:rFonts w:cs="Times New Roman"/>
          <w:color w:val="000000" w:themeColor="text1"/>
          <w:szCs w:val="24"/>
        </w:rPr>
        <w:t xml:space="preserve">. This pattern is consistent with prior studies documenting a dose-response relationship of social isolation with mortality, with more isolation </w:t>
      </w:r>
      <w:r w:rsidR="008D391C">
        <w:rPr>
          <w:rFonts w:cs="Times New Roman"/>
          <w:color w:val="000000" w:themeColor="text1"/>
          <w:szCs w:val="24"/>
        </w:rPr>
        <w:t>associated with greater</w:t>
      </w:r>
      <w:r w:rsidR="003B5565">
        <w:rPr>
          <w:rFonts w:cs="Times New Roman"/>
          <w:color w:val="000000" w:themeColor="text1"/>
          <w:szCs w:val="24"/>
        </w:rPr>
        <w:t xml:space="preserve"> mortality risk (CITE incl. Alcaraz 2019).</w:t>
      </w:r>
      <w:r w:rsidR="0067132C">
        <w:rPr>
          <w:rFonts w:cs="Times New Roman"/>
          <w:color w:val="000000" w:themeColor="text1"/>
          <w:szCs w:val="24"/>
        </w:rPr>
        <w:t xml:space="preserve"> </w:t>
      </w:r>
      <w:r w:rsidR="008D391C">
        <w:rPr>
          <w:rFonts w:cs="Times New Roman"/>
          <w:color w:val="000000" w:themeColor="text1"/>
          <w:szCs w:val="24"/>
        </w:rPr>
        <w:t xml:space="preserve">Therefore, </w:t>
      </w:r>
      <w:r w:rsidR="00BA404C">
        <w:rPr>
          <w:rFonts w:cs="Times New Roman"/>
          <w:color w:val="000000" w:themeColor="text1"/>
          <w:szCs w:val="24"/>
        </w:rPr>
        <w:t>married individuals in dyads in which</w:t>
      </w:r>
      <w:r w:rsidR="0067132C">
        <w:rPr>
          <w:rFonts w:cs="Times New Roman"/>
          <w:color w:val="000000" w:themeColor="text1"/>
          <w:szCs w:val="24"/>
        </w:rPr>
        <w:t xml:space="preserve"> both spouses are socially isolated may derive the most benefit from social isolation intervention. </w:t>
      </w:r>
    </w:p>
    <w:p w14:paraId="5CFE4A06" w14:textId="77777777" w:rsidR="00F73921" w:rsidRDefault="00F73921" w:rsidP="00175910">
      <w:pPr>
        <w:spacing w:line="480" w:lineRule="auto"/>
        <w:rPr>
          <w:rFonts w:cs="Times New Roman"/>
          <w:color w:val="000000" w:themeColor="text1"/>
          <w:szCs w:val="24"/>
        </w:rPr>
      </w:pPr>
    </w:p>
    <w:p w14:paraId="710EEE5E" w14:textId="101B5507" w:rsidR="00400F22" w:rsidRDefault="0067132C" w:rsidP="00175910">
      <w:pPr>
        <w:spacing w:line="480" w:lineRule="auto"/>
        <w:rPr>
          <w:rFonts w:cs="Times New Roman"/>
          <w:color w:val="000000" w:themeColor="text1"/>
          <w:szCs w:val="24"/>
        </w:rPr>
      </w:pPr>
      <w:r>
        <w:rPr>
          <w:rFonts w:cs="Times New Roman"/>
          <w:color w:val="000000" w:themeColor="text1"/>
          <w:szCs w:val="24"/>
        </w:rPr>
        <w:t xml:space="preserve">Men </w:t>
      </w:r>
      <w:r w:rsidR="00432DE8">
        <w:rPr>
          <w:rFonts w:cs="Times New Roman"/>
          <w:color w:val="000000" w:themeColor="text1"/>
          <w:szCs w:val="24"/>
        </w:rPr>
        <w:t>appear to be</w:t>
      </w:r>
      <w:r>
        <w:rPr>
          <w:rFonts w:cs="Times New Roman"/>
          <w:color w:val="000000" w:themeColor="text1"/>
          <w:szCs w:val="24"/>
        </w:rPr>
        <w:t xml:space="preserve"> another vulnerable group. </w:t>
      </w:r>
      <w:r w:rsidR="009026FF">
        <w:rPr>
          <w:rFonts w:cs="Times New Roman"/>
          <w:color w:val="000000" w:themeColor="text1"/>
          <w:szCs w:val="24"/>
        </w:rPr>
        <w:t xml:space="preserve">Mortality </w:t>
      </w:r>
      <w:r w:rsidR="00C06871">
        <w:rPr>
          <w:rFonts w:cs="Times New Roman"/>
          <w:color w:val="000000" w:themeColor="text1"/>
          <w:szCs w:val="24"/>
        </w:rPr>
        <w:t xml:space="preserve">risk for married men was influenced not only by their own social isolation but also by their wives’ isolation, </w:t>
      </w:r>
      <w:r w:rsidR="004D35F4">
        <w:rPr>
          <w:rFonts w:cs="Times New Roman"/>
          <w:color w:val="000000" w:themeColor="text1"/>
          <w:szCs w:val="24"/>
        </w:rPr>
        <w:t xml:space="preserve">in many cases </w:t>
      </w:r>
      <w:r w:rsidR="003D02B2">
        <w:rPr>
          <w:rFonts w:cs="Times New Roman"/>
          <w:color w:val="000000" w:themeColor="text1"/>
          <w:szCs w:val="24"/>
        </w:rPr>
        <w:t xml:space="preserve">even after </w:t>
      </w:r>
      <w:r w:rsidR="00F32F3B">
        <w:rPr>
          <w:rFonts w:cs="Times New Roman"/>
          <w:color w:val="000000" w:themeColor="text1"/>
          <w:szCs w:val="24"/>
        </w:rPr>
        <w:t>more than three decades</w:t>
      </w:r>
      <w:r w:rsidR="003D02B2">
        <w:rPr>
          <w:rFonts w:cs="Times New Roman"/>
          <w:color w:val="000000" w:themeColor="text1"/>
          <w:szCs w:val="24"/>
        </w:rPr>
        <w:t xml:space="preserve"> of follow</w:t>
      </w:r>
      <w:r w:rsidR="00A32222">
        <w:rPr>
          <w:rFonts w:cs="Times New Roman"/>
          <w:color w:val="000000" w:themeColor="text1"/>
          <w:szCs w:val="24"/>
        </w:rPr>
        <w:t xml:space="preserve"> </w:t>
      </w:r>
      <w:r w:rsidR="003D02B2">
        <w:rPr>
          <w:rFonts w:cs="Times New Roman"/>
          <w:color w:val="000000" w:themeColor="text1"/>
          <w:szCs w:val="24"/>
        </w:rPr>
        <w:t xml:space="preserve">up. </w:t>
      </w:r>
      <w:r w:rsidR="00695D9D">
        <w:rPr>
          <w:rFonts w:cs="Times New Roman"/>
          <w:color w:val="000000" w:themeColor="text1"/>
          <w:szCs w:val="24"/>
        </w:rPr>
        <w:t>In addition</w:t>
      </w:r>
      <w:r w:rsidR="003D02B2">
        <w:rPr>
          <w:rFonts w:cs="Times New Roman"/>
          <w:color w:val="000000" w:themeColor="text1"/>
          <w:szCs w:val="24"/>
        </w:rPr>
        <w:t xml:space="preserve">, </w:t>
      </w:r>
      <w:r w:rsidR="00C06871">
        <w:rPr>
          <w:rFonts w:cs="Times New Roman"/>
          <w:color w:val="000000" w:themeColor="text1"/>
          <w:szCs w:val="24"/>
        </w:rPr>
        <w:t>the</w:t>
      </w:r>
      <w:r w:rsidR="00F174F6">
        <w:rPr>
          <w:rFonts w:cs="Times New Roman"/>
          <w:color w:val="000000" w:themeColor="text1"/>
          <w:szCs w:val="24"/>
        </w:rPr>
        <w:t xml:space="preserve"> effect on husbands’ mortality was similar regardless of which spouse was isolated</w:t>
      </w:r>
      <w:r w:rsidR="003B0741">
        <w:rPr>
          <w:rFonts w:cs="Times New Roman"/>
          <w:color w:val="000000" w:themeColor="text1"/>
          <w:szCs w:val="24"/>
        </w:rPr>
        <w:t>, whereas</w:t>
      </w:r>
      <w:r w:rsidR="00AF2611">
        <w:rPr>
          <w:rFonts w:cs="Times New Roman"/>
          <w:color w:val="000000" w:themeColor="text1"/>
          <w:szCs w:val="24"/>
        </w:rPr>
        <w:t xml:space="preserve"> wives’ mortality was influenced less by husbands’ </w:t>
      </w:r>
      <w:commentRangeStart w:id="457"/>
      <w:r w:rsidR="00AF2611">
        <w:rPr>
          <w:rFonts w:cs="Times New Roman"/>
          <w:color w:val="000000" w:themeColor="text1"/>
          <w:szCs w:val="24"/>
        </w:rPr>
        <w:t>mortality</w:t>
      </w:r>
      <w:commentRangeEnd w:id="457"/>
      <w:r w:rsidR="00B82D12">
        <w:rPr>
          <w:rStyle w:val="CommentReference"/>
        </w:rPr>
        <w:commentReference w:id="457"/>
      </w:r>
      <w:r w:rsidR="0038696B">
        <w:rPr>
          <w:rFonts w:cs="Times New Roman"/>
          <w:color w:val="000000" w:themeColor="text1"/>
          <w:szCs w:val="24"/>
        </w:rPr>
        <w:t>. O</w:t>
      </w:r>
      <w:r w:rsidR="00AF2611">
        <w:rPr>
          <w:rFonts w:cs="Times New Roman"/>
          <w:color w:val="000000" w:themeColor="text1"/>
          <w:szCs w:val="24"/>
        </w:rPr>
        <w:t xml:space="preserve">nly when </w:t>
      </w:r>
      <w:r w:rsidR="003D02B2">
        <w:rPr>
          <w:rFonts w:cs="Times New Roman"/>
          <w:color w:val="000000" w:themeColor="text1"/>
          <w:szCs w:val="24"/>
        </w:rPr>
        <w:t xml:space="preserve">wives themselves </w:t>
      </w:r>
      <w:r w:rsidR="00AF2611">
        <w:rPr>
          <w:rFonts w:cs="Times New Roman"/>
          <w:color w:val="000000" w:themeColor="text1"/>
          <w:szCs w:val="24"/>
        </w:rPr>
        <w:t>were isolated did wives’ mortality risk increase.</w:t>
      </w:r>
      <w:r w:rsidR="00A10D13">
        <w:rPr>
          <w:rFonts w:cs="Times New Roman"/>
          <w:color w:val="000000" w:themeColor="text1"/>
          <w:szCs w:val="24"/>
        </w:rPr>
        <w:t xml:space="preserve"> Scant research has examined an individual’s characteristics as predictors of spousal </w:t>
      </w:r>
      <w:r w:rsidR="00A10D13">
        <w:rPr>
          <w:rFonts w:cs="Times New Roman"/>
          <w:color w:val="000000" w:themeColor="text1"/>
          <w:szCs w:val="24"/>
        </w:rPr>
        <w:lastRenderedPageBreak/>
        <w:t xml:space="preserve">mortality. </w:t>
      </w:r>
      <w:r w:rsidR="00FE2E36">
        <w:rPr>
          <w:rFonts w:cs="Times New Roman"/>
          <w:color w:val="000000" w:themeColor="text1"/>
          <w:szCs w:val="24"/>
        </w:rPr>
        <w:t>Some findings from the current study are</w:t>
      </w:r>
      <w:r w:rsidR="0045539B">
        <w:rPr>
          <w:rFonts w:cs="Times New Roman"/>
          <w:color w:val="000000" w:themeColor="text1"/>
          <w:szCs w:val="24"/>
        </w:rPr>
        <w:t xml:space="preserve"> </w:t>
      </w:r>
      <w:r w:rsidR="00400F22">
        <w:rPr>
          <w:rFonts w:cs="Times New Roman"/>
          <w:color w:val="000000" w:themeColor="text1"/>
          <w:szCs w:val="24"/>
        </w:rPr>
        <w:t xml:space="preserve">consistent with </w:t>
      </w:r>
      <w:r w:rsidR="00A76C3C">
        <w:rPr>
          <w:rFonts w:cs="Times New Roman"/>
          <w:color w:val="000000" w:themeColor="text1"/>
          <w:szCs w:val="24"/>
        </w:rPr>
        <w:t>a</w:t>
      </w:r>
      <w:r w:rsidR="00D159BF">
        <w:rPr>
          <w:rFonts w:cs="Times New Roman"/>
          <w:color w:val="000000" w:themeColor="text1"/>
          <w:szCs w:val="24"/>
        </w:rPr>
        <w:t xml:space="preserve"> small body of</w:t>
      </w:r>
      <w:r w:rsidR="00400F22">
        <w:rPr>
          <w:rFonts w:cs="Times New Roman"/>
          <w:color w:val="000000" w:themeColor="text1"/>
          <w:szCs w:val="24"/>
        </w:rPr>
        <w:t xml:space="preserve"> </w:t>
      </w:r>
      <w:r w:rsidR="00A873BE">
        <w:rPr>
          <w:rFonts w:cs="Times New Roman"/>
          <w:color w:val="000000" w:themeColor="text1"/>
          <w:szCs w:val="24"/>
        </w:rPr>
        <w:t>research</w:t>
      </w:r>
      <w:r w:rsidR="00400F22">
        <w:rPr>
          <w:rFonts w:cs="Times New Roman"/>
          <w:color w:val="000000" w:themeColor="text1"/>
          <w:szCs w:val="24"/>
        </w:rPr>
        <w:t xml:space="preserve"> on associations </w:t>
      </w:r>
      <w:commentRangeStart w:id="458"/>
      <w:del w:id="459" w:author="J. Lee Westmaas" w:date="2020-11-30T15:57:00Z">
        <w:r w:rsidR="00400F22" w:rsidDel="00461216">
          <w:rPr>
            <w:rFonts w:cs="Times New Roman"/>
            <w:color w:val="000000" w:themeColor="text1"/>
            <w:szCs w:val="24"/>
          </w:rPr>
          <w:delText xml:space="preserve">of </w:delText>
        </w:r>
      </w:del>
      <w:ins w:id="460" w:author="J. Lee Westmaas" w:date="2020-11-30T15:57:00Z">
        <w:r w:rsidR="00461216">
          <w:rPr>
            <w:rFonts w:cs="Times New Roman"/>
            <w:color w:val="000000" w:themeColor="text1"/>
            <w:szCs w:val="24"/>
          </w:rPr>
          <w:t>between</w:t>
        </w:r>
      </w:ins>
      <w:commentRangeEnd w:id="458"/>
      <w:ins w:id="461" w:author="J. Lee Westmaas" w:date="2020-11-30T15:58:00Z">
        <w:r w:rsidR="00461216">
          <w:rPr>
            <w:rStyle w:val="CommentReference"/>
          </w:rPr>
          <w:commentReference w:id="458"/>
        </w:r>
      </w:ins>
      <w:ins w:id="462" w:author="J. Lee Westmaas" w:date="2020-11-30T15:57:00Z">
        <w:r w:rsidR="00461216">
          <w:rPr>
            <w:rFonts w:cs="Times New Roman"/>
            <w:color w:val="000000" w:themeColor="text1"/>
            <w:szCs w:val="24"/>
          </w:rPr>
          <w:t xml:space="preserve"> </w:t>
        </w:r>
      </w:ins>
      <w:r w:rsidR="00400F22">
        <w:rPr>
          <w:rFonts w:cs="Times New Roman"/>
          <w:color w:val="000000" w:themeColor="text1"/>
          <w:szCs w:val="24"/>
        </w:rPr>
        <w:t xml:space="preserve">an individual’s characteristics </w:t>
      </w:r>
      <w:del w:id="463" w:author="J. Lee Westmaas" w:date="2020-11-30T15:57:00Z">
        <w:r w:rsidR="00400F22" w:rsidDel="00461216">
          <w:rPr>
            <w:rFonts w:cs="Times New Roman"/>
            <w:color w:val="000000" w:themeColor="text1"/>
            <w:szCs w:val="24"/>
          </w:rPr>
          <w:delText xml:space="preserve">with </w:delText>
        </w:r>
      </w:del>
      <w:ins w:id="464" w:author="J. Lee Westmaas" w:date="2020-11-30T15:57:00Z">
        <w:r w:rsidR="00461216">
          <w:rPr>
            <w:rFonts w:cs="Times New Roman"/>
            <w:color w:val="000000" w:themeColor="text1"/>
            <w:szCs w:val="24"/>
          </w:rPr>
          <w:t xml:space="preserve">and </w:t>
        </w:r>
      </w:ins>
      <w:r w:rsidR="00400F22">
        <w:rPr>
          <w:rFonts w:cs="Times New Roman"/>
          <w:color w:val="000000" w:themeColor="text1"/>
          <w:szCs w:val="24"/>
        </w:rPr>
        <w:t xml:space="preserve">his/her spouse’s mortality.  </w:t>
      </w:r>
      <w:r w:rsidR="0045539B">
        <w:rPr>
          <w:rFonts w:cs="Times New Roman"/>
          <w:color w:val="000000" w:themeColor="text1"/>
          <w:szCs w:val="24"/>
        </w:rPr>
        <w:t xml:space="preserve">Studies </w:t>
      </w:r>
      <w:r w:rsidR="00393762">
        <w:rPr>
          <w:rFonts w:cs="Times New Roman"/>
          <w:color w:val="000000" w:themeColor="text1"/>
          <w:szCs w:val="24"/>
        </w:rPr>
        <w:t xml:space="preserve">that </w:t>
      </w:r>
      <w:r w:rsidR="0045539B">
        <w:rPr>
          <w:rFonts w:cs="Times New Roman"/>
          <w:color w:val="000000" w:themeColor="text1"/>
          <w:szCs w:val="24"/>
        </w:rPr>
        <w:t xml:space="preserve">predict mortality based on </w:t>
      </w:r>
      <w:r w:rsidR="005D08AF">
        <w:rPr>
          <w:rFonts w:cs="Times New Roman"/>
          <w:color w:val="000000" w:themeColor="text1"/>
          <w:szCs w:val="24"/>
        </w:rPr>
        <w:t xml:space="preserve">one’s spouse’s </w:t>
      </w:r>
      <w:r w:rsidR="0045539B">
        <w:rPr>
          <w:rFonts w:cs="Times New Roman"/>
          <w:color w:val="000000" w:themeColor="text1"/>
          <w:szCs w:val="24"/>
        </w:rPr>
        <w:t xml:space="preserve">socioeconomic characteristics consistently report overall associations, yet </w:t>
      </w:r>
      <w:r w:rsidR="00506F2B">
        <w:rPr>
          <w:rFonts w:cs="Times New Roman"/>
          <w:color w:val="000000" w:themeColor="text1"/>
          <w:szCs w:val="24"/>
        </w:rPr>
        <w:t>findings</w:t>
      </w:r>
      <w:r w:rsidR="0045539B">
        <w:rPr>
          <w:rFonts w:cs="Times New Roman"/>
          <w:color w:val="000000" w:themeColor="text1"/>
          <w:szCs w:val="24"/>
        </w:rPr>
        <w:t xml:space="preserve"> on sex differences</w:t>
      </w:r>
      <w:r w:rsidR="005D08AF">
        <w:rPr>
          <w:rFonts w:cs="Times New Roman"/>
          <w:color w:val="000000" w:themeColor="text1"/>
          <w:szCs w:val="24"/>
        </w:rPr>
        <w:t xml:space="preserve"> </w:t>
      </w:r>
      <w:r w:rsidR="00506F2B">
        <w:rPr>
          <w:rFonts w:cs="Times New Roman"/>
          <w:color w:val="000000" w:themeColor="text1"/>
          <w:szCs w:val="24"/>
        </w:rPr>
        <w:t xml:space="preserve">are mixed </w:t>
      </w:r>
      <w:r w:rsidR="0045539B">
        <w:rPr>
          <w:rFonts w:cs="Times New Roman"/>
          <w:color w:val="000000" w:themeColor="text1"/>
          <w:szCs w:val="24"/>
        </w:rPr>
        <w:t>(</w:t>
      </w:r>
      <w:r w:rsidR="00EA75F1">
        <w:rPr>
          <w:rFonts w:cs="Times New Roman"/>
          <w:color w:val="000000" w:themeColor="text1"/>
          <w:szCs w:val="24"/>
        </w:rPr>
        <w:t xml:space="preserve">Yang 2011; </w:t>
      </w:r>
      <w:proofErr w:type="spellStart"/>
      <w:r w:rsidR="00EA75F1">
        <w:rPr>
          <w:rFonts w:cs="Times New Roman"/>
          <w:color w:val="000000" w:themeColor="text1"/>
          <w:szCs w:val="24"/>
        </w:rPr>
        <w:t>Skalicka</w:t>
      </w:r>
      <w:proofErr w:type="spellEnd"/>
      <w:r w:rsidR="00EA75F1">
        <w:rPr>
          <w:rFonts w:cs="Times New Roman"/>
          <w:color w:val="000000" w:themeColor="text1"/>
          <w:szCs w:val="24"/>
        </w:rPr>
        <w:t xml:space="preserve"> 2008; </w:t>
      </w:r>
      <w:r w:rsidR="00B4308E">
        <w:rPr>
          <w:rFonts w:cs="Times New Roman"/>
          <w:color w:val="000000" w:themeColor="text1"/>
          <w:szCs w:val="24"/>
        </w:rPr>
        <w:t>CITE</w:t>
      </w:r>
      <w:r w:rsidR="0045539B">
        <w:rPr>
          <w:rFonts w:cs="Times New Roman"/>
          <w:color w:val="000000" w:themeColor="text1"/>
          <w:szCs w:val="24"/>
        </w:rPr>
        <w:t>). A</w:t>
      </w:r>
      <w:r w:rsidR="00400F22">
        <w:rPr>
          <w:rFonts w:cs="Times New Roman"/>
          <w:color w:val="000000" w:themeColor="text1"/>
          <w:szCs w:val="24"/>
        </w:rPr>
        <w:t xml:space="preserve"> </w:t>
      </w:r>
      <w:r w:rsidR="0045539B">
        <w:rPr>
          <w:rFonts w:cs="Times New Roman"/>
          <w:color w:val="000000" w:themeColor="text1"/>
          <w:szCs w:val="24"/>
        </w:rPr>
        <w:t xml:space="preserve">dyadic </w:t>
      </w:r>
      <w:r w:rsidR="00400F22">
        <w:rPr>
          <w:rFonts w:cs="Times New Roman"/>
          <w:color w:val="000000" w:themeColor="text1"/>
          <w:szCs w:val="24"/>
        </w:rPr>
        <w:t xml:space="preserve">study of 4374 elderly spouses found an individual’s life satisfaction to be </w:t>
      </w:r>
      <w:r w:rsidR="0045539B">
        <w:rPr>
          <w:rFonts w:cs="Times New Roman"/>
          <w:color w:val="000000" w:themeColor="text1"/>
          <w:szCs w:val="24"/>
        </w:rPr>
        <w:t xml:space="preserve">inversely </w:t>
      </w:r>
      <w:r w:rsidR="00400F22">
        <w:rPr>
          <w:rFonts w:cs="Times New Roman"/>
          <w:color w:val="000000" w:themeColor="text1"/>
          <w:szCs w:val="24"/>
        </w:rPr>
        <w:t>associated with his/her spouse’</w:t>
      </w:r>
      <w:r w:rsidR="0045539B">
        <w:rPr>
          <w:rFonts w:cs="Times New Roman"/>
          <w:color w:val="000000" w:themeColor="text1"/>
          <w:szCs w:val="24"/>
        </w:rPr>
        <w:t>s mortality (</w:t>
      </w:r>
      <w:proofErr w:type="spellStart"/>
      <w:r w:rsidR="00400F22">
        <w:rPr>
          <w:rFonts w:cs="Times New Roman"/>
          <w:color w:val="000000" w:themeColor="text1"/>
          <w:szCs w:val="24"/>
        </w:rPr>
        <w:t>Stavrova</w:t>
      </w:r>
      <w:proofErr w:type="spellEnd"/>
      <w:r w:rsidR="00400F22">
        <w:rPr>
          <w:rFonts w:cs="Times New Roman"/>
          <w:color w:val="000000" w:themeColor="text1"/>
          <w:szCs w:val="24"/>
        </w:rPr>
        <w:t xml:space="preserve"> 2019)</w:t>
      </w:r>
      <w:r w:rsidR="0045539B">
        <w:rPr>
          <w:rFonts w:cs="Times New Roman"/>
          <w:color w:val="000000" w:themeColor="text1"/>
          <w:szCs w:val="24"/>
        </w:rPr>
        <w:t xml:space="preserve">, although </w:t>
      </w:r>
      <w:r w:rsidR="003037DD">
        <w:rPr>
          <w:rFonts w:cs="Times New Roman"/>
          <w:color w:val="000000" w:themeColor="text1"/>
          <w:szCs w:val="24"/>
        </w:rPr>
        <w:t xml:space="preserve">no </w:t>
      </w:r>
      <w:r w:rsidR="0045539B">
        <w:rPr>
          <w:rFonts w:cs="Times New Roman"/>
          <w:color w:val="000000" w:themeColor="text1"/>
          <w:szCs w:val="24"/>
        </w:rPr>
        <w:t xml:space="preserve">sex differences were observed. </w:t>
      </w:r>
    </w:p>
    <w:p w14:paraId="43535CC8" w14:textId="77777777" w:rsidR="009F7C4C" w:rsidRDefault="009F7C4C" w:rsidP="00175910">
      <w:pPr>
        <w:spacing w:line="480" w:lineRule="auto"/>
        <w:rPr>
          <w:rFonts w:cs="Times New Roman"/>
          <w:color w:val="000000" w:themeColor="text1"/>
          <w:szCs w:val="24"/>
        </w:rPr>
      </w:pPr>
    </w:p>
    <w:p w14:paraId="265A1273" w14:textId="7BF39506" w:rsidR="00F73921" w:rsidRDefault="00BF71B4" w:rsidP="00895926">
      <w:pPr>
        <w:spacing w:line="480" w:lineRule="auto"/>
      </w:pPr>
      <w:r>
        <w:t>The study’s identification of an interpersonal effect of social isolation and mortality among spouses is novel, although spousal influences have been observed in other studies. Research has found that spouses influence each other’s health behaviors (</w:t>
      </w:r>
      <w:proofErr w:type="spellStart"/>
      <w:r>
        <w:t>Falba</w:t>
      </w:r>
      <w:proofErr w:type="spellEnd"/>
      <w:r>
        <w:t xml:space="preserve"> 2008; </w:t>
      </w:r>
      <w:proofErr w:type="spellStart"/>
      <w:r>
        <w:t>Homish</w:t>
      </w:r>
      <w:proofErr w:type="spellEnd"/>
      <w:r>
        <w:t xml:space="preserve"> 2008;</w:t>
      </w:r>
      <w:r w:rsidR="00EA75F1">
        <w:t xml:space="preserve"> Jackson 2015</w:t>
      </w:r>
      <w:r w:rsidR="002A16A6">
        <w:t>; CITE</w:t>
      </w:r>
      <w:r>
        <w:t xml:space="preserve">), </w:t>
      </w:r>
      <w:r w:rsidR="00EA75F1">
        <w:t>mental well-being (CITE), and self-rated health (</w:t>
      </w:r>
      <w:r w:rsidR="002A16A6">
        <w:t>Brown 2013; CITE</w:t>
      </w:r>
      <w:r w:rsidR="00EA75F1">
        <w:t xml:space="preserve">). </w:t>
      </w:r>
      <w:r>
        <w:t>Prior research also has reported s</w:t>
      </w:r>
      <w:r w:rsidR="00F73921">
        <w:t xml:space="preserve">ex differences in </w:t>
      </w:r>
      <w:r>
        <w:t xml:space="preserve">the influence of </w:t>
      </w:r>
      <w:r w:rsidR="00F73921">
        <w:t>social network</w:t>
      </w:r>
      <w:r>
        <w:t>s</w:t>
      </w:r>
      <w:r w:rsidR="00F73921">
        <w:t xml:space="preserve">. A study of smokers found that social network influences positively affected men’s quitting behavior more than women’s (Westmaas 2002). </w:t>
      </w:r>
      <w:r w:rsidR="00497F6D">
        <w:t xml:space="preserve">[ADD ANOTHER] </w:t>
      </w:r>
      <w:r w:rsidR="00961C08">
        <w:t>Additional r</w:t>
      </w:r>
      <w:r w:rsidR="00C9429F">
        <w:t>esearch is needed to identify mechanisms driving spousal and social network influences</w:t>
      </w:r>
      <w:r w:rsidR="00497F6D">
        <w:t xml:space="preserve"> among socially isolated individuals</w:t>
      </w:r>
      <w:r w:rsidR="00C9429F">
        <w:t>.</w:t>
      </w:r>
      <w:r w:rsidR="00961C08">
        <w:t xml:space="preserve"> For example, f</w:t>
      </w:r>
      <w:r w:rsidR="00C9429F">
        <w:t xml:space="preserve">actors such as marital satisfaction may moderate spousal influence (CITE), and the protective effect of marriage is reduced as </w:t>
      </w:r>
      <w:r w:rsidR="00961C08">
        <w:t xml:space="preserve">individual </w:t>
      </w:r>
      <w:r w:rsidR="00C9429F">
        <w:t>health worsens (CITE).</w:t>
      </w:r>
    </w:p>
    <w:p w14:paraId="28D3FBAC" w14:textId="50FF871E" w:rsidR="00F73921" w:rsidRDefault="00C9429F" w:rsidP="00B3137F">
      <w:pPr>
        <w:spacing w:line="480" w:lineRule="auto"/>
      </w:pPr>
      <w:r>
        <w:rPr>
          <w:rFonts w:ascii="Arial" w:hAnsi="Arial" w:cs="Arial"/>
          <w:color w:val="333333"/>
          <w:shd w:val="clear" w:color="auto" w:fill="FFFFFF"/>
        </w:rPr>
        <w:t> </w:t>
      </w:r>
    </w:p>
    <w:p w14:paraId="73617D7B" w14:textId="1C0EA568" w:rsidR="003B5565" w:rsidRDefault="00674636" w:rsidP="00B3137F">
      <w:pPr>
        <w:spacing w:line="480" w:lineRule="auto"/>
        <w:rPr>
          <w:rFonts w:cs="Times New Roman"/>
          <w:color w:val="000000" w:themeColor="text1"/>
          <w:szCs w:val="24"/>
        </w:rPr>
      </w:pPr>
      <w:r>
        <w:rPr>
          <w:rFonts w:cs="Times New Roman"/>
          <w:color w:val="000000" w:themeColor="text1"/>
        </w:rPr>
        <w:t>The evolving healthcare landscape reflects an i</w:t>
      </w:r>
      <w:r>
        <w:rPr>
          <w:rFonts w:cs="Times New Roman"/>
          <w:szCs w:val="24"/>
        </w:rPr>
        <w:t>ncreasing recognition of social determinants of health (CITE) and growing integration of social care and health care (NASEM 2019). However, p</w:t>
      </w:r>
      <w:r>
        <w:rPr>
          <w:color w:val="000000"/>
          <w:shd w:val="clear" w:color="auto" w:fill="FFFFFF"/>
        </w:rPr>
        <w:t>atients’ social history</w:t>
      </w:r>
      <w:r w:rsidR="00B3137F">
        <w:rPr>
          <w:color w:val="000000"/>
          <w:shd w:val="clear" w:color="auto" w:fill="FFFFFF"/>
        </w:rPr>
        <w:t xml:space="preserve"> often</w:t>
      </w:r>
      <w:r>
        <w:rPr>
          <w:color w:val="000000"/>
          <w:shd w:val="clear" w:color="auto" w:fill="FFFFFF"/>
        </w:rPr>
        <w:t xml:space="preserve"> </w:t>
      </w:r>
      <w:r w:rsidR="00B3137F">
        <w:rPr>
          <w:color w:val="000000"/>
          <w:shd w:val="clear" w:color="auto" w:fill="FFFFFF"/>
        </w:rPr>
        <w:t>remains</w:t>
      </w:r>
      <w:r>
        <w:rPr>
          <w:color w:val="000000"/>
          <w:shd w:val="clear" w:color="auto" w:fill="FFFFFF"/>
        </w:rPr>
        <w:t xml:space="preserve"> neglected </w:t>
      </w:r>
      <w:r w:rsidR="0045539B">
        <w:rPr>
          <w:color w:val="000000"/>
          <w:shd w:val="clear" w:color="auto" w:fill="FFFFFF"/>
        </w:rPr>
        <w:t>in the clinical encounter</w:t>
      </w:r>
      <w:r>
        <w:rPr>
          <w:color w:val="000000"/>
          <w:shd w:val="clear" w:color="auto" w:fill="FFFFFF"/>
        </w:rPr>
        <w:t xml:space="preserve"> (CITE). </w:t>
      </w:r>
      <w:r w:rsidR="000B1F5A">
        <w:rPr>
          <w:rFonts w:cs="Times New Roman"/>
          <w:szCs w:val="24"/>
        </w:rPr>
        <w:t>These trends</w:t>
      </w:r>
      <w:r w:rsidR="0089788F">
        <w:rPr>
          <w:rFonts w:cs="Times New Roman"/>
          <w:szCs w:val="24"/>
        </w:rPr>
        <w:t xml:space="preserve"> necessitate </w:t>
      </w:r>
      <w:r w:rsidR="00B939EB">
        <w:rPr>
          <w:rFonts w:cs="Times New Roman"/>
          <w:szCs w:val="24"/>
        </w:rPr>
        <w:t xml:space="preserve">research to identify </w:t>
      </w:r>
      <w:r w:rsidR="009F7C4C">
        <w:rPr>
          <w:rFonts w:cs="Times New Roman"/>
          <w:szCs w:val="24"/>
        </w:rPr>
        <w:t>social risk-focused interventions</w:t>
      </w:r>
      <w:r w:rsidR="00B939EB">
        <w:rPr>
          <w:rFonts w:cs="Times New Roman"/>
          <w:szCs w:val="24"/>
        </w:rPr>
        <w:t xml:space="preserve"> </w:t>
      </w:r>
      <w:r w:rsidR="00B3137F">
        <w:rPr>
          <w:rFonts w:cs="Times New Roman"/>
          <w:szCs w:val="24"/>
        </w:rPr>
        <w:t xml:space="preserve">that can be adopted in clinical </w:t>
      </w:r>
      <w:r w:rsidR="00B3137F">
        <w:rPr>
          <w:rFonts w:cs="Times New Roman"/>
          <w:szCs w:val="24"/>
        </w:rPr>
        <w:lastRenderedPageBreak/>
        <w:t xml:space="preserve">settings </w:t>
      </w:r>
      <w:r w:rsidR="009F7C4C">
        <w:rPr>
          <w:rFonts w:cs="Times New Roman"/>
          <w:szCs w:val="24"/>
        </w:rPr>
        <w:t>(</w:t>
      </w:r>
      <w:proofErr w:type="spellStart"/>
      <w:r w:rsidR="009F7C4C">
        <w:rPr>
          <w:rFonts w:cs="Times New Roman"/>
          <w:szCs w:val="24"/>
        </w:rPr>
        <w:t>Fitchenberg</w:t>
      </w:r>
      <w:proofErr w:type="spellEnd"/>
      <w:r w:rsidR="009F7C4C">
        <w:rPr>
          <w:rFonts w:cs="Times New Roman"/>
          <w:szCs w:val="24"/>
        </w:rPr>
        <w:t xml:space="preserve"> 2019).</w:t>
      </w:r>
      <w:r w:rsidR="000B1F5A">
        <w:rPr>
          <w:rFonts w:cs="Times New Roman"/>
          <w:szCs w:val="24"/>
        </w:rPr>
        <w:t xml:space="preserve"> </w:t>
      </w:r>
      <w:r w:rsidR="00B3137F">
        <w:rPr>
          <w:rFonts w:cs="Times New Roman"/>
          <w:color w:val="000000" w:themeColor="text1"/>
          <w:szCs w:val="24"/>
        </w:rPr>
        <w:t xml:space="preserve">Recommended strategies to understand and address social isolation predominantly </w:t>
      </w:r>
      <w:r w:rsidR="00B3137F">
        <w:rPr>
          <w:rFonts w:cs="Times New Roman"/>
          <w:szCs w:val="24"/>
        </w:rPr>
        <w:t xml:space="preserve">focus on an individual’s social isolation </w:t>
      </w:r>
      <w:r w:rsidR="00516AE9">
        <w:rPr>
          <w:rFonts w:cs="Times New Roman"/>
          <w:szCs w:val="24"/>
        </w:rPr>
        <w:t>(</w:t>
      </w:r>
      <w:r w:rsidR="00B3137F">
        <w:rPr>
          <w:rFonts w:cs="Times New Roman"/>
          <w:szCs w:val="24"/>
        </w:rPr>
        <w:t xml:space="preserve">NASEM 2020) </w:t>
      </w:r>
      <w:commentRangeStart w:id="465"/>
      <w:r w:rsidR="00B3137F">
        <w:rPr>
          <w:rFonts w:cs="Times New Roman"/>
          <w:szCs w:val="24"/>
        </w:rPr>
        <w:t xml:space="preserve">without regard to the context of his/her social network such as having an isolated spouse. </w:t>
      </w:r>
      <w:commentRangeEnd w:id="465"/>
      <w:r w:rsidR="00B82D12">
        <w:rPr>
          <w:rStyle w:val="CommentReference"/>
        </w:rPr>
        <w:commentReference w:id="465"/>
      </w:r>
      <w:r w:rsidR="00B3137F">
        <w:rPr>
          <w:rFonts w:cs="Times New Roman"/>
          <w:szCs w:val="24"/>
        </w:rPr>
        <w:t>Study f</w:t>
      </w:r>
      <w:r w:rsidR="00B3137F">
        <w:rPr>
          <w:rFonts w:cs="Times New Roman"/>
          <w:color w:val="000000" w:themeColor="text1"/>
          <w:szCs w:val="24"/>
        </w:rPr>
        <w:t>indings indicate a more holistic approach to understanding and addressing social isolation may be warranted.</w:t>
      </w:r>
      <w:r w:rsidR="003B5565">
        <w:rPr>
          <w:rFonts w:cs="Times New Roman"/>
          <w:color w:val="000000" w:themeColor="text1"/>
          <w:szCs w:val="24"/>
        </w:rPr>
        <w:t xml:space="preserve"> </w:t>
      </w:r>
      <w:r w:rsidR="00206056">
        <w:rPr>
          <w:rFonts w:cs="Times New Roman"/>
          <w:color w:val="000000" w:themeColor="text1"/>
          <w:szCs w:val="24"/>
        </w:rPr>
        <w:t>M</w:t>
      </w:r>
      <w:r w:rsidR="0049485F">
        <w:rPr>
          <w:rFonts w:cs="Times New Roman"/>
          <w:color w:val="000000" w:themeColor="text1"/>
          <w:szCs w:val="24"/>
        </w:rPr>
        <w:t xml:space="preserve">arried individuals—especially married men and dually-isolated spouses—may benefit from a couple-based approach to addressing social isolation. </w:t>
      </w:r>
      <w:commentRangeStart w:id="466"/>
      <w:r w:rsidR="00EE78FF">
        <w:rPr>
          <w:rFonts w:cs="Times New Roman"/>
          <w:color w:val="000000" w:themeColor="text1"/>
          <w:szCs w:val="24"/>
        </w:rPr>
        <w:t xml:space="preserve">Prior research has found that individual and spousal assessment of self-rated health better predicts health status </w:t>
      </w:r>
      <w:r w:rsidR="00691DB3">
        <w:rPr>
          <w:rFonts w:cs="Times New Roman"/>
          <w:color w:val="000000" w:themeColor="text1"/>
          <w:szCs w:val="24"/>
        </w:rPr>
        <w:t xml:space="preserve">among married individuals </w:t>
      </w:r>
      <w:r w:rsidR="00EE78FF">
        <w:rPr>
          <w:rFonts w:cs="Times New Roman"/>
          <w:color w:val="000000" w:themeColor="text1"/>
          <w:szCs w:val="24"/>
        </w:rPr>
        <w:t>than individual assessment alone (CITE)</w:t>
      </w:r>
      <w:r w:rsidR="002A0A06">
        <w:rPr>
          <w:rFonts w:cs="Times New Roman"/>
          <w:color w:val="000000" w:themeColor="text1"/>
          <w:szCs w:val="24"/>
        </w:rPr>
        <w:t>.</w:t>
      </w:r>
      <w:commentRangeEnd w:id="466"/>
      <w:r w:rsidR="00B82D12">
        <w:rPr>
          <w:rStyle w:val="CommentReference"/>
        </w:rPr>
        <w:commentReference w:id="466"/>
      </w:r>
      <w:r w:rsidR="00EE78FF">
        <w:rPr>
          <w:rFonts w:cs="Times New Roman"/>
          <w:color w:val="000000" w:themeColor="text1"/>
          <w:szCs w:val="24"/>
        </w:rPr>
        <w:t xml:space="preserve"> </w:t>
      </w:r>
      <w:r w:rsidR="005E2C20">
        <w:rPr>
          <w:rFonts w:cs="Times New Roman"/>
          <w:color w:val="000000" w:themeColor="text1"/>
          <w:szCs w:val="24"/>
        </w:rPr>
        <w:t xml:space="preserve">Research </w:t>
      </w:r>
      <w:r w:rsidR="00FF40F5">
        <w:rPr>
          <w:rFonts w:cs="Times New Roman"/>
          <w:color w:val="000000" w:themeColor="text1"/>
          <w:szCs w:val="24"/>
        </w:rPr>
        <w:t>will be</w:t>
      </w:r>
      <w:r w:rsidR="005E2C20">
        <w:rPr>
          <w:rFonts w:cs="Times New Roman"/>
          <w:color w:val="000000" w:themeColor="text1"/>
          <w:szCs w:val="24"/>
        </w:rPr>
        <w:t xml:space="preserve"> needed to establish the feasibility and efficacy </w:t>
      </w:r>
      <w:commentRangeStart w:id="467"/>
      <w:r w:rsidR="005E2C20">
        <w:rPr>
          <w:rFonts w:cs="Times New Roman"/>
          <w:color w:val="000000" w:themeColor="text1"/>
          <w:szCs w:val="24"/>
        </w:rPr>
        <w:t xml:space="preserve">of </w:t>
      </w:r>
      <w:del w:id="468" w:author="J. Lee Westmaas" w:date="2020-11-30T11:27:00Z">
        <w:r w:rsidR="005E2C20" w:rsidDel="00722A9F">
          <w:rPr>
            <w:rFonts w:cs="Times New Roman"/>
            <w:color w:val="000000" w:themeColor="text1"/>
            <w:szCs w:val="24"/>
          </w:rPr>
          <w:delText xml:space="preserve">this </w:delText>
        </w:r>
      </w:del>
      <w:ins w:id="469" w:author="J. Lee Westmaas" w:date="2020-11-30T11:27:00Z">
        <w:r w:rsidR="00722A9F">
          <w:rPr>
            <w:rFonts w:cs="Times New Roman"/>
            <w:color w:val="000000" w:themeColor="text1"/>
            <w:szCs w:val="24"/>
          </w:rPr>
          <w:t xml:space="preserve">a </w:t>
        </w:r>
      </w:ins>
      <w:ins w:id="470" w:author="J. Lee Westmaas" w:date="2020-11-30T11:26:00Z">
        <w:r w:rsidR="00722A9F">
          <w:rPr>
            <w:rFonts w:cs="Times New Roman"/>
            <w:color w:val="000000" w:themeColor="text1"/>
            <w:szCs w:val="24"/>
          </w:rPr>
          <w:t xml:space="preserve">contextual </w:t>
        </w:r>
      </w:ins>
      <w:r w:rsidR="005E2C20">
        <w:rPr>
          <w:rFonts w:cs="Times New Roman"/>
          <w:color w:val="000000" w:themeColor="text1"/>
          <w:szCs w:val="24"/>
        </w:rPr>
        <w:t>approach</w:t>
      </w:r>
      <w:r w:rsidR="001C6A99">
        <w:rPr>
          <w:rFonts w:cs="Times New Roman"/>
          <w:color w:val="000000" w:themeColor="text1"/>
          <w:szCs w:val="24"/>
        </w:rPr>
        <w:t xml:space="preserve"> </w:t>
      </w:r>
      <w:ins w:id="471" w:author="J. Lee Westmaas" w:date="2020-11-30T11:27:00Z">
        <w:r w:rsidR="00722A9F">
          <w:rPr>
            <w:rFonts w:cs="Times New Roman"/>
            <w:color w:val="000000" w:themeColor="text1"/>
            <w:szCs w:val="24"/>
          </w:rPr>
          <w:t xml:space="preserve">to understanding the health consequences of </w:t>
        </w:r>
        <w:commentRangeEnd w:id="467"/>
        <w:r w:rsidR="00722A9F">
          <w:rPr>
            <w:rStyle w:val="CommentReference"/>
          </w:rPr>
          <w:commentReference w:id="467"/>
        </w:r>
      </w:ins>
      <w:del w:id="472" w:author="J. Lee Westmaas" w:date="2020-11-30T11:27:00Z">
        <w:r w:rsidR="004D06EE" w:rsidDel="00722A9F">
          <w:rPr>
            <w:rFonts w:cs="Times New Roman"/>
            <w:color w:val="000000" w:themeColor="text1"/>
            <w:szCs w:val="24"/>
          </w:rPr>
          <w:delText xml:space="preserve">for </w:delText>
        </w:r>
      </w:del>
      <w:r w:rsidR="004D06EE">
        <w:rPr>
          <w:rFonts w:cs="Times New Roman"/>
          <w:color w:val="000000" w:themeColor="text1"/>
          <w:szCs w:val="24"/>
        </w:rPr>
        <w:t xml:space="preserve">social isolation </w:t>
      </w:r>
      <w:r w:rsidR="001C6A99">
        <w:rPr>
          <w:rFonts w:cs="Times New Roman"/>
          <w:color w:val="000000" w:themeColor="text1"/>
          <w:szCs w:val="24"/>
        </w:rPr>
        <w:t xml:space="preserve">and the relative effectiveness of a couple-based </w:t>
      </w:r>
      <w:r w:rsidR="004D06EE">
        <w:rPr>
          <w:rFonts w:cs="Times New Roman"/>
          <w:color w:val="000000" w:themeColor="text1"/>
          <w:szCs w:val="24"/>
        </w:rPr>
        <w:t xml:space="preserve">strategy </w:t>
      </w:r>
      <w:r w:rsidR="001C6A99">
        <w:rPr>
          <w:rFonts w:cs="Times New Roman"/>
          <w:color w:val="000000" w:themeColor="text1"/>
          <w:szCs w:val="24"/>
        </w:rPr>
        <w:t>versus traditional, individual-focused strategies</w:t>
      </w:r>
      <w:r w:rsidR="005E2C20">
        <w:rPr>
          <w:rFonts w:cs="Times New Roman"/>
          <w:color w:val="000000" w:themeColor="text1"/>
          <w:szCs w:val="24"/>
        </w:rPr>
        <w:t xml:space="preserve">. </w:t>
      </w:r>
    </w:p>
    <w:p w14:paraId="75F55252" w14:textId="4FC50DE5" w:rsidR="009B0923" w:rsidRDefault="009B0923" w:rsidP="003E749D">
      <w:pPr>
        <w:spacing w:line="480" w:lineRule="auto"/>
        <w:rPr>
          <w:rFonts w:cs="Times New Roman"/>
          <w:b/>
          <w:bCs/>
          <w:szCs w:val="24"/>
        </w:rPr>
      </w:pPr>
    </w:p>
    <w:p w14:paraId="2C7C89AD" w14:textId="4F43C54F" w:rsidR="003D557C" w:rsidRDefault="003D557C" w:rsidP="003E749D">
      <w:pPr>
        <w:spacing w:line="480" w:lineRule="auto"/>
        <w:rPr>
          <w:rFonts w:cs="Times New Roman"/>
          <w:b/>
          <w:bCs/>
          <w:szCs w:val="24"/>
        </w:rPr>
      </w:pPr>
      <w:r>
        <w:rPr>
          <w:rFonts w:cs="Times New Roman"/>
          <w:b/>
          <w:bCs/>
          <w:szCs w:val="24"/>
        </w:rPr>
        <w:t>Limitations</w:t>
      </w:r>
    </w:p>
    <w:p w14:paraId="7CB8A2BB" w14:textId="77777777" w:rsidR="00251F90" w:rsidRDefault="00371232" w:rsidP="00251F90">
      <w:pPr>
        <w:spacing w:line="480" w:lineRule="auto"/>
        <w:rPr>
          <w:rFonts w:cs="Times New Roman"/>
          <w:szCs w:val="24"/>
        </w:rPr>
      </w:pPr>
      <w:r>
        <w:rPr>
          <w:rFonts w:cs="Times New Roman"/>
          <w:szCs w:val="24"/>
        </w:rPr>
        <w:t>A</w:t>
      </w:r>
      <w:r w:rsidR="00A4337F">
        <w:rPr>
          <w:rFonts w:cs="Times New Roman"/>
          <w:szCs w:val="24"/>
        </w:rPr>
        <w:t xml:space="preserve"> limitation of the study is that s</w:t>
      </w:r>
      <w:r w:rsidR="00695C4A" w:rsidRPr="00E54C13">
        <w:rPr>
          <w:rFonts w:cs="Times New Roman"/>
          <w:szCs w:val="24"/>
        </w:rPr>
        <w:t>ocial isolation was assessed only at baselin</w:t>
      </w:r>
      <w:r w:rsidR="00695C4A">
        <w:rPr>
          <w:rFonts w:cs="Times New Roman"/>
          <w:szCs w:val="24"/>
        </w:rPr>
        <w:t xml:space="preserve">e and may have changed over time. </w:t>
      </w:r>
      <w:r w:rsidR="00F447F0">
        <w:rPr>
          <w:rFonts w:cs="Times New Roman"/>
          <w:szCs w:val="24"/>
        </w:rPr>
        <w:t xml:space="preserve">Future studies should assess social isolation at multiple time points </w:t>
      </w:r>
      <w:commentRangeStart w:id="473"/>
      <w:r w:rsidR="00F447F0">
        <w:rPr>
          <w:rFonts w:cs="Times New Roman"/>
          <w:szCs w:val="24"/>
        </w:rPr>
        <w:t xml:space="preserve">to determine the relative influence of baseline isolation on mortality. </w:t>
      </w:r>
      <w:commentRangeEnd w:id="473"/>
      <w:r w:rsidR="000F40F0">
        <w:rPr>
          <w:rStyle w:val="CommentReference"/>
        </w:rPr>
        <w:commentReference w:id="473"/>
      </w:r>
      <w:r w:rsidR="00F447F0">
        <w:rPr>
          <w:rFonts w:cs="Times New Roman"/>
          <w:szCs w:val="24"/>
        </w:rPr>
        <w:t>Still</w:t>
      </w:r>
      <w:r w:rsidR="00695C4A">
        <w:rPr>
          <w:rFonts w:cs="Times New Roman"/>
          <w:szCs w:val="24"/>
        </w:rPr>
        <w:t>, although many social isolation-mortality associations attenuated with time</w:t>
      </w:r>
      <w:r w:rsidR="00F447F0">
        <w:rPr>
          <w:rFonts w:cs="Times New Roman"/>
          <w:szCs w:val="24"/>
        </w:rPr>
        <w:t xml:space="preserve"> in the current study</w:t>
      </w:r>
      <w:r w:rsidR="00695C4A">
        <w:rPr>
          <w:rFonts w:cs="Times New Roman"/>
          <w:szCs w:val="24"/>
        </w:rPr>
        <w:t xml:space="preserve">, several remained statistically significant </w:t>
      </w:r>
      <w:r w:rsidR="00F447F0">
        <w:rPr>
          <w:rFonts w:cs="Times New Roman"/>
          <w:szCs w:val="24"/>
        </w:rPr>
        <w:t>in the latter follow-up period</w:t>
      </w:r>
      <w:r w:rsidR="00695C4A">
        <w:rPr>
          <w:rFonts w:cs="Times New Roman"/>
          <w:szCs w:val="24"/>
        </w:rPr>
        <w:t xml:space="preserve">. </w:t>
      </w:r>
      <w:r w:rsidR="00A4337F">
        <w:rPr>
          <w:rFonts w:cs="Times New Roman"/>
          <w:szCs w:val="24"/>
        </w:rPr>
        <w:t xml:space="preserve">Another limitation is that </w:t>
      </w:r>
      <w:r w:rsidR="00695C4A">
        <w:rPr>
          <w:rFonts w:cs="Times New Roman"/>
          <w:szCs w:val="24"/>
        </w:rPr>
        <w:t>t</w:t>
      </w:r>
      <w:r w:rsidR="00D04DFC">
        <w:rPr>
          <w:rFonts w:cs="Times New Roman"/>
          <w:szCs w:val="24"/>
        </w:rPr>
        <w:t>h</w:t>
      </w:r>
      <w:r w:rsidR="00695C4A">
        <w:rPr>
          <w:rFonts w:cs="Times New Roman"/>
          <w:szCs w:val="24"/>
        </w:rPr>
        <w:t>e parent cohort study did not assess same-sex marriage nor cohabitation among unmarried partners, so findings may not be generalizable to all spouses or couples</w:t>
      </w:r>
      <w:r w:rsidR="00F447F0">
        <w:rPr>
          <w:rFonts w:cs="Times New Roman"/>
          <w:szCs w:val="24"/>
        </w:rPr>
        <w:t xml:space="preserve"> in a marriage-like relationship. </w:t>
      </w:r>
      <w:r w:rsidR="0019186F">
        <w:rPr>
          <w:rFonts w:cs="Times New Roman"/>
          <w:szCs w:val="24"/>
        </w:rPr>
        <w:t>Standard social isolation measures and methods may need to be updated to reflect a broader range of social relationship</w:t>
      </w:r>
      <w:r w:rsidR="00AA1B6C">
        <w:rPr>
          <w:rFonts w:cs="Times New Roman"/>
          <w:szCs w:val="24"/>
        </w:rPr>
        <w:t>s</w:t>
      </w:r>
      <w:r w:rsidR="00554BBD">
        <w:rPr>
          <w:rFonts w:cs="Times New Roman"/>
          <w:szCs w:val="24"/>
        </w:rPr>
        <w:t xml:space="preserve"> that are increasingly prevalent</w:t>
      </w:r>
      <w:r w:rsidR="00AA1B6C">
        <w:rPr>
          <w:rFonts w:cs="Times New Roman"/>
          <w:szCs w:val="24"/>
        </w:rPr>
        <w:t xml:space="preserve">. </w:t>
      </w:r>
      <w:r w:rsidR="001D73ED">
        <w:rPr>
          <w:rFonts w:cs="Times New Roman"/>
          <w:szCs w:val="24"/>
        </w:rPr>
        <w:t>Lastly, analyses did not account for possible divorce or remarriage</w:t>
      </w:r>
      <w:r w:rsidR="00553A7E">
        <w:rPr>
          <w:rFonts w:cs="Times New Roman"/>
          <w:szCs w:val="24"/>
        </w:rPr>
        <w:t xml:space="preserve"> </w:t>
      </w:r>
      <w:r w:rsidR="001D73ED">
        <w:rPr>
          <w:rFonts w:cs="Times New Roman"/>
          <w:szCs w:val="24"/>
        </w:rPr>
        <w:t>as these data were not available</w:t>
      </w:r>
      <w:commentRangeStart w:id="474"/>
      <w:r w:rsidR="00273E4E">
        <w:rPr>
          <w:rFonts w:cs="Times New Roman"/>
          <w:szCs w:val="24"/>
        </w:rPr>
        <w:t xml:space="preserve">. </w:t>
      </w:r>
      <w:commentRangeEnd w:id="474"/>
      <w:r w:rsidR="00B72A73">
        <w:rPr>
          <w:rStyle w:val="CommentReference"/>
        </w:rPr>
        <w:commentReference w:id="474"/>
      </w:r>
    </w:p>
    <w:p w14:paraId="7A4729E1" w14:textId="4FF4C865" w:rsidR="00251F90" w:rsidRDefault="00F92C68" w:rsidP="00251F90">
      <w:pPr>
        <w:spacing w:line="480" w:lineRule="auto"/>
        <w:rPr>
          <w:rFonts w:cs="Times New Roman"/>
          <w:color w:val="FF0000"/>
          <w:szCs w:val="24"/>
        </w:rPr>
      </w:pPr>
      <w:r>
        <w:rPr>
          <w:rFonts w:cs="Times New Roman"/>
          <w:color w:val="FF0000"/>
          <w:szCs w:val="24"/>
        </w:rPr>
        <w:lastRenderedPageBreak/>
        <w:t>AUTHORS</w:t>
      </w:r>
      <w:r w:rsidR="001A5A83" w:rsidRPr="001A5A83">
        <w:rPr>
          <w:rFonts w:cs="Times New Roman"/>
          <w:color w:val="FF0000"/>
          <w:szCs w:val="24"/>
        </w:rPr>
        <w:t xml:space="preserve">: </w:t>
      </w:r>
    </w:p>
    <w:p w14:paraId="25DACE14" w14:textId="4F9AA20A" w:rsidR="00251F90" w:rsidRPr="00251F90" w:rsidRDefault="00251F90" w:rsidP="00251F90">
      <w:pPr>
        <w:pStyle w:val="ListParagraph"/>
        <w:numPr>
          <w:ilvl w:val="0"/>
          <w:numId w:val="2"/>
        </w:numPr>
        <w:spacing w:line="480" w:lineRule="auto"/>
        <w:rPr>
          <w:rFonts w:cs="Times New Roman"/>
          <w:color w:val="FF0000"/>
          <w:szCs w:val="24"/>
        </w:rPr>
      </w:pPr>
      <w:commentRangeStart w:id="475"/>
      <w:commentRangeStart w:id="476"/>
      <w:r w:rsidRPr="00251F90">
        <w:rPr>
          <w:rFonts w:cs="Times New Roman"/>
          <w:color w:val="FF0000"/>
          <w:szCs w:val="24"/>
        </w:rPr>
        <w:t>Mention here or in methods that this was a highly insured sample?</w:t>
      </w:r>
      <w:commentRangeEnd w:id="475"/>
      <w:r w:rsidR="007526FE">
        <w:rPr>
          <w:rStyle w:val="CommentReference"/>
        </w:rPr>
        <w:commentReference w:id="475"/>
      </w:r>
      <w:commentRangeEnd w:id="476"/>
      <w:r w:rsidR="009D5B30">
        <w:rPr>
          <w:rStyle w:val="CommentReference"/>
        </w:rPr>
        <w:commentReference w:id="476"/>
      </w:r>
    </w:p>
    <w:p w14:paraId="1B0BADF9" w14:textId="01773952" w:rsidR="00251F90" w:rsidRPr="00566824" w:rsidRDefault="00273E4E" w:rsidP="00B82D12">
      <w:pPr>
        <w:pStyle w:val="ListParagraph"/>
        <w:numPr>
          <w:ilvl w:val="0"/>
          <w:numId w:val="2"/>
        </w:numPr>
        <w:spacing w:line="480" w:lineRule="auto"/>
        <w:rPr>
          <w:rFonts w:cs="Times New Roman"/>
          <w:color w:val="FF0000"/>
          <w:szCs w:val="24"/>
        </w:rPr>
      </w:pPr>
      <w:commentRangeStart w:id="477"/>
      <w:commentRangeStart w:id="478"/>
      <w:r w:rsidRPr="00566824">
        <w:rPr>
          <w:rFonts w:cs="Times New Roman"/>
          <w:color w:val="FF0000"/>
          <w:szCs w:val="24"/>
        </w:rPr>
        <w:t xml:space="preserve">Mention </w:t>
      </w:r>
      <w:r w:rsidR="009377F4" w:rsidRPr="00566824">
        <w:rPr>
          <w:rFonts w:cs="Times New Roman"/>
          <w:color w:val="FF0000"/>
          <w:szCs w:val="24"/>
        </w:rPr>
        <w:t>here or in methods</w:t>
      </w:r>
      <w:r w:rsidR="00D57077" w:rsidRPr="00566824">
        <w:rPr>
          <w:rFonts w:cs="Times New Roman"/>
          <w:color w:val="FF0000"/>
          <w:szCs w:val="24"/>
        </w:rPr>
        <w:t xml:space="preserve"> </w:t>
      </w:r>
      <w:r w:rsidRPr="00566824">
        <w:rPr>
          <w:rFonts w:cs="Times New Roman"/>
          <w:color w:val="FF0000"/>
          <w:szCs w:val="24"/>
        </w:rPr>
        <w:t xml:space="preserve">that we didn’t account for a spouse dying during follow up because of </w:t>
      </w:r>
      <w:r w:rsidR="009377F4" w:rsidRPr="00566824">
        <w:rPr>
          <w:rFonts w:cs="Times New Roman"/>
          <w:color w:val="FF0000"/>
          <w:szCs w:val="24"/>
        </w:rPr>
        <w:t>an a</w:t>
      </w:r>
      <w:r w:rsidRPr="00566824">
        <w:rPr>
          <w:rFonts w:cs="Times New Roman"/>
          <w:color w:val="FF0000"/>
          <w:szCs w:val="24"/>
        </w:rPr>
        <w:t xml:space="preserve"> priori conceptual</w:t>
      </w:r>
      <w:r w:rsidR="001A5A83" w:rsidRPr="00566824">
        <w:rPr>
          <w:rFonts w:cs="Times New Roman"/>
          <w:color w:val="FF0000"/>
          <w:szCs w:val="24"/>
        </w:rPr>
        <w:t xml:space="preserve"> rationale</w:t>
      </w:r>
      <w:r w:rsidRPr="00566824">
        <w:rPr>
          <w:rFonts w:cs="Times New Roman"/>
          <w:color w:val="FF0000"/>
          <w:szCs w:val="24"/>
        </w:rPr>
        <w:t>? Summarize time-varying analyses here</w:t>
      </w:r>
      <w:r w:rsidR="00D57077" w:rsidRPr="00566824">
        <w:rPr>
          <w:rFonts w:cs="Times New Roman"/>
          <w:color w:val="FF0000"/>
          <w:szCs w:val="24"/>
        </w:rPr>
        <w:t xml:space="preserve"> or in methods</w:t>
      </w:r>
      <w:r w:rsidRPr="00566824">
        <w:rPr>
          <w:rFonts w:cs="Times New Roman"/>
          <w:color w:val="FF0000"/>
          <w:szCs w:val="24"/>
        </w:rPr>
        <w:t>?</w:t>
      </w:r>
      <w:r w:rsidRPr="00566824">
        <w:rPr>
          <w:rFonts w:cs="Times New Roman"/>
          <w:szCs w:val="24"/>
        </w:rPr>
        <w:t xml:space="preserve"> </w:t>
      </w:r>
      <w:r w:rsidR="00251F90" w:rsidRPr="00566824">
        <w:rPr>
          <w:rFonts w:cs="Times New Roman"/>
          <w:color w:val="FF0000"/>
          <w:szCs w:val="24"/>
        </w:rPr>
        <w:t xml:space="preserve">We might be underreporting associations in the second follow-up period because when a spouse dies, the surviving spouse becomes more </w:t>
      </w:r>
      <w:proofErr w:type="gramStart"/>
      <w:r w:rsidR="00251F90" w:rsidRPr="00566824">
        <w:rPr>
          <w:rFonts w:cs="Times New Roman"/>
          <w:color w:val="FF0000"/>
          <w:szCs w:val="24"/>
        </w:rPr>
        <w:t>isolated by definition</w:t>
      </w:r>
      <w:proofErr w:type="gramEnd"/>
      <w:r w:rsidR="00251F90" w:rsidRPr="00566824">
        <w:rPr>
          <w:rFonts w:cs="Times New Roman"/>
          <w:color w:val="FF0000"/>
          <w:szCs w:val="24"/>
        </w:rPr>
        <w:t xml:space="preserve"> (i.e., per the standard SNI measure). </w:t>
      </w:r>
      <w:commentRangeEnd w:id="477"/>
      <w:r w:rsidR="007526FE">
        <w:rPr>
          <w:rStyle w:val="CommentReference"/>
        </w:rPr>
        <w:commentReference w:id="477"/>
      </w:r>
      <w:commentRangeEnd w:id="478"/>
      <w:r w:rsidR="009D5B30">
        <w:rPr>
          <w:rStyle w:val="CommentReference"/>
        </w:rPr>
        <w:commentReference w:id="478"/>
      </w:r>
    </w:p>
    <w:p w14:paraId="4B2F9A70" w14:textId="77777777" w:rsidR="00695C4A" w:rsidRDefault="00695C4A" w:rsidP="003E749D">
      <w:pPr>
        <w:spacing w:line="480" w:lineRule="auto"/>
        <w:rPr>
          <w:rFonts w:cs="Times New Roman"/>
          <w:szCs w:val="24"/>
        </w:rPr>
      </w:pPr>
    </w:p>
    <w:p w14:paraId="1C8D96E6" w14:textId="58005F11" w:rsidR="00D04DFC" w:rsidRPr="00D04DFC" w:rsidRDefault="00D04DFC" w:rsidP="009B0923">
      <w:pPr>
        <w:spacing w:line="480" w:lineRule="auto"/>
        <w:rPr>
          <w:rFonts w:cs="Times New Roman"/>
          <w:b/>
          <w:bCs/>
          <w:szCs w:val="24"/>
        </w:rPr>
      </w:pPr>
      <w:r>
        <w:rPr>
          <w:rFonts w:cs="Times New Roman"/>
          <w:b/>
          <w:bCs/>
          <w:szCs w:val="24"/>
        </w:rPr>
        <w:t>CONCLUSIONS</w:t>
      </w:r>
    </w:p>
    <w:p w14:paraId="53512011" w14:textId="77777777" w:rsidR="00251F90" w:rsidRDefault="00251F90" w:rsidP="009F6919">
      <w:pPr>
        <w:spacing w:line="480" w:lineRule="auto"/>
        <w:rPr>
          <w:rFonts w:cs="Times New Roman"/>
          <w:color w:val="000000" w:themeColor="text1"/>
        </w:rPr>
      </w:pPr>
      <w:r>
        <w:rPr>
          <w:rFonts w:cs="Times New Roman"/>
          <w:color w:val="000000" w:themeColor="text1"/>
        </w:rPr>
        <w:t>Despite the established</w:t>
      </w:r>
      <w:r w:rsidR="007941A9">
        <w:rPr>
          <w:rFonts w:cs="Times New Roman"/>
          <w:color w:val="000000" w:themeColor="text1"/>
        </w:rPr>
        <w:t xml:space="preserve"> </w:t>
      </w:r>
      <w:r w:rsidR="00D60620">
        <w:rPr>
          <w:rFonts w:cs="Times New Roman"/>
          <w:color w:val="000000" w:themeColor="text1"/>
        </w:rPr>
        <w:t>health-</w:t>
      </w:r>
      <w:r w:rsidR="007941A9">
        <w:rPr>
          <w:rFonts w:cs="Times New Roman"/>
          <w:color w:val="000000" w:themeColor="text1"/>
        </w:rPr>
        <w:t xml:space="preserve">protective effect of marriage, this study of U.S adults </w:t>
      </w:r>
      <w:r w:rsidR="00270814">
        <w:rPr>
          <w:rFonts w:cs="Times New Roman"/>
          <w:color w:val="000000" w:themeColor="text1"/>
        </w:rPr>
        <w:t>found</w:t>
      </w:r>
      <w:r w:rsidR="007941A9">
        <w:rPr>
          <w:rFonts w:cs="Times New Roman"/>
          <w:color w:val="000000" w:themeColor="text1"/>
        </w:rPr>
        <w:t xml:space="preserve"> that social isolation is associated with a higher risk of death among opposite-sex </w:t>
      </w:r>
      <w:r w:rsidR="000A0E4B">
        <w:rPr>
          <w:rFonts w:cs="Times New Roman"/>
          <w:color w:val="000000" w:themeColor="text1"/>
        </w:rPr>
        <w:t>spouses</w:t>
      </w:r>
      <w:r w:rsidR="007941A9">
        <w:rPr>
          <w:rFonts w:cs="Times New Roman"/>
          <w:color w:val="000000" w:themeColor="text1"/>
        </w:rPr>
        <w:t xml:space="preserve"> and that wives’ isolation affects mortality risk for both spouses. </w:t>
      </w:r>
      <w:r w:rsidR="000A0E4B">
        <w:rPr>
          <w:rFonts w:cs="Times New Roman"/>
          <w:color w:val="000000" w:themeColor="text1"/>
        </w:rPr>
        <w:t xml:space="preserve">Assessment, and possibly intervention, of social isolation among married individuals should </w:t>
      </w:r>
      <w:r w:rsidR="00640094">
        <w:rPr>
          <w:rFonts w:cs="Times New Roman"/>
          <w:color w:val="000000" w:themeColor="text1"/>
        </w:rPr>
        <w:t>consider</w:t>
      </w:r>
      <w:r w:rsidR="000A0E4B">
        <w:rPr>
          <w:rFonts w:cs="Times New Roman"/>
          <w:color w:val="000000" w:themeColor="text1"/>
        </w:rPr>
        <w:t xml:space="preserve"> both spouses to better estimate </w:t>
      </w:r>
      <w:r w:rsidR="00EA3FDF">
        <w:rPr>
          <w:rFonts w:cs="Times New Roman"/>
          <w:color w:val="000000" w:themeColor="text1"/>
        </w:rPr>
        <w:t xml:space="preserve">and address </w:t>
      </w:r>
      <w:r w:rsidR="00C01F84">
        <w:rPr>
          <w:rFonts w:cs="Times New Roman"/>
          <w:color w:val="000000" w:themeColor="text1"/>
        </w:rPr>
        <w:t>social</w:t>
      </w:r>
      <w:r w:rsidR="000A0E4B">
        <w:rPr>
          <w:rFonts w:cs="Times New Roman"/>
          <w:color w:val="000000" w:themeColor="text1"/>
        </w:rPr>
        <w:t xml:space="preserve"> risk.</w:t>
      </w:r>
      <w:r w:rsidR="00640094">
        <w:rPr>
          <w:rFonts w:cs="Times New Roman"/>
          <w:color w:val="000000" w:themeColor="text1"/>
        </w:rPr>
        <w:t xml:space="preserve"> </w:t>
      </w:r>
      <w:r w:rsidR="000A0E4B">
        <w:rPr>
          <w:rFonts w:cs="Times New Roman"/>
          <w:color w:val="000000" w:themeColor="text1"/>
        </w:rPr>
        <w:t xml:space="preserve">   </w:t>
      </w:r>
    </w:p>
    <w:p w14:paraId="609EA8AE" w14:textId="77777777" w:rsidR="00251F90" w:rsidRDefault="00251F90" w:rsidP="009F6919">
      <w:pPr>
        <w:spacing w:line="480" w:lineRule="auto"/>
        <w:rPr>
          <w:rFonts w:cs="Times New Roman"/>
          <w:color w:val="000000" w:themeColor="text1"/>
        </w:rPr>
      </w:pPr>
    </w:p>
    <w:p w14:paraId="7774F751" w14:textId="387590A6" w:rsidR="005A66F6" w:rsidRDefault="00251F90" w:rsidP="009F6919">
      <w:pPr>
        <w:spacing w:line="480" w:lineRule="auto"/>
        <w:rPr>
          <w:rFonts w:cs="Times New Roman"/>
          <w:szCs w:val="24"/>
        </w:rPr>
      </w:pPr>
      <w:r>
        <w:rPr>
          <w:rFonts w:cs="Times New Roman"/>
          <w:color w:val="FF0000"/>
        </w:rPr>
        <w:t xml:space="preserve">AUTHORS: </w:t>
      </w:r>
      <w:r w:rsidR="004B6161">
        <w:rPr>
          <w:rFonts w:cs="Times New Roman"/>
          <w:color w:val="FF0000"/>
        </w:rPr>
        <w:t>R</w:t>
      </w:r>
      <w:r>
        <w:rPr>
          <w:rFonts w:cs="Times New Roman"/>
          <w:color w:val="FF0000"/>
        </w:rPr>
        <w:t xml:space="preserve">eview tables on </w:t>
      </w:r>
      <w:r w:rsidR="00566824">
        <w:rPr>
          <w:rFonts w:cs="Times New Roman"/>
          <w:color w:val="FF0000"/>
        </w:rPr>
        <w:t>the following</w:t>
      </w:r>
      <w:r>
        <w:rPr>
          <w:rFonts w:cs="Times New Roman"/>
          <w:color w:val="FF0000"/>
        </w:rPr>
        <w:t xml:space="preserve"> pages as well.</w:t>
      </w:r>
      <w:r w:rsidR="005A66F6">
        <w:rPr>
          <w:rFonts w:cs="Times New Roman"/>
          <w:szCs w:val="24"/>
        </w:rPr>
        <w:br w:type="page"/>
      </w:r>
    </w:p>
    <w:p w14:paraId="5088E70E" w14:textId="46F31B8E" w:rsidR="00660806" w:rsidRDefault="0040214C" w:rsidP="00EF63A1">
      <w:pPr>
        <w:suppressLineNumbers/>
        <w:rPr>
          <w:rFonts w:cs="Times New Roman"/>
          <w:u w:val="single"/>
        </w:rPr>
      </w:pPr>
      <w:commentRangeStart w:id="479"/>
      <w:commentRangeStart w:id="480"/>
      <w:r w:rsidRPr="00B06AAA">
        <w:rPr>
          <w:rFonts w:cs="Times New Roman"/>
          <w:szCs w:val="24"/>
        </w:rPr>
        <w:lastRenderedPageBreak/>
        <w:t>Table 1</w:t>
      </w:r>
      <w:commentRangeEnd w:id="479"/>
      <w:r w:rsidR="009D5B30">
        <w:rPr>
          <w:rStyle w:val="CommentReference"/>
        </w:rPr>
        <w:commentReference w:id="479"/>
      </w:r>
      <w:commentRangeEnd w:id="480"/>
      <w:r w:rsidR="008A13E3">
        <w:rPr>
          <w:rStyle w:val="CommentReference"/>
        </w:rPr>
        <w:commentReference w:id="480"/>
      </w:r>
      <w:r w:rsidRPr="00B06AAA">
        <w:rPr>
          <w:rFonts w:cs="Times New Roman"/>
          <w:szCs w:val="24"/>
        </w:rPr>
        <w:t xml:space="preserve">. Sex-Stratified Baseline Sample Characteristics by Social Isolation Status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270"/>
        <w:gridCol w:w="2243"/>
        <w:gridCol w:w="2243"/>
      </w:tblGrid>
      <w:tr w:rsidR="00513BFA" w:rsidRPr="00B90EEB" w14:paraId="149E5D5E" w14:textId="482A4D23" w:rsidTr="00B26032">
        <w:tc>
          <w:tcPr>
            <w:tcW w:w="3240" w:type="dxa"/>
            <w:gridSpan w:val="2"/>
            <w:tcBorders>
              <w:top w:val="single" w:sz="4" w:space="0" w:color="auto"/>
            </w:tcBorders>
          </w:tcPr>
          <w:p w14:paraId="2F14F049" w14:textId="77777777" w:rsidR="00513BFA" w:rsidRPr="00B90EEB" w:rsidRDefault="00513BFA" w:rsidP="00EF63A1">
            <w:pPr>
              <w:suppressLineNumbers/>
              <w:rPr>
                <w:rFonts w:cs="Times New Roman"/>
                <w:szCs w:val="24"/>
              </w:rPr>
            </w:pPr>
          </w:p>
        </w:tc>
        <w:tc>
          <w:tcPr>
            <w:tcW w:w="2243" w:type="dxa"/>
            <w:tcBorders>
              <w:top w:val="single" w:sz="4" w:space="0" w:color="auto"/>
            </w:tcBorders>
          </w:tcPr>
          <w:p w14:paraId="244B6E56" w14:textId="77777777" w:rsidR="005F620D" w:rsidRDefault="00513BFA" w:rsidP="00EF63A1">
            <w:pPr>
              <w:suppressLineNumbers/>
              <w:jc w:val="center"/>
              <w:rPr>
                <w:rFonts w:cs="Times New Roman"/>
                <w:b/>
                <w:bCs/>
                <w:szCs w:val="24"/>
              </w:rPr>
            </w:pPr>
            <w:r w:rsidRPr="00B90EEB">
              <w:rPr>
                <w:rFonts w:cs="Times New Roman"/>
                <w:b/>
                <w:bCs/>
                <w:szCs w:val="24"/>
              </w:rPr>
              <w:t>Isolated</w:t>
            </w:r>
            <w:r w:rsidR="005074A5">
              <w:rPr>
                <w:rFonts w:cs="Times New Roman"/>
                <w:b/>
                <w:bCs/>
                <w:szCs w:val="24"/>
              </w:rPr>
              <w:t xml:space="preserve"> </w:t>
            </w:r>
          </w:p>
          <w:p w14:paraId="73451C2A" w14:textId="31B267F8" w:rsidR="00513BFA" w:rsidRPr="00B90EEB" w:rsidRDefault="00513BFA" w:rsidP="00EF63A1">
            <w:pPr>
              <w:suppressLineNumbers/>
              <w:jc w:val="center"/>
              <w:rPr>
                <w:rFonts w:cs="Times New Roman"/>
                <w:b/>
                <w:bCs/>
                <w:szCs w:val="24"/>
              </w:rPr>
            </w:pPr>
            <w:r w:rsidRPr="00B90EEB">
              <w:rPr>
                <w:rFonts w:cs="Times New Roman"/>
                <w:b/>
                <w:bCs/>
                <w:szCs w:val="24"/>
              </w:rPr>
              <w:t>(Scores 2/3)</w:t>
            </w:r>
          </w:p>
        </w:tc>
        <w:tc>
          <w:tcPr>
            <w:tcW w:w="2243" w:type="dxa"/>
            <w:tcBorders>
              <w:top w:val="single" w:sz="4" w:space="0" w:color="auto"/>
            </w:tcBorders>
          </w:tcPr>
          <w:p w14:paraId="3D567AE8" w14:textId="77777777" w:rsidR="00513BFA" w:rsidRPr="00B90EEB" w:rsidRDefault="00513BFA" w:rsidP="00EF63A1">
            <w:pPr>
              <w:suppressLineNumbers/>
              <w:jc w:val="center"/>
              <w:rPr>
                <w:rFonts w:cs="Times New Roman"/>
                <w:b/>
                <w:bCs/>
                <w:szCs w:val="24"/>
              </w:rPr>
            </w:pPr>
            <w:r w:rsidRPr="00B90EEB">
              <w:rPr>
                <w:rFonts w:cs="Times New Roman"/>
                <w:b/>
                <w:bCs/>
                <w:szCs w:val="24"/>
              </w:rPr>
              <w:t>Not Isolated</w:t>
            </w:r>
          </w:p>
          <w:p w14:paraId="39B5F5AA" w14:textId="77777777" w:rsidR="00513BFA" w:rsidRPr="00B90EEB" w:rsidRDefault="00513BFA" w:rsidP="00EF63A1">
            <w:pPr>
              <w:suppressLineNumbers/>
              <w:jc w:val="center"/>
              <w:rPr>
                <w:rFonts w:cs="Times New Roman"/>
                <w:b/>
                <w:bCs/>
                <w:szCs w:val="24"/>
              </w:rPr>
            </w:pPr>
            <w:r w:rsidRPr="00B90EEB">
              <w:rPr>
                <w:rFonts w:cs="Times New Roman"/>
                <w:b/>
                <w:bCs/>
                <w:szCs w:val="24"/>
              </w:rPr>
              <w:t>(Scores 0/1)</w:t>
            </w:r>
          </w:p>
        </w:tc>
      </w:tr>
      <w:tr w:rsidR="00513BFA" w:rsidRPr="00B90EEB" w14:paraId="68C35CDA" w14:textId="79960C43" w:rsidTr="00B26032">
        <w:tc>
          <w:tcPr>
            <w:tcW w:w="3240" w:type="dxa"/>
            <w:gridSpan w:val="2"/>
            <w:tcBorders>
              <w:bottom w:val="single" w:sz="4" w:space="0" w:color="auto"/>
            </w:tcBorders>
          </w:tcPr>
          <w:p w14:paraId="1A709420" w14:textId="7806D283" w:rsidR="00513BFA" w:rsidRPr="00B90EEB" w:rsidRDefault="00513BFA" w:rsidP="00660806">
            <w:pPr>
              <w:rPr>
                <w:rFonts w:cs="Times New Roman"/>
                <w:szCs w:val="24"/>
              </w:rPr>
            </w:pPr>
          </w:p>
        </w:tc>
        <w:tc>
          <w:tcPr>
            <w:tcW w:w="2243" w:type="dxa"/>
            <w:tcBorders>
              <w:bottom w:val="single" w:sz="4" w:space="0" w:color="auto"/>
            </w:tcBorders>
          </w:tcPr>
          <w:p w14:paraId="6BEF5335" w14:textId="77777777" w:rsidR="00513BFA" w:rsidRPr="00B90EEB" w:rsidRDefault="00513BFA" w:rsidP="00660806">
            <w:pPr>
              <w:jc w:val="right"/>
              <w:rPr>
                <w:rFonts w:cs="Times New Roman"/>
                <w:szCs w:val="24"/>
              </w:rPr>
            </w:pPr>
            <w:r w:rsidRPr="00B90EEB">
              <w:rPr>
                <w:rFonts w:cs="Times New Roman"/>
                <w:szCs w:val="24"/>
              </w:rPr>
              <w:t>n (%) or mean (SD)</w:t>
            </w:r>
          </w:p>
        </w:tc>
        <w:tc>
          <w:tcPr>
            <w:tcW w:w="2243" w:type="dxa"/>
            <w:tcBorders>
              <w:bottom w:val="single" w:sz="4" w:space="0" w:color="auto"/>
            </w:tcBorders>
          </w:tcPr>
          <w:p w14:paraId="57581250" w14:textId="77777777" w:rsidR="00513BFA" w:rsidRPr="00B90EEB" w:rsidRDefault="00513BFA" w:rsidP="00660806">
            <w:pPr>
              <w:jc w:val="right"/>
              <w:rPr>
                <w:rFonts w:cs="Times New Roman"/>
                <w:szCs w:val="24"/>
              </w:rPr>
            </w:pPr>
            <w:r w:rsidRPr="00B90EEB">
              <w:rPr>
                <w:rFonts w:cs="Times New Roman"/>
                <w:szCs w:val="24"/>
              </w:rPr>
              <w:t>n (%) or mean (SD)</w:t>
            </w:r>
          </w:p>
        </w:tc>
      </w:tr>
      <w:tr w:rsidR="00513BFA" w:rsidRPr="00B90EEB" w14:paraId="794DC3AF" w14:textId="0C2F7C48" w:rsidTr="00B26032">
        <w:tc>
          <w:tcPr>
            <w:tcW w:w="3240" w:type="dxa"/>
            <w:gridSpan w:val="2"/>
            <w:tcBorders>
              <w:bottom w:val="single" w:sz="4" w:space="0" w:color="auto"/>
            </w:tcBorders>
          </w:tcPr>
          <w:p w14:paraId="314276D5" w14:textId="1CE8B549" w:rsidR="00513BFA" w:rsidRPr="00B90EEB" w:rsidRDefault="00513BFA" w:rsidP="00660806">
            <w:pPr>
              <w:rPr>
                <w:rFonts w:cs="Times New Roman"/>
                <w:b/>
                <w:bCs/>
                <w:szCs w:val="24"/>
              </w:rPr>
            </w:pPr>
            <w:r w:rsidRPr="00B90EEB">
              <w:rPr>
                <w:rFonts w:cs="Times New Roman"/>
                <w:b/>
                <w:bCs/>
                <w:szCs w:val="24"/>
              </w:rPr>
              <w:t>MALES (n=143,663)</w:t>
            </w:r>
          </w:p>
        </w:tc>
        <w:tc>
          <w:tcPr>
            <w:tcW w:w="2243" w:type="dxa"/>
            <w:tcBorders>
              <w:bottom w:val="single" w:sz="4" w:space="0" w:color="auto"/>
            </w:tcBorders>
          </w:tcPr>
          <w:p w14:paraId="5DD5A610" w14:textId="77777777" w:rsidR="00513BFA" w:rsidRPr="00B90EEB" w:rsidRDefault="00513BFA" w:rsidP="00660806">
            <w:pPr>
              <w:jc w:val="right"/>
              <w:rPr>
                <w:rFonts w:cs="Times New Roman"/>
                <w:szCs w:val="24"/>
              </w:rPr>
            </w:pPr>
          </w:p>
        </w:tc>
        <w:tc>
          <w:tcPr>
            <w:tcW w:w="2243" w:type="dxa"/>
            <w:tcBorders>
              <w:bottom w:val="single" w:sz="4" w:space="0" w:color="auto"/>
            </w:tcBorders>
          </w:tcPr>
          <w:p w14:paraId="6850A819" w14:textId="77777777" w:rsidR="00513BFA" w:rsidRPr="00B90EEB" w:rsidRDefault="00513BFA" w:rsidP="00660806">
            <w:pPr>
              <w:jc w:val="right"/>
              <w:rPr>
                <w:rFonts w:cs="Times New Roman"/>
                <w:szCs w:val="24"/>
              </w:rPr>
            </w:pPr>
          </w:p>
        </w:tc>
      </w:tr>
      <w:tr w:rsidR="00513BFA" w:rsidRPr="00B90EEB" w14:paraId="09209D7F" w14:textId="1631D972" w:rsidTr="00B26032">
        <w:tc>
          <w:tcPr>
            <w:tcW w:w="3240" w:type="dxa"/>
            <w:gridSpan w:val="2"/>
          </w:tcPr>
          <w:p w14:paraId="3D6311F9" w14:textId="2F8BEC9B" w:rsidR="00513BFA" w:rsidRPr="00B90EEB" w:rsidRDefault="00513BFA" w:rsidP="00660806">
            <w:pPr>
              <w:rPr>
                <w:rFonts w:cs="Times New Roman"/>
                <w:b/>
                <w:bCs/>
                <w:szCs w:val="24"/>
              </w:rPr>
            </w:pPr>
            <w:r w:rsidRPr="00B90EEB">
              <w:rPr>
                <w:rFonts w:cs="Times New Roman"/>
                <w:b/>
                <w:bCs/>
                <w:szCs w:val="24"/>
              </w:rPr>
              <w:t>Demographic Characteristics</w:t>
            </w:r>
          </w:p>
        </w:tc>
        <w:tc>
          <w:tcPr>
            <w:tcW w:w="2243" w:type="dxa"/>
          </w:tcPr>
          <w:p w14:paraId="1CB546E4" w14:textId="77777777" w:rsidR="00513BFA" w:rsidRPr="00B90EEB" w:rsidRDefault="00513BFA" w:rsidP="00660806">
            <w:pPr>
              <w:jc w:val="right"/>
              <w:rPr>
                <w:rFonts w:cs="Times New Roman"/>
                <w:szCs w:val="24"/>
              </w:rPr>
            </w:pPr>
          </w:p>
        </w:tc>
        <w:tc>
          <w:tcPr>
            <w:tcW w:w="2243" w:type="dxa"/>
          </w:tcPr>
          <w:p w14:paraId="716D4C9A" w14:textId="77777777" w:rsidR="00513BFA" w:rsidRPr="00B90EEB" w:rsidRDefault="00513BFA" w:rsidP="00660806">
            <w:pPr>
              <w:jc w:val="right"/>
              <w:rPr>
                <w:rFonts w:cs="Times New Roman"/>
                <w:szCs w:val="24"/>
              </w:rPr>
            </w:pPr>
          </w:p>
        </w:tc>
      </w:tr>
      <w:tr w:rsidR="00513BFA" w:rsidRPr="00B90EEB" w14:paraId="74BB8774" w14:textId="0222E457" w:rsidTr="00B26032">
        <w:tc>
          <w:tcPr>
            <w:tcW w:w="3240" w:type="dxa"/>
            <w:gridSpan w:val="2"/>
          </w:tcPr>
          <w:p w14:paraId="53206C11" w14:textId="10659D79" w:rsidR="00513BFA" w:rsidRPr="00B90EEB" w:rsidRDefault="00513BFA" w:rsidP="005321DD">
            <w:pPr>
              <w:rPr>
                <w:rFonts w:cs="Times New Roman"/>
                <w:szCs w:val="24"/>
              </w:rPr>
            </w:pPr>
            <w:r w:rsidRPr="00B90EEB">
              <w:rPr>
                <w:rFonts w:cs="Times New Roman"/>
                <w:szCs w:val="24"/>
              </w:rPr>
              <w:t>Age (years)</w:t>
            </w:r>
            <w:r w:rsidRPr="00B90EEB">
              <w:rPr>
                <w:rFonts w:cs="Times New Roman"/>
                <w:szCs w:val="24"/>
                <w:vertAlign w:val="superscript"/>
              </w:rPr>
              <w:t>a</w:t>
            </w:r>
          </w:p>
        </w:tc>
        <w:tc>
          <w:tcPr>
            <w:tcW w:w="2243" w:type="dxa"/>
          </w:tcPr>
          <w:p w14:paraId="1DDEA683" w14:textId="77777777" w:rsidR="00513BFA" w:rsidRPr="00B90EEB" w:rsidRDefault="00513BFA" w:rsidP="005321DD">
            <w:pPr>
              <w:jc w:val="right"/>
              <w:rPr>
                <w:rFonts w:cs="Times New Roman"/>
                <w:szCs w:val="24"/>
              </w:rPr>
            </w:pPr>
            <w:r w:rsidRPr="00B90EEB">
              <w:rPr>
                <w:rFonts w:cs="Times New Roman"/>
                <w:szCs w:val="24"/>
              </w:rPr>
              <w:t>53.78 (8.92)</w:t>
            </w:r>
          </w:p>
        </w:tc>
        <w:tc>
          <w:tcPr>
            <w:tcW w:w="2243" w:type="dxa"/>
          </w:tcPr>
          <w:p w14:paraId="01A6BD5F" w14:textId="77777777" w:rsidR="00513BFA" w:rsidRPr="00B90EEB" w:rsidRDefault="00513BFA" w:rsidP="005321DD">
            <w:pPr>
              <w:jc w:val="right"/>
              <w:rPr>
                <w:rFonts w:cs="Times New Roman"/>
                <w:szCs w:val="24"/>
              </w:rPr>
            </w:pPr>
            <w:r w:rsidRPr="00B90EEB">
              <w:rPr>
                <w:rFonts w:cs="Times New Roman"/>
                <w:szCs w:val="24"/>
              </w:rPr>
              <w:t>55.15 (8.76)</w:t>
            </w:r>
          </w:p>
        </w:tc>
      </w:tr>
      <w:tr w:rsidR="00513BFA" w:rsidRPr="00B90EEB" w14:paraId="1645EE5D" w14:textId="515042E1" w:rsidTr="00B26032">
        <w:tc>
          <w:tcPr>
            <w:tcW w:w="3240" w:type="dxa"/>
            <w:gridSpan w:val="2"/>
          </w:tcPr>
          <w:p w14:paraId="29CE1693" w14:textId="5E7B2ADD" w:rsidR="00513BFA" w:rsidRPr="00B90EEB" w:rsidRDefault="00513BFA" w:rsidP="00660806">
            <w:pPr>
              <w:rPr>
                <w:rFonts w:cs="Times New Roman"/>
                <w:b/>
                <w:bCs/>
                <w:szCs w:val="24"/>
                <w:vertAlign w:val="superscript"/>
              </w:rPr>
            </w:pPr>
            <w:r w:rsidRPr="00B90EEB">
              <w:rPr>
                <w:rFonts w:cs="Times New Roman"/>
                <w:szCs w:val="24"/>
              </w:rPr>
              <w:t>Race/Ethnicity</w:t>
            </w:r>
            <w:r w:rsidRPr="00B90EEB">
              <w:rPr>
                <w:rFonts w:cs="Times New Roman"/>
                <w:szCs w:val="24"/>
                <w:vertAlign w:val="superscript"/>
              </w:rPr>
              <w:t xml:space="preserve"> a</w:t>
            </w:r>
          </w:p>
        </w:tc>
        <w:tc>
          <w:tcPr>
            <w:tcW w:w="2243" w:type="dxa"/>
          </w:tcPr>
          <w:p w14:paraId="6244D726" w14:textId="77777777" w:rsidR="00513BFA" w:rsidRPr="00B90EEB" w:rsidRDefault="00513BFA" w:rsidP="00660806">
            <w:pPr>
              <w:jc w:val="right"/>
              <w:rPr>
                <w:rFonts w:cs="Times New Roman"/>
                <w:szCs w:val="24"/>
              </w:rPr>
            </w:pPr>
          </w:p>
        </w:tc>
        <w:tc>
          <w:tcPr>
            <w:tcW w:w="2243" w:type="dxa"/>
          </w:tcPr>
          <w:p w14:paraId="05FEAD2B" w14:textId="77777777" w:rsidR="00513BFA" w:rsidRPr="00B90EEB" w:rsidRDefault="00513BFA" w:rsidP="00660806">
            <w:pPr>
              <w:jc w:val="right"/>
              <w:rPr>
                <w:rFonts w:cs="Times New Roman"/>
                <w:szCs w:val="24"/>
              </w:rPr>
            </w:pPr>
          </w:p>
        </w:tc>
      </w:tr>
      <w:tr w:rsidR="00513BFA" w:rsidRPr="00B90EEB" w14:paraId="3064249F" w14:textId="3DA7638A" w:rsidTr="00B26032">
        <w:tc>
          <w:tcPr>
            <w:tcW w:w="2970" w:type="dxa"/>
          </w:tcPr>
          <w:p w14:paraId="13D631EA" w14:textId="59D1010A" w:rsidR="00513BFA" w:rsidRPr="00B90EEB" w:rsidRDefault="00513BFA" w:rsidP="00660806">
            <w:pPr>
              <w:rPr>
                <w:rFonts w:cs="Times New Roman"/>
                <w:b/>
                <w:bCs/>
                <w:szCs w:val="24"/>
              </w:rPr>
            </w:pPr>
            <w:r w:rsidRPr="00B90EEB">
              <w:rPr>
                <w:rFonts w:cs="Times New Roman"/>
                <w:szCs w:val="24"/>
              </w:rPr>
              <w:t xml:space="preserve">   Non-Hispanic White</w:t>
            </w:r>
            <w:r w:rsidRPr="00B90EEB">
              <w:rPr>
                <w:rFonts w:cs="Times New Roman"/>
                <w:szCs w:val="24"/>
                <w:vertAlign w:val="superscript"/>
              </w:rPr>
              <w:t xml:space="preserve"> </w:t>
            </w:r>
          </w:p>
        </w:tc>
        <w:tc>
          <w:tcPr>
            <w:tcW w:w="2513" w:type="dxa"/>
            <w:gridSpan w:val="2"/>
          </w:tcPr>
          <w:p w14:paraId="1B45A677" w14:textId="77777777" w:rsidR="00513BFA" w:rsidRPr="00B90EEB" w:rsidRDefault="00513BFA" w:rsidP="00660806">
            <w:pPr>
              <w:jc w:val="right"/>
              <w:rPr>
                <w:rFonts w:cs="Times New Roman"/>
                <w:szCs w:val="24"/>
              </w:rPr>
            </w:pPr>
            <w:r w:rsidRPr="00B90EEB">
              <w:rPr>
                <w:rFonts w:cs="Times New Roman"/>
                <w:szCs w:val="24"/>
              </w:rPr>
              <w:t>26,079 (95.3)</w:t>
            </w:r>
          </w:p>
        </w:tc>
        <w:tc>
          <w:tcPr>
            <w:tcW w:w="2243" w:type="dxa"/>
          </w:tcPr>
          <w:p w14:paraId="5A0FEF82" w14:textId="77777777" w:rsidR="00513BFA" w:rsidRPr="00B90EEB" w:rsidRDefault="00513BFA" w:rsidP="00660806">
            <w:pPr>
              <w:jc w:val="right"/>
              <w:rPr>
                <w:rFonts w:cs="Times New Roman"/>
                <w:szCs w:val="24"/>
              </w:rPr>
            </w:pPr>
            <w:r w:rsidRPr="00B90EEB">
              <w:rPr>
                <w:rFonts w:cs="Times New Roman"/>
                <w:szCs w:val="24"/>
              </w:rPr>
              <w:t>111,857 (96.2)</w:t>
            </w:r>
          </w:p>
        </w:tc>
      </w:tr>
      <w:tr w:rsidR="00513BFA" w:rsidRPr="00B90EEB" w14:paraId="5FF1289A" w14:textId="47E2BFAB" w:rsidTr="00B26032">
        <w:tc>
          <w:tcPr>
            <w:tcW w:w="3240" w:type="dxa"/>
            <w:gridSpan w:val="2"/>
          </w:tcPr>
          <w:p w14:paraId="0CDDABCD" w14:textId="7D1BD163" w:rsidR="00513BFA" w:rsidRPr="00B90EEB" w:rsidRDefault="00513BFA" w:rsidP="00660806">
            <w:pPr>
              <w:rPr>
                <w:rFonts w:cs="Times New Roman"/>
                <w:b/>
                <w:bCs/>
                <w:szCs w:val="24"/>
              </w:rPr>
            </w:pPr>
            <w:r w:rsidRPr="00B90EEB">
              <w:rPr>
                <w:rFonts w:cs="Times New Roman"/>
                <w:szCs w:val="24"/>
              </w:rPr>
              <w:t xml:space="preserve">   Non-Hispanic Black</w:t>
            </w:r>
          </w:p>
        </w:tc>
        <w:tc>
          <w:tcPr>
            <w:tcW w:w="2243" w:type="dxa"/>
          </w:tcPr>
          <w:p w14:paraId="2F148841" w14:textId="77777777" w:rsidR="00513BFA" w:rsidRPr="00B90EEB" w:rsidRDefault="00513BFA" w:rsidP="00660806">
            <w:pPr>
              <w:jc w:val="right"/>
              <w:rPr>
                <w:rFonts w:cs="Times New Roman"/>
                <w:szCs w:val="24"/>
              </w:rPr>
            </w:pPr>
            <w:r w:rsidRPr="00B90EEB">
              <w:rPr>
                <w:rFonts w:cs="Times New Roman"/>
                <w:szCs w:val="24"/>
              </w:rPr>
              <w:t>594 (2.2)</w:t>
            </w:r>
          </w:p>
        </w:tc>
        <w:tc>
          <w:tcPr>
            <w:tcW w:w="2243" w:type="dxa"/>
          </w:tcPr>
          <w:p w14:paraId="41BBE29B" w14:textId="77777777" w:rsidR="00513BFA" w:rsidRPr="00B90EEB" w:rsidRDefault="00513BFA" w:rsidP="00660806">
            <w:pPr>
              <w:jc w:val="right"/>
              <w:rPr>
                <w:rFonts w:cs="Times New Roman"/>
                <w:szCs w:val="24"/>
              </w:rPr>
            </w:pPr>
            <w:r w:rsidRPr="00B90EEB">
              <w:rPr>
                <w:rFonts w:cs="Times New Roman"/>
                <w:szCs w:val="24"/>
              </w:rPr>
              <w:t>2,463 (2.1)</w:t>
            </w:r>
          </w:p>
        </w:tc>
      </w:tr>
      <w:tr w:rsidR="00513BFA" w:rsidRPr="00B90EEB" w14:paraId="7B0E046A" w14:textId="04863990" w:rsidTr="00B26032">
        <w:tc>
          <w:tcPr>
            <w:tcW w:w="3240" w:type="dxa"/>
            <w:gridSpan w:val="2"/>
          </w:tcPr>
          <w:p w14:paraId="41AF830C" w14:textId="2F3CCE1C" w:rsidR="00513BFA" w:rsidRPr="00B90EEB" w:rsidRDefault="00513BFA" w:rsidP="00660806">
            <w:pPr>
              <w:rPr>
                <w:rFonts w:cs="Times New Roman"/>
                <w:b/>
                <w:bCs/>
                <w:szCs w:val="24"/>
              </w:rPr>
            </w:pPr>
            <w:r w:rsidRPr="00B90EEB">
              <w:rPr>
                <w:rFonts w:cs="Times New Roman"/>
                <w:szCs w:val="24"/>
              </w:rPr>
              <w:t xml:space="preserve">   Hispanic</w:t>
            </w:r>
            <w:r w:rsidRPr="00B90EEB">
              <w:rPr>
                <w:rFonts w:cs="Times New Roman"/>
                <w:szCs w:val="24"/>
                <w:vertAlign w:val="superscript"/>
              </w:rPr>
              <w:t xml:space="preserve"> </w:t>
            </w:r>
          </w:p>
        </w:tc>
        <w:tc>
          <w:tcPr>
            <w:tcW w:w="2243" w:type="dxa"/>
          </w:tcPr>
          <w:p w14:paraId="05433ACE" w14:textId="77777777" w:rsidR="00513BFA" w:rsidRPr="00B90EEB" w:rsidRDefault="00513BFA" w:rsidP="00660806">
            <w:pPr>
              <w:jc w:val="right"/>
              <w:rPr>
                <w:rFonts w:cs="Times New Roman"/>
                <w:szCs w:val="24"/>
              </w:rPr>
            </w:pPr>
            <w:r w:rsidRPr="00B90EEB">
              <w:rPr>
                <w:rFonts w:cs="Times New Roman"/>
                <w:szCs w:val="24"/>
              </w:rPr>
              <w:t>306 (1.1)</w:t>
            </w:r>
          </w:p>
        </w:tc>
        <w:tc>
          <w:tcPr>
            <w:tcW w:w="2243" w:type="dxa"/>
          </w:tcPr>
          <w:p w14:paraId="7F33A356" w14:textId="77777777" w:rsidR="00513BFA" w:rsidRPr="00B90EEB" w:rsidRDefault="00513BFA" w:rsidP="00660806">
            <w:pPr>
              <w:jc w:val="right"/>
              <w:rPr>
                <w:rFonts w:cs="Times New Roman"/>
                <w:szCs w:val="24"/>
              </w:rPr>
            </w:pPr>
            <w:r w:rsidRPr="00B90EEB">
              <w:rPr>
                <w:rFonts w:cs="Times New Roman"/>
                <w:szCs w:val="24"/>
              </w:rPr>
              <w:t>769 (0.7)</w:t>
            </w:r>
          </w:p>
        </w:tc>
      </w:tr>
      <w:tr w:rsidR="00513BFA" w:rsidRPr="00B90EEB" w14:paraId="4F972760" w14:textId="3B94CC8D" w:rsidTr="00B26032">
        <w:tc>
          <w:tcPr>
            <w:tcW w:w="3240" w:type="dxa"/>
            <w:gridSpan w:val="2"/>
          </w:tcPr>
          <w:p w14:paraId="63CC3F2E" w14:textId="4AEDA0B8" w:rsidR="00513BFA" w:rsidRPr="00B90EEB" w:rsidRDefault="00513BFA" w:rsidP="00660806">
            <w:pPr>
              <w:rPr>
                <w:rFonts w:cs="Times New Roman"/>
                <w:b/>
                <w:bCs/>
                <w:szCs w:val="24"/>
                <w:vertAlign w:val="superscript"/>
              </w:rPr>
            </w:pPr>
            <w:r w:rsidRPr="00B90EEB">
              <w:rPr>
                <w:rFonts w:cs="Times New Roman"/>
                <w:szCs w:val="24"/>
              </w:rPr>
              <w:t xml:space="preserve">   Asian</w:t>
            </w:r>
          </w:p>
        </w:tc>
        <w:tc>
          <w:tcPr>
            <w:tcW w:w="2243" w:type="dxa"/>
          </w:tcPr>
          <w:p w14:paraId="2DA0BE79" w14:textId="77777777" w:rsidR="00513BFA" w:rsidRPr="00B90EEB" w:rsidRDefault="00513BFA" w:rsidP="00660806">
            <w:pPr>
              <w:jc w:val="right"/>
              <w:rPr>
                <w:rFonts w:cs="Times New Roman"/>
                <w:szCs w:val="24"/>
              </w:rPr>
            </w:pPr>
            <w:r w:rsidRPr="00B90EEB">
              <w:rPr>
                <w:rFonts w:cs="Times New Roman"/>
                <w:szCs w:val="24"/>
              </w:rPr>
              <w:t>241 (0.9)</w:t>
            </w:r>
          </w:p>
        </w:tc>
        <w:tc>
          <w:tcPr>
            <w:tcW w:w="2243" w:type="dxa"/>
          </w:tcPr>
          <w:p w14:paraId="0AB7FDFA" w14:textId="77777777" w:rsidR="00513BFA" w:rsidRPr="00B90EEB" w:rsidRDefault="00513BFA" w:rsidP="00660806">
            <w:pPr>
              <w:jc w:val="right"/>
              <w:rPr>
                <w:rFonts w:cs="Times New Roman"/>
                <w:szCs w:val="24"/>
              </w:rPr>
            </w:pPr>
            <w:r w:rsidRPr="00B90EEB">
              <w:rPr>
                <w:rFonts w:cs="Times New Roman"/>
                <w:szCs w:val="24"/>
              </w:rPr>
              <w:t>610 (0.5)</w:t>
            </w:r>
          </w:p>
        </w:tc>
      </w:tr>
      <w:tr w:rsidR="00513BFA" w:rsidRPr="00B90EEB" w14:paraId="0352FA83" w14:textId="59CE7ED3" w:rsidTr="00B26032">
        <w:tc>
          <w:tcPr>
            <w:tcW w:w="3240" w:type="dxa"/>
            <w:gridSpan w:val="2"/>
          </w:tcPr>
          <w:p w14:paraId="74CE799E" w14:textId="7F2FAE78" w:rsidR="00513BFA" w:rsidRPr="00B90EEB" w:rsidRDefault="00513BFA" w:rsidP="00660806">
            <w:pPr>
              <w:rPr>
                <w:rFonts w:cs="Times New Roman"/>
                <w:b/>
                <w:bCs/>
                <w:szCs w:val="24"/>
              </w:rPr>
            </w:pPr>
            <w:r w:rsidRPr="00B90EEB">
              <w:rPr>
                <w:rFonts w:cs="Times New Roman"/>
                <w:szCs w:val="24"/>
              </w:rPr>
              <w:t xml:space="preserve">   Other </w:t>
            </w:r>
          </w:p>
        </w:tc>
        <w:tc>
          <w:tcPr>
            <w:tcW w:w="2243" w:type="dxa"/>
          </w:tcPr>
          <w:p w14:paraId="301CAA3F" w14:textId="77777777" w:rsidR="00513BFA" w:rsidRPr="00B90EEB" w:rsidRDefault="00513BFA" w:rsidP="00660806">
            <w:pPr>
              <w:jc w:val="right"/>
              <w:rPr>
                <w:rFonts w:cs="Times New Roman"/>
                <w:szCs w:val="24"/>
              </w:rPr>
            </w:pPr>
            <w:r w:rsidRPr="00B90EEB">
              <w:rPr>
                <w:rFonts w:cs="Times New Roman"/>
                <w:szCs w:val="24"/>
              </w:rPr>
              <w:t>153 (0.6)</w:t>
            </w:r>
          </w:p>
        </w:tc>
        <w:tc>
          <w:tcPr>
            <w:tcW w:w="2243" w:type="dxa"/>
          </w:tcPr>
          <w:p w14:paraId="56BBF280" w14:textId="77777777" w:rsidR="00513BFA" w:rsidRPr="00B90EEB" w:rsidRDefault="00513BFA" w:rsidP="00660806">
            <w:pPr>
              <w:jc w:val="right"/>
              <w:rPr>
                <w:rFonts w:cs="Times New Roman"/>
                <w:szCs w:val="24"/>
              </w:rPr>
            </w:pPr>
            <w:r w:rsidRPr="00B90EEB">
              <w:rPr>
                <w:rFonts w:cs="Times New Roman"/>
                <w:szCs w:val="24"/>
              </w:rPr>
              <w:t>591 (0.5)</w:t>
            </w:r>
          </w:p>
        </w:tc>
      </w:tr>
      <w:tr w:rsidR="00513BFA" w:rsidRPr="00B90EEB" w14:paraId="2ADB543F" w14:textId="1009CDBD" w:rsidTr="00B26032">
        <w:tc>
          <w:tcPr>
            <w:tcW w:w="3240" w:type="dxa"/>
            <w:gridSpan w:val="2"/>
          </w:tcPr>
          <w:p w14:paraId="2161172F" w14:textId="497EB9EC" w:rsidR="00513BFA" w:rsidRPr="00B90EEB" w:rsidRDefault="00513BFA" w:rsidP="00660806">
            <w:pPr>
              <w:rPr>
                <w:rFonts w:cs="Times New Roman"/>
                <w:szCs w:val="24"/>
                <w:vertAlign w:val="superscript"/>
              </w:rPr>
            </w:pPr>
            <w:r w:rsidRPr="00B90EEB">
              <w:rPr>
                <w:rFonts w:cs="Times New Roman"/>
                <w:szCs w:val="24"/>
              </w:rPr>
              <w:t>High school graduate or</w:t>
            </w:r>
            <w:r w:rsidR="00B90EEB">
              <w:rPr>
                <w:rFonts w:cs="Times New Roman"/>
                <w:szCs w:val="24"/>
              </w:rPr>
              <w:t xml:space="preserve"> </w:t>
            </w:r>
            <w:r w:rsidRPr="00B90EEB">
              <w:rPr>
                <w:rFonts w:cs="Times New Roman"/>
                <w:szCs w:val="24"/>
              </w:rPr>
              <w:t>more</w:t>
            </w:r>
            <w:r w:rsidRPr="00B90EEB">
              <w:rPr>
                <w:rFonts w:cs="Times New Roman"/>
                <w:szCs w:val="24"/>
                <w:vertAlign w:val="superscript"/>
              </w:rPr>
              <w:t xml:space="preserve"> a</w:t>
            </w:r>
          </w:p>
        </w:tc>
        <w:tc>
          <w:tcPr>
            <w:tcW w:w="2243" w:type="dxa"/>
          </w:tcPr>
          <w:p w14:paraId="24C32445" w14:textId="77777777" w:rsidR="00513BFA" w:rsidRPr="00B90EEB" w:rsidRDefault="00513BFA" w:rsidP="00660806">
            <w:pPr>
              <w:jc w:val="right"/>
              <w:rPr>
                <w:rFonts w:cs="Times New Roman"/>
                <w:szCs w:val="24"/>
              </w:rPr>
            </w:pPr>
            <w:r w:rsidRPr="00B90EEB">
              <w:rPr>
                <w:rFonts w:cs="Times New Roman"/>
                <w:szCs w:val="24"/>
              </w:rPr>
              <w:t>23,411 (85.5)</w:t>
            </w:r>
          </w:p>
        </w:tc>
        <w:tc>
          <w:tcPr>
            <w:tcW w:w="2243" w:type="dxa"/>
          </w:tcPr>
          <w:p w14:paraId="6D532C67" w14:textId="77777777" w:rsidR="00513BFA" w:rsidRPr="00B90EEB" w:rsidRDefault="00513BFA" w:rsidP="00660806">
            <w:pPr>
              <w:jc w:val="right"/>
              <w:rPr>
                <w:rFonts w:cs="Times New Roman"/>
                <w:szCs w:val="24"/>
              </w:rPr>
            </w:pPr>
            <w:r w:rsidRPr="00B90EEB">
              <w:rPr>
                <w:rFonts w:cs="Times New Roman"/>
                <w:szCs w:val="24"/>
              </w:rPr>
              <w:t>105,510 (90.7)</w:t>
            </w:r>
          </w:p>
        </w:tc>
      </w:tr>
      <w:tr w:rsidR="00513BFA" w:rsidRPr="00B90EEB" w14:paraId="5BE04FE5" w14:textId="5510C898" w:rsidTr="00B26032">
        <w:tc>
          <w:tcPr>
            <w:tcW w:w="3240" w:type="dxa"/>
            <w:gridSpan w:val="2"/>
          </w:tcPr>
          <w:p w14:paraId="18766403" w14:textId="29D8A5E6" w:rsidR="00513BFA" w:rsidRPr="00B90EEB" w:rsidRDefault="00513BFA" w:rsidP="00660806">
            <w:pPr>
              <w:rPr>
                <w:rFonts w:cs="Times New Roman"/>
                <w:b/>
                <w:bCs/>
                <w:szCs w:val="24"/>
              </w:rPr>
            </w:pPr>
            <w:r w:rsidRPr="00B90EEB">
              <w:rPr>
                <w:rFonts w:cs="Times New Roman"/>
                <w:b/>
                <w:bCs/>
                <w:szCs w:val="24"/>
              </w:rPr>
              <w:t>Health Characteristics</w:t>
            </w:r>
          </w:p>
        </w:tc>
        <w:tc>
          <w:tcPr>
            <w:tcW w:w="2243" w:type="dxa"/>
          </w:tcPr>
          <w:p w14:paraId="10E77D31" w14:textId="77777777" w:rsidR="00513BFA" w:rsidRPr="00B90EEB" w:rsidRDefault="00513BFA" w:rsidP="00660806">
            <w:pPr>
              <w:jc w:val="right"/>
              <w:rPr>
                <w:rFonts w:cs="Times New Roman"/>
                <w:szCs w:val="24"/>
              </w:rPr>
            </w:pPr>
          </w:p>
        </w:tc>
        <w:tc>
          <w:tcPr>
            <w:tcW w:w="2243" w:type="dxa"/>
          </w:tcPr>
          <w:p w14:paraId="1BBA79D3" w14:textId="77777777" w:rsidR="00513BFA" w:rsidRPr="00B90EEB" w:rsidRDefault="00513BFA" w:rsidP="00660806">
            <w:pPr>
              <w:jc w:val="right"/>
              <w:rPr>
                <w:rFonts w:cs="Times New Roman"/>
                <w:szCs w:val="24"/>
              </w:rPr>
            </w:pPr>
          </w:p>
        </w:tc>
      </w:tr>
      <w:tr w:rsidR="00513BFA" w:rsidRPr="00B90EEB" w14:paraId="0069F9A9" w14:textId="2A36AE08" w:rsidTr="00B26032">
        <w:tc>
          <w:tcPr>
            <w:tcW w:w="3240" w:type="dxa"/>
            <w:gridSpan w:val="2"/>
          </w:tcPr>
          <w:p w14:paraId="3B3BACDC" w14:textId="4CB0DDEE" w:rsidR="00513BFA" w:rsidRPr="00B90EEB" w:rsidRDefault="00513BFA" w:rsidP="00660806">
            <w:pPr>
              <w:rPr>
                <w:rFonts w:cs="Times New Roman"/>
                <w:szCs w:val="24"/>
                <w:vertAlign w:val="superscript"/>
              </w:rPr>
            </w:pPr>
            <w:r w:rsidRPr="00B90EEB">
              <w:rPr>
                <w:rFonts w:cs="Times New Roman"/>
                <w:szCs w:val="24"/>
              </w:rPr>
              <w:t xml:space="preserve">Current </w:t>
            </w:r>
            <w:proofErr w:type="spellStart"/>
            <w:r w:rsidRPr="00B90EEB">
              <w:rPr>
                <w:rFonts w:cs="Times New Roman"/>
                <w:szCs w:val="24"/>
              </w:rPr>
              <w:t>smoker</w:t>
            </w:r>
            <w:r w:rsidRPr="00B90EEB">
              <w:rPr>
                <w:rFonts w:cs="Times New Roman"/>
                <w:szCs w:val="24"/>
                <w:vertAlign w:val="superscript"/>
              </w:rPr>
              <w:t>a</w:t>
            </w:r>
            <w:proofErr w:type="spellEnd"/>
          </w:p>
        </w:tc>
        <w:tc>
          <w:tcPr>
            <w:tcW w:w="2243" w:type="dxa"/>
          </w:tcPr>
          <w:p w14:paraId="7B6341B2" w14:textId="77777777" w:rsidR="00513BFA" w:rsidRPr="00B90EEB" w:rsidRDefault="00513BFA" w:rsidP="00660806">
            <w:pPr>
              <w:jc w:val="right"/>
              <w:rPr>
                <w:rFonts w:cs="Times New Roman"/>
                <w:szCs w:val="24"/>
              </w:rPr>
            </w:pPr>
            <w:r w:rsidRPr="00B90EEB">
              <w:rPr>
                <w:rFonts w:cs="Times New Roman"/>
                <w:szCs w:val="24"/>
              </w:rPr>
              <w:t>7,604 (27.8)</w:t>
            </w:r>
          </w:p>
        </w:tc>
        <w:tc>
          <w:tcPr>
            <w:tcW w:w="2243" w:type="dxa"/>
          </w:tcPr>
          <w:p w14:paraId="29DC3856" w14:textId="77777777" w:rsidR="00513BFA" w:rsidRPr="00B90EEB" w:rsidRDefault="00513BFA" w:rsidP="00660806">
            <w:pPr>
              <w:jc w:val="right"/>
              <w:rPr>
                <w:rFonts w:cs="Times New Roman"/>
                <w:szCs w:val="24"/>
              </w:rPr>
            </w:pPr>
            <w:r w:rsidRPr="00B90EEB">
              <w:rPr>
                <w:rFonts w:cs="Times New Roman"/>
                <w:szCs w:val="24"/>
              </w:rPr>
              <w:t>20,962 (18.0)</w:t>
            </w:r>
          </w:p>
        </w:tc>
      </w:tr>
      <w:tr w:rsidR="00513BFA" w:rsidRPr="00B90EEB" w14:paraId="52C1D5E7" w14:textId="58A47FC0" w:rsidTr="00B26032">
        <w:tc>
          <w:tcPr>
            <w:tcW w:w="3240" w:type="dxa"/>
            <w:gridSpan w:val="2"/>
          </w:tcPr>
          <w:p w14:paraId="7C9B87A1" w14:textId="4CD5646E" w:rsidR="00513BFA" w:rsidRPr="00B90EEB" w:rsidRDefault="00513BFA" w:rsidP="00660806">
            <w:pPr>
              <w:rPr>
                <w:rFonts w:cs="Times New Roman"/>
                <w:szCs w:val="24"/>
                <w:vertAlign w:val="superscript"/>
              </w:rPr>
            </w:pPr>
            <w:r w:rsidRPr="00B90EEB">
              <w:rPr>
                <w:rFonts w:cs="Times New Roman"/>
                <w:szCs w:val="24"/>
              </w:rPr>
              <w:t xml:space="preserve">History of </w:t>
            </w:r>
            <w:proofErr w:type="spellStart"/>
            <w:r w:rsidRPr="00B90EEB">
              <w:rPr>
                <w:rFonts w:cs="Times New Roman"/>
                <w:szCs w:val="24"/>
              </w:rPr>
              <w:t>diabetes</w:t>
            </w:r>
            <w:r w:rsidRPr="00B90EEB">
              <w:rPr>
                <w:rFonts w:cs="Times New Roman"/>
                <w:szCs w:val="24"/>
                <w:vertAlign w:val="superscript"/>
              </w:rPr>
              <w:t>a</w:t>
            </w:r>
            <w:proofErr w:type="spellEnd"/>
          </w:p>
        </w:tc>
        <w:tc>
          <w:tcPr>
            <w:tcW w:w="2243" w:type="dxa"/>
          </w:tcPr>
          <w:p w14:paraId="75AF3761" w14:textId="77777777" w:rsidR="00513BFA" w:rsidRPr="00B90EEB" w:rsidRDefault="00513BFA" w:rsidP="00660806">
            <w:pPr>
              <w:jc w:val="right"/>
              <w:rPr>
                <w:rFonts w:cs="Times New Roman"/>
                <w:szCs w:val="24"/>
              </w:rPr>
            </w:pPr>
            <w:r w:rsidRPr="00B90EEB">
              <w:rPr>
                <w:rFonts w:cs="Times New Roman"/>
                <w:szCs w:val="24"/>
              </w:rPr>
              <w:t>1,214 (4.4)</w:t>
            </w:r>
          </w:p>
        </w:tc>
        <w:tc>
          <w:tcPr>
            <w:tcW w:w="2243" w:type="dxa"/>
          </w:tcPr>
          <w:p w14:paraId="5DEC7142" w14:textId="77777777" w:rsidR="00513BFA" w:rsidRPr="00B90EEB" w:rsidRDefault="00513BFA" w:rsidP="00660806">
            <w:pPr>
              <w:jc w:val="right"/>
              <w:rPr>
                <w:rFonts w:cs="Times New Roman"/>
                <w:szCs w:val="24"/>
              </w:rPr>
            </w:pPr>
            <w:r w:rsidRPr="00B90EEB">
              <w:rPr>
                <w:rFonts w:cs="Times New Roman"/>
                <w:szCs w:val="24"/>
              </w:rPr>
              <w:t>4,550 (3.9)</w:t>
            </w:r>
          </w:p>
        </w:tc>
      </w:tr>
      <w:tr w:rsidR="00513BFA" w:rsidRPr="00B90EEB" w14:paraId="2CCFD53D" w14:textId="73C9A0E3" w:rsidTr="00B26032">
        <w:tc>
          <w:tcPr>
            <w:tcW w:w="3240" w:type="dxa"/>
            <w:gridSpan w:val="2"/>
          </w:tcPr>
          <w:p w14:paraId="00294C8B" w14:textId="3297A11C" w:rsidR="00513BFA" w:rsidRPr="00B90EEB" w:rsidRDefault="00513BFA" w:rsidP="00660806">
            <w:pPr>
              <w:rPr>
                <w:rFonts w:cs="Times New Roman"/>
                <w:szCs w:val="24"/>
              </w:rPr>
            </w:pPr>
            <w:r w:rsidRPr="00B90EEB">
              <w:rPr>
                <w:rFonts w:cs="Times New Roman"/>
                <w:szCs w:val="24"/>
              </w:rPr>
              <w:t>Body Mass Index</w:t>
            </w:r>
            <w:r w:rsidR="0059394C" w:rsidRPr="00B90EEB">
              <w:rPr>
                <w:rFonts w:cs="Times New Roman"/>
                <w:szCs w:val="24"/>
              </w:rPr>
              <w:t xml:space="preserve"> (kg/m</w:t>
            </w:r>
            <w:proofErr w:type="gramStart"/>
            <w:r w:rsidR="0059394C" w:rsidRPr="00B90EEB">
              <w:rPr>
                <w:rFonts w:cs="Times New Roman"/>
                <w:szCs w:val="24"/>
                <w:vertAlign w:val="superscript"/>
              </w:rPr>
              <w:t>2</w:t>
            </w:r>
            <w:r w:rsidR="0059394C" w:rsidRPr="00B90EEB">
              <w:rPr>
                <w:rFonts w:cs="Times New Roman"/>
                <w:szCs w:val="24"/>
              </w:rPr>
              <w:t>)</w:t>
            </w:r>
            <w:r w:rsidRPr="00B90EEB">
              <w:rPr>
                <w:rFonts w:cs="Times New Roman"/>
                <w:szCs w:val="24"/>
                <w:vertAlign w:val="superscript"/>
              </w:rPr>
              <w:t>c</w:t>
            </w:r>
            <w:proofErr w:type="gramEnd"/>
          </w:p>
        </w:tc>
        <w:tc>
          <w:tcPr>
            <w:tcW w:w="2243" w:type="dxa"/>
          </w:tcPr>
          <w:p w14:paraId="4B6A0DB8" w14:textId="77777777" w:rsidR="00513BFA" w:rsidRPr="00B90EEB" w:rsidRDefault="00513BFA" w:rsidP="00660806">
            <w:pPr>
              <w:jc w:val="right"/>
              <w:rPr>
                <w:rFonts w:cs="Times New Roman"/>
                <w:szCs w:val="24"/>
              </w:rPr>
            </w:pPr>
            <w:r w:rsidRPr="00B90EEB">
              <w:rPr>
                <w:rFonts w:cs="Times New Roman"/>
                <w:szCs w:val="24"/>
              </w:rPr>
              <w:t>26.05 (3.54)</w:t>
            </w:r>
          </w:p>
        </w:tc>
        <w:tc>
          <w:tcPr>
            <w:tcW w:w="2243" w:type="dxa"/>
          </w:tcPr>
          <w:p w14:paraId="3E9D1F8A" w14:textId="77777777" w:rsidR="00513BFA" w:rsidRPr="00B90EEB" w:rsidRDefault="00513BFA" w:rsidP="00660806">
            <w:pPr>
              <w:jc w:val="right"/>
              <w:rPr>
                <w:rFonts w:cs="Times New Roman"/>
                <w:szCs w:val="24"/>
              </w:rPr>
            </w:pPr>
            <w:r w:rsidRPr="00B90EEB">
              <w:rPr>
                <w:rFonts w:cs="Times New Roman"/>
                <w:szCs w:val="24"/>
              </w:rPr>
              <w:t>26.00 (3.26)</w:t>
            </w:r>
          </w:p>
        </w:tc>
      </w:tr>
      <w:tr w:rsidR="00513BFA" w:rsidRPr="00B90EEB" w14:paraId="0C39D42E" w14:textId="165932E0" w:rsidTr="00B26032">
        <w:tc>
          <w:tcPr>
            <w:tcW w:w="3240" w:type="dxa"/>
            <w:gridSpan w:val="2"/>
          </w:tcPr>
          <w:p w14:paraId="0C7C7276" w14:textId="2B5B7A9E" w:rsidR="00513BFA" w:rsidRPr="00B90EEB" w:rsidRDefault="00513BFA" w:rsidP="00660806">
            <w:pPr>
              <w:rPr>
                <w:rFonts w:cs="Times New Roman"/>
                <w:b/>
                <w:bCs/>
                <w:szCs w:val="24"/>
              </w:rPr>
            </w:pPr>
            <w:r w:rsidRPr="00B90EEB">
              <w:rPr>
                <w:rFonts w:cs="Times New Roman"/>
                <w:b/>
                <w:bCs/>
                <w:szCs w:val="24"/>
              </w:rPr>
              <w:t>Dyad Characteristics</w:t>
            </w:r>
          </w:p>
        </w:tc>
        <w:tc>
          <w:tcPr>
            <w:tcW w:w="2243" w:type="dxa"/>
          </w:tcPr>
          <w:p w14:paraId="1D3FD9E8" w14:textId="77777777" w:rsidR="00513BFA" w:rsidRPr="00B90EEB" w:rsidRDefault="00513BFA" w:rsidP="00660806">
            <w:pPr>
              <w:jc w:val="right"/>
              <w:rPr>
                <w:rFonts w:cs="Times New Roman"/>
                <w:szCs w:val="24"/>
              </w:rPr>
            </w:pPr>
          </w:p>
        </w:tc>
        <w:tc>
          <w:tcPr>
            <w:tcW w:w="2243" w:type="dxa"/>
          </w:tcPr>
          <w:p w14:paraId="3597663C" w14:textId="77777777" w:rsidR="00513BFA" w:rsidRPr="00B90EEB" w:rsidRDefault="00513BFA" w:rsidP="00660806">
            <w:pPr>
              <w:jc w:val="right"/>
              <w:rPr>
                <w:rFonts w:cs="Times New Roman"/>
                <w:szCs w:val="24"/>
              </w:rPr>
            </w:pPr>
          </w:p>
        </w:tc>
      </w:tr>
      <w:tr w:rsidR="00513BFA" w:rsidRPr="00B90EEB" w14:paraId="1056748A" w14:textId="1033EE45" w:rsidTr="00B26032">
        <w:tc>
          <w:tcPr>
            <w:tcW w:w="3240" w:type="dxa"/>
            <w:gridSpan w:val="2"/>
          </w:tcPr>
          <w:p w14:paraId="3C345269" w14:textId="60735615" w:rsidR="00513BFA" w:rsidRPr="00B90EEB" w:rsidRDefault="00513BFA" w:rsidP="00660806">
            <w:pPr>
              <w:rPr>
                <w:rFonts w:cs="Times New Roman"/>
                <w:szCs w:val="24"/>
              </w:rPr>
            </w:pPr>
            <w:r w:rsidRPr="00B90EEB">
              <w:rPr>
                <w:rFonts w:cs="Times New Roman"/>
                <w:szCs w:val="24"/>
              </w:rPr>
              <w:t xml:space="preserve">Interracial </w:t>
            </w:r>
            <w:proofErr w:type="spellStart"/>
            <w:r w:rsidR="00AB63E8" w:rsidRPr="00B90EEB">
              <w:rPr>
                <w:rFonts w:cs="Times New Roman"/>
                <w:szCs w:val="24"/>
              </w:rPr>
              <w:t>M</w:t>
            </w:r>
            <w:r w:rsidRPr="00B90EEB">
              <w:rPr>
                <w:rFonts w:cs="Times New Roman"/>
                <w:szCs w:val="24"/>
              </w:rPr>
              <w:t>arriage</w:t>
            </w:r>
            <w:r w:rsidRPr="00B90EEB">
              <w:rPr>
                <w:rFonts w:cs="Times New Roman"/>
                <w:szCs w:val="24"/>
                <w:vertAlign w:val="superscript"/>
              </w:rPr>
              <w:t>a</w:t>
            </w:r>
            <w:proofErr w:type="spellEnd"/>
          </w:p>
        </w:tc>
        <w:tc>
          <w:tcPr>
            <w:tcW w:w="2243" w:type="dxa"/>
          </w:tcPr>
          <w:p w14:paraId="3E4A6A66" w14:textId="77777777" w:rsidR="00513BFA" w:rsidRPr="00B90EEB" w:rsidRDefault="00513BFA" w:rsidP="00660806">
            <w:pPr>
              <w:jc w:val="right"/>
              <w:rPr>
                <w:rFonts w:cs="Times New Roman"/>
                <w:szCs w:val="24"/>
              </w:rPr>
            </w:pPr>
            <w:r w:rsidRPr="00B90EEB">
              <w:rPr>
                <w:rFonts w:cs="Times New Roman"/>
                <w:szCs w:val="24"/>
              </w:rPr>
              <w:t>657 (2.4)</w:t>
            </w:r>
          </w:p>
        </w:tc>
        <w:tc>
          <w:tcPr>
            <w:tcW w:w="2243" w:type="dxa"/>
          </w:tcPr>
          <w:p w14:paraId="47E0A63E" w14:textId="77777777" w:rsidR="00513BFA" w:rsidRPr="00B90EEB" w:rsidRDefault="00513BFA" w:rsidP="00660806">
            <w:pPr>
              <w:jc w:val="right"/>
              <w:rPr>
                <w:rFonts w:cs="Times New Roman"/>
                <w:szCs w:val="24"/>
              </w:rPr>
            </w:pPr>
            <w:r w:rsidRPr="00B90EEB">
              <w:rPr>
                <w:rFonts w:cs="Times New Roman"/>
                <w:szCs w:val="24"/>
              </w:rPr>
              <w:t>1,974 (1.7)</w:t>
            </w:r>
          </w:p>
        </w:tc>
      </w:tr>
      <w:tr w:rsidR="00513BFA" w:rsidRPr="00B90EEB" w14:paraId="31437D53" w14:textId="02DC3F1E" w:rsidTr="00B26032">
        <w:tc>
          <w:tcPr>
            <w:tcW w:w="3240" w:type="dxa"/>
            <w:gridSpan w:val="2"/>
          </w:tcPr>
          <w:p w14:paraId="5FC187B4" w14:textId="5528C405" w:rsidR="00513BFA" w:rsidRPr="00B90EEB" w:rsidRDefault="00513BFA" w:rsidP="00660806">
            <w:pPr>
              <w:rPr>
                <w:rFonts w:cs="Times New Roman"/>
                <w:szCs w:val="24"/>
                <w:vertAlign w:val="superscript"/>
              </w:rPr>
            </w:pPr>
            <w:r w:rsidRPr="00B90EEB">
              <w:rPr>
                <w:rFonts w:cs="Times New Roman"/>
                <w:szCs w:val="24"/>
              </w:rPr>
              <w:t xml:space="preserve">Residency </w:t>
            </w:r>
            <w:proofErr w:type="spellStart"/>
            <w:r w:rsidRPr="00B90EEB">
              <w:rPr>
                <w:rFonts w:cs="Times New Roman"/>
                <w:szCs w:val="24"/>
              </w:rPr>
              <w:t>Type</w:t>
            </w:r>
            <w:r w:rsidRPr="00B90EEB">
              <w:rPr>
                <w:rFonts w:cs="Times New Roman"/>
                <w:szCs w:val="24"/>
                <w:vertAlign w:val="superscript"/>
              </w:rPr>
              <w:t>a</w:t>
            </w:r>
            <w:proofErr w:type="spellEnd"/>
          </w:p>
        </w:tc>
        <w:tc>
          <w:tcPr>
            <w:tcW w:w="2243" w:type="dxa"/>
          </w:tcPr>
          <w:p w14:paraId="1E7FFFBA" w14:textId="77777777" w:rsidR="00513BFA" w:rsidRPr="00B90EEB" w:rsidRDefault="00513BFA" w:rsidP="00660806">
            <w:pPr>
              <w:jc w:val="right"/>
              <w:rPr>
                <w:rFonts w:cs="Times New Roman"/>
                <w:szCs w:val="24"/>
              </w:rPr>
            </w:pPr>
          </w:p>
        </w:tc>
        <w:tc>
          <w:tcPr>
            <w:tcW w:w="2243" w:type="dxa"/>
          </w:tcPr>
          <w:p w14:paraId="2F82354C" w14:textId="77777777" w:rsidR="00513BFA" w:rsidRPr="00B90EEB" w:rsidRDefault="00513BFA" w:rsidP="00660806">
            <w:pPr>
              <w:jc w:val="right"/>
              <w:rPr>
                <w:rFonts w:cs="Times New Roman"/>
                <w:szCs w:val="24"/>
              </w:rPr>
            </w:pPr>
          </w:p>
        </w:tc>
      </w:tr>
      <w:tr w:rsidR="00513BFA" w:rsidRPr="00B90EEB" w14:paraId="6CC2311F" w14:textId="559BF38D" w:rsidTr="00B26032">
        <w:tc>
          <w:tcPr>
            <w:tcW w:w="3240" w:type="dxa"/>
            <w:gridSpan w:val="2"/>
          </w:tcPr>
          <w:p w14:paraId="052BB565" w14:textId="62E54AF8" w:rsidR="00513BFA" w:rsidRPr="00B90EEB" w:rsidRDefault="00EC24D6" w:rsidP="00660806">
            <w:pPr>
              <w:rPr>
                <w:rFonts w:cs="Times New Roman"/>
                <w:szCs w:val="24"/>
              </w:rPr>
            </w:pPr>
            <w:r w:rsidRPr="00B90EEB">
              <w:rPr>
                <w:rFonts w:cs="Times New Roman"/>
                <w:szCs w:val="24"/>
              </w:rPr>
              <w:t xml:space="preserve"> </w:t>
            </w:r>
            <w:r w:rsidR="00513BFA" w:rsidRPr="00B90EEB">
              <w:rPr>
                <w:rFonts w:cs="Times New Roman"/>
                <w:szCs w:val="24"/>
              </w:rPr>
              <w:t xml:space="preserve">  Urban</w:t>
            </w:r>
          </w:p>
        </w:tc>
        <w:tc>
          <w:tcPr>
            <w:tcW w:w="2243" w:type="dxa"/>
          </w:tcPr>
          <w:p w14:paraId="78DA87CE" w14:textId="77777777" w:rsidR="00513BFA" w:rsidRPr="00B90EEB" w:rsidRDefault="00513BFA" w:rsidP="00660806">
            <w:pPr>
              <w:jc w:val="right"/>
              <w:rPr>
                <w:rFonts w:cs="Times New Roman"/>
                <w:szCs w:val="24"/>
              </w:rPr>
            </w:pPr>
            <w:r w:rsidRPr="00B90EEB">
              <w:rPr>
                <w:rFonts w:cs="Times New Roman"/>
                <w:szCs w:val="24"/>
              </w:rPr>
              <w:t>16,685 (61.0)</w:t>
            </w:r>
          </w:p>
        </w:tc>
        <w:tc>
          <w:tcPr>
            <w:tcW w:w="2243" w:type="dxa"/>
          </w:tcPr>
          <w:p w14:paraId="7298D8CD" w14:textId="77777777" w:rsidR="00513BFA" w:rsidRPr="00B90EEB" w:rsidRDefault="00513BFA" w:rsidP="00660806">
            <w:pPr>
              <w:jc w:val="right"/>
              <w:rPr>
                <w:rFonts w:cs="Times New Roman"/>
                <w:szCs w:val="24"/>
              </w:rPr>
            </w:pPr>
            <w:r w:rsidRPr="00B90EEB">
              <w:rPr>
                <w:rFonts w:cs="Times New Roman"/>
                <w:szCs w:val="24"/>
              </w:rPr>
              <w:t>67,421 (58.0)</w:t>
            </w:r>
          </w:p>
        </w:tc>
      </w:tr>
      <w:tr w:rsidR="00513BFA" w:rsidRPr="00B90EEB" w14:paraId="49EE4D1D" w14:textId="2B706FBB" w:rsidTr="00B26032">
        <w:tc>
          <w:tcPr>
            <w:tcW w:w="3240" w:type="dxa"/>
            <w:gridSpan w:val="2"/>
          </w:tcPr>
          <w:p w14:paraId="70E36DD1" w14:textId="1179F452" w:rsidR="00513BFA" w:rsidRPr="00B90EEB" w:rsidRDefault="00513BFA" w:rsidP="00660806">
            <w:pPr>
              <w:rPr>
                <w:rFonts w:cs="Times New Roman"/>
                <w:szCs w:val="24"/>
                <w:vertAlign w:val="superscript"/>
              </w:rPr>
            </w:pPr>
            <w:r w:rsidRPr="00B90EEB">
              <w:rPr>
                <w:rFonts w:cs="Times New Roman"/>
                <w:szCs w:val="24"/>
              </w:rPr>
              <w:t xml:space="preserve"> </w:t>
            </w:r>
            <w:r w:rsidR="00EC24D6" w:rsidRPr="00B90EEB">
              <w:rPr>
                <w:rFonts w:cs="Times New Roman"/>
                <w:szCs w:val="24"/>
              </w:rPr>
              <w:t xml:space="preserve"> </w:t>
            </w:r>
            <w:r w:rsidRPr="00B90EEB">
              <w:rPr>
                <w:rFonts w:cs="Times New Roman"/>
                <w:szCs w:val="24"/>
              </w:rPr>
              <w:t xml:space="preserve"> Rural</w:t>
            </w:r>
          </w:p>
        </w:tc>
        <w:tc>
          <w:tcPr>
            <w:tcW w:w="2243" w:type="dxa"/>
          </w:tcPr>
          <w:p w14:paraId="5FF8D8FE" w14:textId="77777777" w:rsidR="00513BFA" w:rsidRPr="00B90EEB" w:rsidRDefault="00513BFA" w:rsidP="00660806">
            <w:pPr>
              <w:jc w:val="right"/>
              <w:rPr>
                <w:rFonts w:cs="Times New Roman"/>
                <w:szCs w:val="24"/>
              </w:rPr>
            </w:pPr>
            <w:r w:rsidRPr="00B90EEB">
              <w:rPr>
                <w:rFonts w:cs="Times New Roman"/>
                <w:szCs w:val="24"/>
              </w:rPr>
              <w:t>2,680 (9.8)</w:t>
            </w:r>
          </w:p>
        </w:tc>
        <w:tc>
          <w:tcPr>
            <w:tcW w:w="2243" w:type="dxa"/>
          </w:tcPr>
          <w:p w14:paraId="68A98208" w14:textId="77777777" w:rsidR="00513BFA" w:rsidRPr="00B90EEB" w:rsidRDefault="00513BFA" w:rsidP="00660806">
            <w:pPr>
              <w:jc w:val="right"/>
              <w:rPr>
                <w:rFonts w:cs="Times New Roman"/>
                <w:szCs w:val="24"/>
              </w:rPr>
            </w:pPr>
            <w:r w:rsidRPr="00B90EEB">
              <w:rPr>
                <w:rFonts w:cs="Times New Roman"/>
                <w:szCs w:val="24"/>
              </w:rPr>
              <w:t>15,238 (13.1)</w:t>
            </w:r>
          </w:p>
        </w:tc>
      </w:tr>
      <w:tr w:rsidR="00513BFA" w:rsidRPr="00B90EEB" w14:paraId="2D1A6C13" w14:textId="780FCAD5" w:rsidTr="00B26032">
        <w:tc>
          <w:tcPr>
            <w:tcW w:w="3240" w:type="dxa"/>
            <w:gridSpan w:val="2"/>
          </w:tcPr>
          <w:p w14:paraId="56113411" w14:textId="0E9EBAAB" w:rsidR="00513BFA" w:rsidRPr="00B90EEB" w:rsidRDefault="00513BFA" w:rsidP="00660806">
            <w:pPr>
              <w:rPr>
                <w:rFonts w:cs="Times New Roman"/>
                <w:szCs w:val="24"/>
              </w:rPr>
            </w:pPr>
            <w:r w:rsidRPr="00B90EEB">
              <w:rPr>
                <w:rFonts w:cs="Times New Roman"/>
                <w:szCs w:val="24"/>
              </w:rPr>
              <w:t xml:space="preserve">   Mismatched</w:t>
            </w:r>
          </w:p>
        </w:tc>
        <w:tc>
          <w:tcPr>
            <w:tcW w:w="2243" w:type="dxa"/>
          </w:tcPr>
          <w:p w14:paraId="6D07448B" w14:textId="77777777" w:rsidR="00513BFA" w:rsidRPr="00B90EEB" w:rsidRDefault="00513BFA" w:rsidP="00660806">
            <w:pPr>
              <w:jc w:val="right"/>
              <w:rPr>
                <w:rFonts w:cs="Times New Roman"/>
                <w:szCs w:val="24"/>
              </w:rPr>
            </w:pPr>
            <w:r w:rsidRPr="00B90EEB">
              <w:rPr>
                <w:rFonts w:cs="Times New Roman"/>
                <w:szCs w:val="24"/>
              </w:rPr>
              <w:t>12 (0.0)</w:t>
            </w:r>
          </w:p>
        </w:tc>
        <w:tc>
          <w:tcPr>
            <w:tcW w:w="2243" w:type="dxa"/>
          </w:tcPr>
          <w:p w14:paraId="4ADD7691" w14:textId="77777777" w:rsidR="00513BFA" w:rsidRPr="00B90EEB" w:rsidRDefault="00513BFA" w:rsidP="00660806">
            <w:pPr>
              <w:jc w:val="right"/>
              <w:rPr>
                <w:rFonts w:cs="Times New Roman"/>
                <w:szCs w:val="24"/>
              </w:rPr>
            </w:pPr>
            <w:r w:rsidRPr="00B90EEB">
              <w:rPr>
                <w:rFonts w:cs="Times New Roman"/>
                <w:szCs w:val="24"/>
              </w:rPr>
              <w:t>46 (0.0)</w:t>
            </w:r>
          </w:p>
        </w:tc>
      </w:tr>
      <w:tr w:rsidR="00513BFA" w:rsidRPr="00B90EEB" w14:paraId="4F768EBB" w14:textId="45FE1466" w:rsidTr="00B26032">
        <w:tc>
          <w:tcPr>
            <w:tcW w:w="3240" w:type="dxa"/>
            <w:gridSpan w:val="2"/>
            <w:tcBorders>
              <w:bottom w:val="single" w:sz="4" w:space="0" w:color="auto"/>
            </w:tcBorders>
          </w:tcPr>
          <w:p w14:paraId="69B0CEBF" w14:textId="7A6BF388" w:rsidR="00513BFA" w:rsidRPr="00B90EEB" w:rsidRDefault="00513BFA" w:rsidP="00660806">
            <w:pPr>
              <w:rPr>
                <w:rFonts w:cs="Times New Roman"/>
                <w:szCs w:val="24"/>
              </w:rPr>
            </w:pPr>
            <w:r w:rsidRPr="00B90EEB">
              <w:rPr>
                <w:rFonts w:cs="Times New Roman"/>
                <w:szCs w:val="24"/>
              </w:rPr>
              <w:t xml:space="preserve">   Missing </w:t>
            </w:r>
          </w:p>
        </w:tc>
        <w:tc>
          <w:tcPr>
            <w:tcW w:w="2243" w:type="dxa"/>
            <w:tcBorders>
              <w:bottom w:val="single" w:sz="4" w:space="0" w:color="auto"/>
            </w:tcBorders>
          </w:tcPr>
          <w:p w14:paraId="3EF857EB" w14:textId="77777777" w:rsidR="00513BFA" w:rsidRPr="00B90EEB" w:rsidRDefault="00513BFA" w:rsidP="00660806">
            <w:pPr>
              <w:jc w:val="right"/>
              <w:rPr>
                <w:rFonts w:cs="Times New Roman"/>
                <w:szCs w:val="24"/>
              </w:rPr>
            </w:pPr>
            <w:r w:rsidRPr="00B90EEB">
              <w:rPr>
                <w:rFonts w:cs="Times New Roman"/>
                <w:szCs w:val="24"/>
              </w:rPr>
              <w:t>7,996 (29.2)</w:t>
            </w:r>
          </w:p>
        </w:tc>
        <w:tc>
          <w:tcPr>
            <w:tcW w:w="2243" w:type="dxa"/>
            <w:tcBorders>
              <w:bottom w:val="single" w:sz="4" w:space="0" w:color="auto"/>
            </w:tcBorders>
          </w:tcPr>
          <w:p w14:paraId="5851A6BD" w14:textId="77777777" w:rsidR="00513BFA" w:rsidRPr="00B90EEB" w:rsidRDefault="00513BFA" w:rsidP="00660806">
            <w:pPr>
              <w:jc w:val="right"/>
              <w:rPr>
                <w:rFonts w:cs="Times New Roman"/>
                <w:szCs w:val="24"/>
              </w:rPr>
            </w:pPr>
            <w:r w:rsidRPr="00B90EEB">
              <w:rPr>
                <w:rFonts w:cs="Times New Roman"/>
                <w:szCs w:val="24"/>
              </w:rPr>
              <w:t>33,585 (28.9)</w:t>
            </w:r>
          </w:p>
        </w:tc>
      </w:tr>
      <w:tr w:rsidR="00513BFA" w:rsidRPr="00B90EEB" w14:paraId="38FAF6D4" w14:textId="164AD5A7" w:rsidTr="00B26032">
        <w:tc>
          <w:tcPr>
            <w:tcW w:w="3240" w:type="dxa"/>
            <w:gridSpan w:val="2"/>
            <w:tcBorders>
              <w:top w:val="single" w:sz="4" w:space="0" w:color="auto"/>
              <w:bottom w:val="single" w:sz="4" w:space="0" w:color="auto"/>
            </w:tcBorders>
          </w:tcPr>
          <w:p w14:paraId="124E6F42" w14:textId="45556EB7" w:rsidR="00513BFA" w:rsidRPr="00B90EEB" w:rsidRDefault="00513BFA" w:rsidP="00660806">
            <w:pPr>
              <w:rPr>
                <w:rFonts w:cs="Times New Roman"/>
                <w:szCs w:val="24"/>
                <w:vertAlign w:val="superscript"/>
              </w:rPr>
            </w:pPr>
            <w:r w:rsidRPr="00B90EEB">
              <w:rPr>
                <w:rFonts w:cs="Times New Roman"/>
                <w:b/>
                <w:bCs/>
                <w:szCs w:val="24"/>
              </w:rPr>
              <w:t>FEMALES (n=143,663)</w:t>
            </w:r>
          </w:p>
        </w:tc>
        <w:tc>
          <w:tcPr>
            <w:tcW w:w="2243" w:type="dxa"/>
            <w:tcBorders>
              <w:top w:val="single" w:sz="4" w:space="0" w:color="auto"/>
              <w:bottom w:val="single" w:sz="4" w:space="0" w:color="auto"/>
            </w:tcBorders>
          </w:tcPr>
          <w:p w14:paraId="660EE9DA" w14:textId="77777777" w:rsidR="00513BFA" w:rsidRPr="00B90EEB" w:rsidRDefault="00513BFA" w:rsidP="00660806">
            <w:pPr>
              <w:jc w:val="right"/>
              <w:rPr>
                <w:rFonts w:cs="Times New Roman"/>
                <w:szCs w:val="24"/>
              </w:rPr>
            </w:pPr>
          </w:p>
        </w:tc>
        <w:tc>
          <w:tcPr>
            <w:tcW w:w="2243" w:type="dxa"/>
            <w:tcBorders>
              <w:top w:val="single" w:sz="4" w:space="0" w:color="auto"/>
              <w:bottom w:val="single" w:sz="4" w:space="0" w:color="auto"/>
            </w:tcBorders>
          </w:tcPr>
          <w:p w14:paraId="652E36D8" w14:textId="77777777" w:rsidR="00513BFA" w:rsidRPr="00B90EEB" w:rsidRDefault="00513BFA" w:rsidP="00660806">
            <w:pPr>
              <w:jc w:val="right"/>
              <w:rPr>
                <w:rFonts w:cs="Times New Roman"/>
                <w:szCs w:val="24"/>
              </w:rPr>
            </w:pPr>
          </w:p>
        </w:tc>
      </w:tr>
      <w:tr w:rsidR="000066EB" w:rsidRPr="00B90EEB" w14:paraId="614F8DE0" w14:textId="77777777" w:rsidTr="00B26032">
        <w:tc>
          <w:tcPr>
            <w:tcW w:w="3240" w:type="dxa"/>
            <w:gridSpan w:val="2"/>
            <w:tcBorders>
              <w:top w:val="single" w:sz="4" w:space="0" w:color="auto"/>
            </w:tcBorders>
          </w:tcPr>
          <w:p w14:paraId="2B605C75" w14:textId="6124F5FD" w:rsidR="000066EB" w:rsidRPr="00B90EEB" w:rsidRDefault="000066EB" w:rsidP="00735F7A">
            <w:pPr>
              <w:rPr>
                <w:rFonts w:cs="Times New Roman"/>
                <w:b/>
                <w:bCs/>
                <w:szCs w:val="24"/>
              </w:rPr>
            </w:pPr>
            <w:r w:rsidRPr="00B90EEB">
              <w:rPr>
                <w:rFonts w:cs="Times New Roman"/>
                <w:b/>
                <w:bCs/>
                <w:szCs w:val="24"/>
              </w:rPr>
              <w:t>Demographic Characteristics</w:t>
            </w:r>
          </w:p>
        </w:tc>
        <w:tc>
          <w:tcPr>
            <w:tcW w:w="2243" w:type="dxa"/>
            <w:tcBorders>
              <w:top w:val="single" w:sz="4" w:space="0" w:color="auto"/>
            </w:tcBorders>
          </w:tcPr>
          <w:p w14:paraId="2AC7B2FF" w14:textId="77777777" w:rsidR="000066EB" w:rsidRPr="00B90EEB" w:rsidRDefault="000066EB" w:rsidP="00735F7A">
            <w:pPr>
              <w:jc w:val="right"/>
              <w:rPr>
                <w:rFonts w:cs="Times New Roman"/>
                <w:szCs w:val="24"/>
              </w:rPr>
            </w:pPr>
          </w:p>
        </w:tc>
        <w:tc>
          <w:tcPr>
            <w:tcW w:w="2243" w:type="dxa"/>
            <w:tcBorders>
              <w:top w:val="single" w:sz="4" w:space="0" w:color="auto"/>
            </w:tcBorders>
          </w:tcPr>
          <w:p w14:paraId="4A2AA6D8" w14:textId="77777777" w:rsidR="000066EB" w:rsidRPr="00B90EEB" w:rsidRDefault="000066EB" w:rsidP="00735F7A">
            <w:pPr>
              <w:jc w:val="right"/>
              <w:rPr>
                <w:rFonts w:cs="Times New Roman"/>
                <w:szCs w:val="24"/>
              </w:rPr>
            </w:pPr>
          </w:p>
        </w:tc>
      </w:tr>
      <w:tr w:rsidR="000066EB" w:rsidRPr="00B90EEB" w14:paraId="06CE5D77" w14:textId="77777777" w:rsidTr="00B26032">
        <w:tc>
          <w:tcPr>
            <w:tcW w:w="3240" w:type="dxa"/>
            <w:gridSpan w:val="2"/>
          </w:tcPr>
          <w:p w14:paraId="2FCCBD66" w14:textId="77777777" w:rsidR="000066EB" w:rsidRPr="00B90EEB" w:rsidRDefault="000066EB" w:rsidP="00735F7A">
            <w:pPr>
              <w:rPr>
                <w:rFonts w:cs="Times New Roman"/>
                <w:szCs w:val="24"/>
                <w:vertAlign w:val="superscript"/>
              </w:rPr>
            </w:pPr>
            <w:r w:rsidRPr="00B90EEB">
              <w:rPr>
                <w:rFonts w:cs="Times New Roman"/>
                <w:szCs w:val="24"/>
              </w:rPr>
              <w:t>Age (years)</w:t>
            </w:r>
            <w:r w:rsidRPr="00B90EEB">
              <w:rPr>
                <w:rFonts w:cs="Times New Roman"/>
                <w:szCs w:val="24"/>
                <w:vertAlign w:val="superscript"/>
              </w:rPr>
              <w:t>a</w:t>
            </w:r>
          </w:p>
        </w:tc>
        <w:tc>
          <w:tcPr>
            <w:tcW w:w="2243" w:type="dxa"/>
          </w:tcPr>
          <w:p w14:paraId="5C8AB989" w14:textId="77777777" w:rsidR="000066EB" w:rsidRPr="00B90EEB" w:rsidRDefault="000066EB" w:rsidP="00735F7A">
            <w:pPr>
              <w:jc w:val="right"/>
              <w:rPr>
                <w:rFonts w:cs="Times New Roman"/>
                <w:szCs w:val="24"/>
              </w:rPr>
            </w:pPr>
            <w:r w:rsidRPr="00B90EEB">
              <w:rPr>
                <w:rFonts w:cs="Times New Roman"/>
                <w:szCs w:val="24"/>
              </w:rPr>
              <w:t>50.33 (9.03)</w:t>
            </w:r>
          </w:p>
        </w:tc>
        <w:tc>
          <w:tcPr>
            <w:tcW w:w="2243" w:type="dxa"/>
          </w:tcPr>
          <w:p w14:paraId="50FCA18C" w14:textId="77777777" w:rsidR="000066EB" w:rsidRPr="00B90EEB" w:rsidRDefault="000066EB" w:rsidP="00735F7A">
            <w:pPr>
              <w:jc w:val="right"/>
              <w:rPr>
                <w:rFonts w:cs="Times New Roman"/>
                <w:szCs w:val="24"/>
              </w:rPr>
            </w:pPr>
            <w:r w:rsidRPr="00B90EEB">
              <w:rPr>
                <w:rFonts w:cs="Times New Roman"/>
                <w:szCs w:val="24"/>
              </w:rPr>
              <w:t>52.13 (8.79)</w:t>
            </w:r>
          </w:p>
        </w:tc>
      </w:tr>
      <w:tr w:rsidR="00513BFA" w:rsidRPr="00B90EEB" w14:paraId="27642C57" w14:textId="3C2E8E92" w:rsidTr="00B26032">
        <w:tc>
          <w:tcPr>
            <w:tcW w:w="3240" w:type="dxa"/>
            <w:gridSpan w:val="2"/>
          </w:tcPr>
          <w:p w14:paraId="0EDBEE3F" w14:textId="77777777" w:rsidR="00513BFA" w:rsidRPr="00B90EEB" w:rsidRDefault="00513BFA" w:rsidP="00660806">
            <w:pPr>
              <w:rPr>
                <w:rFonts w:cs="Times New Roman"/>
                <w:szCs w:val="24"/>
                <w:vertAlign w:val="superscript"/>
              </w:rPr>
            </w:pPr>
            <w:r w:rsidRPr="00B90EEB">
              <w:rPr>
                <w:rFonts w:cs="Times New Roman"/>
                <w:szCs w:val="24"/>
              </w:rPr>
              <w:t>Race/</w:t>
            </w:r>
            <w:proofErr w:type="spellStart"/>
            <w:r w:rsidRPr="00B90EEB">
              <w:rPr>
                <w:rFonts w:cs="Times New Roman"/>
                <w:szCs w:val="24"/>
              </w:rPr>
              <w:t>Ethnicity</w:t>
            </w:r>
            <w:r w:rsidRPr="00B90EEB">
              <w:rPr>
                <w:rFonts w:cs="Times New Roman"/>
                <w:szCs w:val="24"/>
                <w:vertAlign w:val="superscript"/>
              </w:rPr>
              <w:t>a</w:t>
            </w:r>
            <w:proofErr w:type="spellEnd"/>
          </w:p>
        </w:tc>
        <w:tc>
          <w:tcPr>
            <w:tcW w:w="2243" w:type="dxa"/>
          </w:tcPr>
          <w:p w14:paraId="264FA873" w14:textId="77777777" w:rsidR="00513BFA" w:rsidRPr="00B90EEB" w:rsidRDefault="00513BFA" w:rsidP="00660806">
            <w:pPr>
              <w:jc w:val="right"/>
              <w:rPr>
                <w:rFonts w:cs="Times New Roman"/>
                <w:szCs w:val="24"/>
              </w:rPr>
            </w:pPr>
          </w:p>
        </w:tc>
        <w:tc>
          <w:tcPr>
            <w:tcW w:w="2243" w:type="dxa"/>
          </w:tcPr>
          <w:p w14:paraId="58FE1B24" w14:textId="77777777" w:rsidR="00513BFA" w:rsidRPr="00B90EEB" w:rsidRDefault="00513BFA" w:rsidP="00660806">
            <w:pPr>
              <w:jc w:val="right"/>
              <w:rPr>
                <w:rFonts w:cs="Times New Roman"/>
                <w:szCs w:val="24"/>
              </w:rPr>
            </w:pPr>
          </w:p>
        </w:tc>
      </w:tr>
      <w:tr w:rsidR="00513BFA" w:rsidRPr="00B90EEB" w14:paraId="4892C884" w14:textId="2FF6B779" w:rsidTr="00B26032">
        <w:tc>
          <w:tcPr>
            <w:tcW w:w="3240" w:type="dxa"/>
            <w:gridSpan w:val="2"/>
          </w:tcPr>
          <w:p w14:paraId="4905CD89" w14:textId="1A6A9834" w:rsidR="00513BFA" w:rsidRPr="00B90EEB" w:rsidRDefault="00513BFA" w:rsidP="00660806">
            <w:pPr>
              <w:rPr>
                <w:rFonts w:cs="Times New Roman"/>
                <w:szCs w:val="24"/>
                <w:vertAlign w:val="superscript"/>
              </w:rPr>
            </w:pPr>
            <w:r w:rsidRPr="00B90EEB">
              <w:rPr>
                <w:rFonts w:cs="Times New Roman"/>
                <w:szCs w:val="24"/>
              </w:rPr>
              <w:t xml:space="preserve">   Non-Hispanic White</w:t>
            </w:r>
            <w:r w:rsidRPr="00B90EEB">
              <w:rPr>
                <w:rFonts w:cs="Times New Roman"/>
                <w:szCs w:val="24"/>
                <w:vertAlign w:val="superscript"/>
              </w:rPr>
              <w:t xml:space="preserve"> </w:t>
            </w:r>
          </w:p>
        </w:tc>
        <w:tc>
          <w:tcPr>
            <w:tcW w:w="2243" w:type="dxa"/>
          </w:tcPr>
          <w:p w14:paraId="7EAAE8FE" w14:textId="77777777" w:rsidR="00513BFA" w:rsidRPr="00B90EEB" w:rsidRDefault="00513BFA" w:rsidP="00660806">
            <w:pPr>
              <w:jc w:val="right"/>
              <w:rPr>
                <w:rFonts w:cs="Times New Roman"/>
                <w:szCs w:val="24"/>
              </w:rPr>
            </w:pPr>
            <w:r w:rsidRPr="00B90EEB">
              <w:rPr>
                <w:rFonts w:cs="Times New Roman"/>
                <w:szCs w:val="24"/>
              </w:rPr>
              <w:t>14,397 (94.2)</w:t>
            </w:r>
          </w:p>
        </w:tc>
        <w:tc>
          <w:tcPr>
            <w:tcW w:w="2243" w:type="dxa"/>
          </w:tcPr>
          <w:p w14:paraId="7DB94B82" w14:textId="77777777" w:rsidR="00513BFA" w:rsidRPr="00B90EEB" w:rsidRDefault="00513BFA" w:rsidP="00660806">
            <w:pPr>
              <w:jc w:val="right"/>
              <w:rPr>
                <w:rFonts w:cs="Times New Roman"/>
                <w:szCs w:val="24"/>
              </w:rPr>
            </w:pPr>
            <w:r w:rsidRPr="00B90EEB">
              <w:rPr>
                <w:rFonts w:cs="Times New Roman"/>
                <w:szCs w:val="24"/>
              </w:rPr>
              <w:t>123,490 (96.2)</w:t>
            </w:r>
          </w:p>
        </w:tc>
      </w:tr>
      <w:tr w:rsidR="00513BFA" w:rsidRPr="00B90EEB" w14:paraId="1F4B3E14" w14:textId="61EA4B09" w:rsidTr="00B26032">
        <w:tc>
          <w:tcPr>
            <w:tcW w:w="3240" w:type="dxa"/>
            <w:gridSpan w:val="2"/>
          </w:tcPr>
          <w:p w14:paraId="42234765" w14:textId="065DB6AC" w:rsidR="00513BFA" w:rsidRPr="00B90EEB" w:rsidRDefault="00513BFA" w:rsidP="00660806">
            <w:pPr>
              <w:rPr>
                <w:rFonts w:cs="Times New Roman"/>
                <w:szCs w:val="24"/>
              </w:rPr>
            </w:pPr>
            <w:r w:rsidRPr="00B90EEB">
              <w:rPr>
                <w:rFonts w:cs="Times New Roman"/>
                <w:szCs w:val="24"/>
              </w:rPr>
              <w:t xml:space="preserve">   Non-Hispanic Black</w:t>
            </w:r>
          </w:p>
        </w:tc>
        <w:tc>
          <w:tcPr>
            <w:tcW w:w="2243" w:type="dxa"/>
          </w:tcPr>
          <w:p w14:paraId="5E76C68E" w14:textId="77777777" w:rsidR="00513BFA" w:rsidRPr="00B90EEB" w:rsidRDefault="00513BFA" w:rsidP="00660806">
            <w:pPr>
              <w:jc w:val="right"/>
              <w:rPr>
                <w:rFonts w:cs="Times New Roman"/>
                <w:szCs w:val="24"/>
              </w:rPr>
            </w:pPr>
            <w:r w:rsidRPr="00B90EEB">
              <w:rPr>
                <w:rFonts w:cs="Times New Roman"/>
                <w:szCs w:val="24"/>
              </w:rPr>
              <w:t>323 (2.1)</w:t>
            </w:r>
          </w:p>
        </w:tc>
        <w:tc>
          <w:tcPr>
            <w:tcW w:w="2243" w:type="dxa"/>
          </w:tcPr>
          <w:p w14:paraId="0DAC1FC3" w14:textId="77777777" w:rsidR="00513BFA" w:rsidRPr="00B90EEB" w:rsidRDefault="00513BFA" w:rsidP="00660806">
            <w:pPr>
              <w:jc w:val="right"/>
              <w:rPr>
                <w:rFonts w:cs="Times New Roman"/>
                <w:szCs w:val="24"/>
              </w:rPr>
            </w:pPr>
            <w:r w:rsidRPr="00B90EEB">
              <w:rPr>
                <w:rFonts w:cs="Times New Roman"/>
                <w:szCs w:val="24"/>
              </w:rPr>
              <w:t>2,753 (2.1)</w:t>
            </w:r>
          </w:p>
        </w:tc>
      </w:tr>
      <w:tr w:rsidR="00513BFA" w:rsidRPr="00B90EEB" w14:paraId="31254285" w14:textId="5B97FCE7" w:rsidTr="00B26032">
        <w:tc>
          <w:tcPr>
            <w:tcW w:w="3240" w:type="dxa"/>
            <w:gridSpan w:val="2"/>
          </w:tcPr>
          <w:p w14:paraId="24994E9F" w14:textId="5435854D" w:rsidR="00513BFA" w:rsidRPr="00B90EEB" w:rsidRDefault="00513BFA" w:rsidP="00660806">
            <w:pPr>
              <w:rPr>
                <w:rFonts w:cs="Times New Roman"/>
                <w:szCs w:val="24"/>
              </w:rPr>
            </w:pPr>
            <w:r w:rsidRPr="00B90EEB">
              <w:rPr>
                <w:rFonts w:cs="Times New Roman"/>
                <w:szCs w:val="24"/>
              </w:rPr>
              <w:t xml:space="preserve">   Hispanic</w:t>
            </w:r>
            <w:r w:rsidRPr="00B90EEB">
              <w:rPr>
                <w:rFonts w:cs="Times New Roman"/>
                <w:szCs w:val="24"/>
                <w:vertAlign w:val="superscript"/>
              </w:rPr>
              <w:t xml:space="preserve"> </w:t>
            </w:r>
          </w:p>
        </w:tc>
        <w:tc>
          <w:tcPr>
            <w:tcW w:w="2243" w:type="dxa"/>
          </w:tcPr>
          <w:p w14:paraId="2869FCEF" w14:textId="77777777" w:rsidR="00513BFA" w:rsidRPr="00B90EEB" w:rsidRDefault="00513BFA" w:rsidP="00660806">
            <w:pPr>
              <w:jc w:val="right"/>
              <w:rPr>
                <w:rFonts w:cs="Times New Roman"/>
                <w:szCs w:val="24"/>
              </w:rPr>
            </w:pPr>
            <w:r w:rsidRPr="00B90EEB">
              <w:rPr>
                <w:rFonts w:cs="Times New Roman"/>
                <w:szCs w:val="24"/>
              </w:rPr>
              <w:t>218 (1.4)</w:t>
            </w:r>
          </w:p>
        </w:tc>
        <w:tc>
          <w:tcPr>
            <w:tcW w:w="2243" w:type="dxa"/>
          </w:tcPr>
          <w:p w14:paraId="05192822" w14:textId="77777777" w:rsidR="00513BFA" w:rsidRPr="00B90EEB" w:rsidRDefault="00513BFA" w:rsidP="00660806">
            <w:pPr>
              <w:jc w:val="right"/>
              <w:rPr>
                <w:rFonts w:cs="Times New Roman"/>
                <w:szCs w:val="24"/>
              </w:rPr>
            </w:pPr>
            <w:r w:rsidRPr="00B90EEB">
              <w:rPr>
                <w:rFonts w:cs="Times New Roman"/>
                <w:szCs w:val="24"/>
              </w:rPr>
              <w:t>929 (0.7)</w:t>
            </w:r>
          </w:p>
        </w:tc>
      </w:tr>
      <w:tr w:rsidR="00513BFA" w:rsidRPr="00B90EEB" w14:paraId="0DEB7448" w14:textId="29FA4095" w:rsidTr="00B26032">
        <w:tc>
          <w:tcPr>
            <w:tcW w:w="3240" w:type="dxa"/>
            <w:gridSpan w:val="2"/>
          </w:tcPr>
          <w:p w14:paraId="7D75BB8F" w14:textId="2447CA3E" w:rsidR="00513BFA" w:rsidRPr="00B90EEB" w:rsidRDefault="00513BFA" w:rsidP="00660806">
            <w:pPr>
              <w:rPr>
                <w:rFonts w:cs="Times New Roman"/>
                <w:szCs w:val="24"/>
                <w:vertAlign w:val="superscript"/>
              </w:rPr>
            </w:pPr>
            <w:r w:rsidRPr="00B90EEB">
              <w:rPr>
                <w:rFonts w:cs="Times New Roman"/>
                <w:szCs w:val="24"/>
              </w:rPr>
              <w:t xml:space="preserve">   Asian</w:t>
            </w:r>
          </w:p>
        </w:tc>
        <w:tc>
          <w:tcPr>
            <w:tcW w:w="2243" w:type="dxa"/>
          </w:tcPr>
          <w:p w14:paraId="28A95596" w14:textId="77777777" w:rsidR="00513BFA" w:rsidRPr="00B90EEB" w:rsidRDefault="00513BFA" w:rsidP="00660806">
            <w:pPr>
              <w:jc w:val="right"/>
              <w:rPr>
                <w:rFonts w:cs="Times New Roman"/>
                <w:szCs w:val="24"/>
              </w:rPr>
            </w:pPr>
            <w:r w:rsidRPr="00B90EEB">
              <w:rPr>
                <w:rFonts w:cs="Times New Roman"/>
                <w:szCs w:val="24"/>
              </w:rPr>
              <w:t>240 (1.6)</w:t>
            </w:r>
          </w:p>
        </w:tc>
        <w:tc>
          <w:tcPr>
            <w:tcW w:w="2243" w:type="dxa"/>
          </w:tcPr>
          <w:p w14:paraId="0345200E" w14:textId="77777777" w:rsidR="00513BFA" w:rsidRPr="00B90EEB" w:rsidRDefault="00513BFA" w:rsidP="00660806">
            <w:pPr>
              <w:jc w:val="right"/>
              <w:rPr>
                <w:rFonts w:cs="Times New Roman"/>
                <w:szCs w:val="24"/>
              </w:rPr>
            </w:pPr>
            <w:r w:rsidRPr="00B90EEB">
              <w:rPr>
                <w:rFonts w:cs="Times New Roman"/>
                <w:szCs w:val="24"/>
              </w:rPr>
              <w:t>696 (0.5)</w:t>
            </w:r>
          </w:p>
        </w:tc>
      </w:tr>
      <w:tr w:rsidR="00513BFA" w:rsidRPr="00B90EEB" w14:paraId="795D83B3" w14:textId="2383B5E0" w:rsidTr="00B26032">
        <w:tc>
          <w:tcPr>
            <w:tcW w:w="3240" w:type="dxa"/>
            <w:gridSpan w:val="2"/>
          </w:tcPr>
          <w:p w14:paraId="1CD8B4AB" w14:textId="71267C3F" w:rsidR="00513BFA" w:rsidRPr="00B90EEB" w:rsidRDefault="00513BFA" w:rsidP="00660806">
            <w:pPr>
              <w:rPr>
                <w:rFonts w:cs="Times New Roman"/>
                <w:szCs w:val="24"/>
                <w:vertAlign w:val="superscript"/>
              </w:rPr>
            </w:pPr>
            <w:r w:rsidRPr="00B90EEB">
              <w:rPr>
                <w:rFonts w:cs="Times New Roman"/>
                <w:szCs w:val="24"/>
              </w:rPr>
              <w:t xml:space="preserve">   Other</w:t>
            </w:r>
          </w:p>
        </w:tc>
        <w:tc>
          <w:tcPr>
            <w:tcW w:w="2243" w:type="dxa"/>
          </w:tcPr>
          <w:p w14:paraId="4097CBAE" w14:textId="77777777" w:rsidR="00513BFA" w:rsidRPr="00B90EEB" w:rsidRDefault="00513BFA" w:rsidP="00660806">
            <w:pPr>
              <w:jc w:val="right"/>
              <w:rPr>
                <w:rFonts w:cs="Times New Roman"/>
                <w:szCs w:val="24"/>
              </w:rPr>
            </w:pPr>
            <w:r w:rsidRPr="00B90EEB">
              <w:rPr>
                <w:rFonts w:cs="Times New Roman"/>
                <w:szCs w:val="24"/>
              </w:rPr>
              <w:t>106 (0.7)</w:t>
            </w:r>
          </w:p>
        </w:tc>
        <w:tc>
          <w:tcPr>
            <w:tcW w:w="2243" w:type="dxa"/>
          </w:tcPr>
          <w:p w14:paraId="1A6D9799" w14:textId="77777777" w:rsidR="00513BFA" w:rsidRPr="00B90EEB" w:rsidRDefault="00513BFA" w:rsidP="00660806">
            <w:pPr>
              <w:jc w:val="right"/>
              <w:rPr>
                <w:rFonts w:cs="Times New Roman"/>
                <w:szCs w:val="24"/>
              </w:rPr>
            </w:pPr>
            <w:r w:rsidRPr="00B90EEB">
              <w:rPr>
                <w:rFonts w:cs="Times New Roman"/>
                <w:szCs w:val="24"/>
              </w:rPr>
              <w:t>511 (0.4)</w:t>
            </w:r>
          </w:p>
        </w:tc>
      </w:tr>
      <w:tr w:rsidR="00513BFA" w:rsidRPr="00B90EEB" w14:paraId="68066FBB" w14:textId="05ECF90B" w:rsidTr="00B26032">
        <w:tc>
          <w:tcPr>
            <w:tcW w:w="3240" w:type="dxa"/>
            <w:gridSpan w:val="2"/>
          </w:tcPr>
          <w:p w14:paraId="13924FEF" w14:textId="77777777" w:rsidR="00513BFA" w:rsidRPr="00B90EEB" w:rsidRDefault="00513BFA" w:rsidP="00660806">
            <w:pPr>
              <w:rPr>
                <w:rFonts w:cs="Times New Roman"/>
                <w:szCs w:val="24"/>
                <w:vertAlign w:val="superscript"/>
              </w:rPr>
            </w:pPr>
            <w:r w:rsidRPr="00B90EEB">
              <w:rPr>
                <w:rFonts w:cs="Times New Roman"/>
                <w:szCs w:val="24"/>
              </w:rPr>
              <w:t>High school graduate or more</w:t>
            </w:r>
            <w:r w:rsidRPr="00B90EEB">
              <w:rPr>
                <w:rFonts w:cs="Times New Roman"/>
                <w:szCs w:val="24"/>
                <w:vertAlign w:val="superscript"/>
              </w:rPr>
              <w:t xml:space="preserve"> a</w:t>
            </w:r>
          </w:p>
        </w:tc>
        <w:tc>
          <w:tcPr>
            <w:tcW w:w="2243" w:type="dxa"/>
          </w:tcPr>
          <w:p w14:paraId="6F11387F" w14:textId="77777777" w:rsidR="00513BFA" w:rsidRPr="00B90EEB" w:rsidRDefault="00513BFA" w:rsidP="00660806">
            <w:pPr>
              <w:jc w:val="right"/>
              <w:rPr>
                <w:rFonts w:cs="Times New Roman"/>
                <w:szCs w:val="24"/>
              </w:rPr>
            </w:pPr>
            <w:r w:rsidRPr="00B90EEB">
              <w:rPr>
                <w:rFonts w:cs="Times New Roman"/>
                <w:szCs w:val="24"/>
              </w:rPr>
              <w:t>13,665 (89.4)</w:t>
            </w:r>
          </w:p>
        </w:tc>
        <w:tc>
          <w:tcPr>
            <w:tcW w:w="2243" w:type="dxa"/>
          </w:tcPr>
          <w:p w14:paraId="02B15494" w14:textId="77777777" w:rsidR="00513BFA" w:rsidRPr="00B90EEB" w:rsidRDefault="00513BFA" w:rsidP="00660806">
            <w:pPr>
              <w:jc w:val="right"/>
              <w:rPr>
                <w:rFonts w:cs="Times New Roman"/>
                <w:szCs w:val="24"/>
              </w:rPr>
            </w:pPr>
            <w:r w:rsidRPr="00B90EEB">
              <w:rPr>
                <w:rFonts w:cs="Times New Roman"/>
                <w:szCs w:val="24"/>
              </w:rPr>
              <w:t>121,118 (94.3)</w:t>
            </w:r>
          </w:p>
        </w:tc>
      </w:tr>
      <w:tr w:rsidR="000066EB" w:rsidRPr="00B90EEB" w14:paraId="4FEF1C42" w14:textId="77777777" w:rsidTr="00B26032">
        <w:tc>
          <w:tcPr>
            <w:tcW w:w="3240" w:type="dxa"/>
            <w:gridSpan w:val="2"/>
          </w:tcPr>
          <w:p w14:paraId="0FBE1409" w14:textId="77777777" w:rsidR="000066EB" w:rsidRPr="00B90EEB" w:rsidRDefault="000066EB" w:rsidP="00735F7A">
            <w:pPr>
              <w:rPr>
                <w:rFonts w:cs="Times New Roman"/>
                <w:b/>
                <w:bCs/>
                <w:szCs w:val="24"/>
              </w:rPr>
            </w:pPr>
            <w:r w:rsidRPr="00B90EEB">
              <w:rPr>
                <w:rFonts w:cs="Times New Roman"/>
                <w:b/>
                <w:bCs/>
                <w:szCs w:val="24"/>
              </w:rPr>
              <w:t>Health Characteristics</w:t>
            </w:r>
          </w:p>
        </w:tc>
        <w:tc>
          <w:tcPr>
            <w:tcW w:w="2243" w:type="dxa"/>
          </w:tcPr>
          <w:p w14:paraId="0A134AFB" w14:textId="77777777" w:rsidR="000066EB" w:rsidRPr="00B90EEB" w:rsidRDefault="000066EB" w:rsidP="00735F7A">
            <w:pPr>
              <w:jc w:val="right"/>
              <w:rPr>
                <w:rFonts w:cs="Times New Roman"/>
                <w:szCs w:val="24"/>
              </w:rPr>
            </w:pPr>
          </w:p>
        </w:tc>
        <w:tc>
          <w:tcPr>
            <w:tcW w:w="2243" w:type="dxa"/>
          </w:tcPr>
          <w:p w14:paraId="21302B05" w14:textId="77777777" w:rsidR="000066EB" w:rsidRPr="00B90EEB" w:rsidRDefault="000066EB" w:rsidP="00735F7A">
            <w:pPr>
              <w:jc w:val="right"/>
              <w:rPr>
                <w:rFonts w:cs="Times New Roman"/>
                <w:szCs w:val="24"/>
              </w:rPr>
            </w:pPr>
          </w:p>
        </w:tc>
      </w:tr>
      <w:tr w:rsidR="00513BFA" w:rsidRPr="00B90EEB" w14:paraId="156FAC69" w14:textId="6FA579C4" w:rsidTr="00B26032">
        <w:tc>
          <w:tcPr>
            <w:tcW w:w="3240" w:type="dxa"/>
            <w:gridSpan w:val="2"/>
          </w:tcPr>
          <w:p w14:paraId="59F93B17" w14:textId="77777777" w:rsidR="00513BFA" w:rsidRPr="00B90EEB" w:rsidRDefault="00513BFA" w:rsidP="00660806">
            <w:pPr>
              <w:rPr>
                <w:rFonts w:cs="Times New Roman"/>
                <w:szCs w:val="24"/>
              </w:rPr>
            </w:pPr>
            <w:r w:rsidRPr="00B90EEB">
              <w:rPr>
                <w:rFonts w:cs="Times New Roman"/>
                <w:szCs w:val="24"/>
              </w:rPr>
              <w:t xml:space="preserve">Current </w:t>
            </w:r>
            <w:proofErr w:type="spellStart"/>
            <w:r w:rsidRPr="00B90EEB">
              <w:rPr>
                <w:rFonts w:cs="Times New Roman"/>
                <w:szCs w:val="24"/>
              </w:rPr>
              <w:t>smoker</w:t>
            </w:r>
            <w:r w:rsidRPr="00B90EEB">
              <w:rPr>
                <w:rFonts w:cs="Times New Roman"/>
                <w:szCs w:val="24"/>
                <w:vertAlign w:val="superscript"/>
              </w:rPr>
              <w:t>a</w:t>
            </w:r>
            <w:proofErr w:type="spellEnd"/>
          </w:p>
        </w:tc>
        <w:tc>
          <w:tcPr>
            <w:tcW w:w="2243" w:type="dxa"/>
          </w:tcPr>
          <w:p w14:paraId="495CD040" w14:textId="77777777" w:rsidR="00513BFA" w:rsidRPr="00B90EEB" w:rsidRDefault="00513BFA" w:rsidP="00660806">
            <w:pPr>
              <w:jc w:val="right"/>
              <w:rPr>
                <w:rFonts w:cs="Times New Roman"/>
                <w:szCs w:val="24"/>
              </w:rPr>
            </w:pPr>
            <w:r w:rsidRPr="00B90EEB">
              <w:rPr>
                <w:rFonts w:cs="Times New Roman"/>
                <w:szCs w:val="24"/>
              </w:rPr>
              <w:t>4,469 (29.2)</w:t>
            </w:r>
          </w:p>
        </w:tc>
        <w:tc>
          <w:tcPr>
            <w:tcW w:w="2243" w:type="dxa"/>
          </w:tcPr>
          <w:p w14:paraId="08ADFA80" w14:textId="77777777" w:rsidR="00513BFA" w:rsidRPr="00B90EEB" w:rsidRDefault="00513BFA" w:rsidP="00660806">
            <w:pPr>
              <w:jc w:val="right"/>
              <w:rPr>
                <w:rFonts w:cs="Times New Roman"/>
                <w:szCs w:val="24"/>
              </w:rPr>
            </w:pPr>
            <w:r w:rsidRPr="00B90EEB">
              <w:rPr>
                <w:rFonts w:cs="Times New Roman"/>
                <w:szCs w:val="24"/>
              </w:rPr>
              <w:t>21,795 (17.0)</w:t>
            </w:r>
          </w:p>
        </w:tc>
      </w:tr>
      <w:tr w:rsidR="00513BFA" w:rsidRPr="00B90EEB" w14:paraId="60BADB87" w14:textId="592A6196" w:rsidTr="00B26032">
        <w:tc>
          <w:tcPr>
            <w:tcW w:w="3240" w:type="dxa"/>
            <w:gridSpan w:val="2"/>
          </w:tcPr>
          <w:p w14:paraId="7835FC8D" w14:textId="77777777" w:rsidR="00513BFA" w:rsidRPr="00B90EEB" w:rsidRDefault="00513BFA" w:rsidP="00660806">
            <w:pPr>
              <w:rPr>
                <w:rFonts w:cs="Times New Roman"/>
                <w:szCs w:val="24"/>
                <w:vertAlign w:val="superscript"/>
              </w:rPr>
            </w:pPr>
            <w:r w:rsidRPr="00B90EEB">
              <w:rPr>
                <w:rFonts w:cs="Times New Roman"/>
                <w:szCs w:val="24"/>
              </w:rPr>
              <w:t xml:space="preserve">History of </w:t>
            </w:r>
            <w:proofErr w:type="spellStart"/>
            <w:r w:rsidRPr="00B90EEB">
              <w:rPr>
                <w:rFonts w:cs="Times New Roman"/>
                <w:szCs w:val="24"/>
              </w:rPr>
              <w:t>diabetes</w:t>
            </w:r>
            <w:r w:rsidRPr="00B90EEB">
              <w:rPr>
                <w:rFonts w:cs="Times New Roman"/>
                <w:szCs w:val="24"/>
                <w:vertAlign w:val="superscript"/>
              </w:rPr>
              <w:t>b</w:t>
            </w:r>
            <w:proofErr w:type="spellEnd"/>
          </w:p>
        </w:tc>
        <w:tc>
          <w:tcPr>
            <w:tcW w:w="2243" w:type="dxa"/>
          </w:tcPr>
          <w:p w14:paraId="4A26A735" w14:textId="77777777" w:rsidR="00513BFA" w:rsidRPr="00B90EEB" w:rsidRDefault="00513BFA" w:rsidP="00660806">
            <w:pPr>
              <w:jc w:val="right"/>
              <w:rPr>
                <w:rFonts w:cs="Times New Roman"/>
                <w:szCs w:val="24"/>
              </w:rPr>
            </w:pPr>
            <w:r w:rsidRPr="00B90EEB">
              <w:rPr>
                <w:rFonts w:cs="Times New Roman"/>
                <w:szCs w:val="24"/>
              </w:rPr>
              <w:t>445 (2.9)</w:t>
            </w:r>
          </w:p>
        </w:tc>
        <w:tc>
          <w:tcPr>
            <w:tcW w:w="2243" w:type="dxa"/>
          </w:tcPr>
          <w:p w14:paraId="47E96B01" w14:textId="77777777" w:rsidR="00513BFA" w:rsidRPr="00B90EEB" w:rsidRDefault="00513BFA" w:rsidP="00660806">
            <w:pPr>
              <w:jc w:val="right"/>
              <w:rPr>
                <w:rFonts w:cs="Times New Roman"/>
                <w:szCs w:val="24"/>
              </w:rPr>
            </w:pPr>
            <w:r w:rsidRPr="00B90EEB">
              <w:rPr>
                <w:rFonts w:cs="Times New Roman"/>
                <w:szCs w:val="24"/>
              </w:rPr>
              <w:t>3,184 (2.5)</w:t>
            </w:r>
          </w:p>
        </w:tc>
      </w:tr>
      <w:tr w:rsidR="00513BFA" w:rsidRPr="00B90EEB" w14:paraId="31C9A871" w14:textId="687711C3" w:rsidTr="00B26032">
        <w:tc>
          <w:tcPr>
            <w:tcW w:w="3240" w:type="dxa"/>
            <w:gridSpan w:val="2"/>
          </w:tcPr>
          <w:p w14:paraId="340BF9E1" w14:textId="0C83BE86" w:rsidR="00513BFA" w:rsidRPr="00B90EEB" w:rsidRDefault="00513BFA" w:rsidP="00660806">
            <w:pPr>
              <w:rPr>
                <w:rFonts w:cs="Times New Roman"/>
                <w:szCs w:val="24"/>
              </w:rPr>
            </w:pPr>
            <w:r w:rsidRPr="00B90EEB">
              <w:rPr>
                <w:rFonts w:cs="Times New Roman"/>
                <w:szCs w:val="24"/>
              </w:rPr>
              <w:t>Body Mass Index</w:t>
            </w:r>
            <w:r w:rsidR="0059394C" w:rsidRPr="00B90EEB">
              <w:rPr>
                <w:rFonts w:cs="Times New Roman"/>
                <w:szCs w:val="24"/>
              </w:rPr>
              <w:t xml:space="preserve"> (kg/m</w:t>
            </w:r>
            <w:proofErr w:type="gramStart"/>
            <w:r w:rsidR="0059394C" w:rsidRPr="00B90EEB">
              <w:rPr>
                <w:rFonts w:cs="Times New Roman"/>
                <w:szCs w:val="24"/>
                <w:vertAlign w:val="superscript"/>
              </w:rPr>
              <w:t>2</w:t>
            </w:r>
            <w:r w:rsidR="0059394C" w:rsidRPr="00B90EEB">
              <w:rPr>
                <w:rFonts w:cs="Times New Roman"/>
                <w:szCs w:val="24"/>
              </w:rPr>
              <w:t>)</w:t>
            </w:r>
            <w:r w:rsidRPr="00B90EEB">
              <w:rPr>
                <w:rFonts w:cs="Times New Roman"/>
                <w:szCs w:val="24"/>
                <w:vertAlign w:val="superscript"/>
              </w:rPr>
              <w:t>c</w:t>
            </w:r>
            <w:proofErr w:type="gramEnd"/>
          </w:p>
        </w:tc>
        <w:tc>
          <w:tcPr>
            <w:tcW w:w="2243" w:type="dxa"/>
          </w:tcPr>
          <w:p w14:paraId="4A7E0C7F" w14:textId="77777777" w:rsidR="00513BFA" w:rsidRPr="00B90EEB" w:rsidRDefault="00513BFA" w:rsidP="00660806">
            <w:pPr>
              <w:jc w:val="right"/>
              <w:rPr>
                <w:rFonts w:cs="Times New Roman"/>
                <w:szCs w:val="24"/>
              </w:rPr>
            </w:pPr>
            <w:r w:rsidRPr="00B90EEB">
              <w:rPr>
                <w:rFonts w:cs="Times New Roman"/>
                <w:szCs w:val="24"/>
              </w:rPr>
              <w:t>24.20 (4.44)</w:t>
            </w:r>
          </w:p>
        </w:tc>
        <w:tc>
          <w:tcPr>
            <w:tcW w:w="2243" w:type="dxa"/>
          </w:tcPr>
          <w:p w14:paraId="60B24338" w14:textId="77777777" w:rsidR="00513BFA" w:rsidRPr="00B90EEB" w:rsidRDefault="00513BFA" w:rsidP="00660806">
            <w:pPr>
              <w:jc w:val="right"/>
              <w:rPr>
                <w:rFonts w:cs="Times New Roman"/>
                <w:szCs w:val="24"/>
              </w:rPr>
            </w:pPr>
            <w:r w:rsidRPr="00B90EEB">
              <w:rPr>
                <w:rFonts w:cs="Times New Roman"/>
                <w:szCs w:val="24"/>
              </w:rPr>
              <w:t>24.28 (4.20)</w:t>
            </w:r>
          </w:p>
        </w:tc>
      </w:tr>
      <w:tr w:rsidR="000066EB" w:rsidRPr="00B90EEB" w14:paraId="6E5999D1" w14:textId="77777777" w:rsidTr="00B26032">
        <w:tc>
          <w:tcPr>
            <w:tcW w:w="3240" w:type="dxa"/>
            <w:gridSpan w:val="2"/>
          </w:tcPr>
          <w:p w14:paraId="0639C68A" w14:textId="77777777" w:rsidR="000066EB" w:rsidRPr="00B90EEB" w:rsidRDefault="000066EB" w:rsidP="00735F7A">
            <w:pPr>
              <w:rPr>
                <w:rFonts w:cs="Times New Roman"/>
                <w:b/>
                <w:bCs/>
                <w:szCs w:val="24"/>
              </w:rPr>
            </w:pPr>
            <w:r w:rsidRPr="00B90EEB">
              <w:rPr>
                <w:rFonts w:cs="Times New Roman"/>
                <w:b/>
                <w:bCs/>
                <w:szCs w:val="24"/>
              </w:rPr>
              <w:t>Dyad Characteristics</w:t>
            </w:r>
          </w:p>
        </w:tc>
        <w:tc>
          <w:tcPr>
            <w:tcW w:w="2243" w:type="dxa"/>
          </w:tcPr>
          <w:p w14:paraId="71824245" w14:textId="77777777" w:rsidR="000066EB" w:rsidRPr="00B90EEB" w:rsidRDefault="000066EB" w:rsidP="00735F7A">
            <w:pPr>
              <w:jc w:val="right"/>
              <w:rPr>
                <w:rFonts w:cs="Times New Roman"/>
                <w:szCs w:val="24"/>
              </w:rPr>
            </w:pPr>
          </w:p>
        </w:tc>
        <w:tc>
          <w:tcPr>
            <w:tcW w:w="2243" w:type="dxa"/>
          </w:tcPr>
          <w:p w14:paraId="2D353C5D" w14:textId="77777777" w:rsidR="000066EB" w:rsidRPr="00B90EEB" w:rsidRDefault="000066EB" w:rsidP="00735F7A">
            <w:pPr>
              <w:jc w:val="right"/>
              <w:rPr>
                <w:rFonts w:cs="Times New Roman"/>
                <w:szCs w:val="24"/>
              </w:rPr>
            </w:pPr>
          </w:p>
        </w:tc>
      </w:tr>
      <w:tr w:rsidR="0034552B" w:rsidRPr="00B90EEB" w14:paraId="2DEB66C1" w14:textId="77777777" w:rsidTr="00B26032">
        <w:tc>
          <w:tcPr>
            <w:tcW w:w="3240" w:type="dxa"/>
            <w:gridSpan w:val="2"/>
          </w:tcPr>
          <w:p w14:paraId="64B29F8B" w14:textId="77777777" w:rsidR="0034552B" w:rsidRPr="00B90EEB" w:rsidRDefault="0034552B" w:rsidP="00735F7A">
            <w:pPr>
              <w:rPr>
                <w:rFonts w:cs="Times New Roman"/>
                <w:szCs w:val="24"/>
              </w:rPr>
            </w:pPr>
            <w:r w:rsidRPr="00B90EEB">
              <w:rPr>
                <w:rFonts w:cs="Times New Roman"/>
                <w:szCs w:val="24"/>
              </w:rPr>
              <w:t xml:space="preserve">Interracial </w:t>
            </w:r>
            <w:proofErr w:type="spellStart"/>
            <w:r w:rsidRPr="00B90EEB">
              <w:rPr>
                <w:rFonts w:cs="Times New Roman"/>
                <w:szCs w:val="24"/>
              </w:rPr>
              <w:t>Marriage</w:t>
            </w:r>
            <w:r w:rsidRPr="00B90EEB">
              <w:rPr>
                <w:rFonts w:cs="Times New Roman"/>
                <w:szCs w:val="24"/>
                <w:vertAlign w:val="superscript"/>
              </w:rPr>
              <w:t>a</w:t>
            </w:r>
            <w:proofErr w:type="spellEnd"/>
          </w:p>
        </w:tc>
        <w:tc>
          <w:tcPr>
            <w:tcW w:w="2243" w:type="dxa"/>
          </w:tcPr>
          <w:p w14:paraId="339F84F8" w14:textId="77777777" w:rsidR="0034552B" w:rsidRPr="00B90EEB" w:rsidRDefault="0034552B" w:rsidP="00735F7A">
            <w:pPr>
              <w:jc w:val="right"/>
              <w:rPr>
                <w:rFonts w:cs="Times New Roman"/>
                <w:szCs w:val="24"/>
              </w:rPr>
            </w:pPr>
            <w:r w:rsidRPr="00B90EEB">
              <w:rPr>
                <w:rFonts w:cs="Times New Roman"/>
                <w:szCs w:val="24"/>
              </w:rPr>
              <w:t>450 (2.9)</w:t>
            </w:r>
          </w:p>
        </w:tc>
        <w:tc>
          <w:tcPr>
            <w:tcW w:w="2243" w:type="dxa"/>
          </w:tcPr>
          <w:p w14:paraId="09BCE009" w14:textId="77777777" w:rsidR="0034552B" w:rsidRPr="00B90EEB" w:rsidRDefault="0034552B" w:rsidP="00735F7A">
            <w:pPr>
              <w:jc w:val="right"/>
              <w:rPr>
                <w:rFonts w:cs="Times New Roman"/>
                <w:szCs w:val="24"/>
              </w:rPr>
            </w:pPr>
            <w:r w:rsidRPr="00B90EEB">
              <w:rPr>
                <w:rFonts w:cs="Times New Roman"/>
                <w:szCs w:val="24"/>
              </w:rPr>
              <w:t>2,181(1.7)</w:t>
            </w:r>
          </w:p>
        </w:tc>
      </w:tr>
      <w:tr w:rsidR="00513BFA" w:rsidRPr="00B90EEB" w14:paraId="574B0807" w14:textId="2A1F5289" w:rsidTr="00B26032">
        <w:tc>
          <w:tcPr>
            <w:tcW w:w="3240" w:type="dxa"/>
            <w:gridSpan w:val="2"/>
          </w:tcPr>
          <w:p w14:paraId="0224C07A" w14:textId="41F71585" w:rsidR="00513BFA" w:rsidRPr="00B90EEB" w:rsidRDefault="00513BFA" w:rsidP="00660806">
            <w:pPr>
              <w:rPr>
                <w:rFonts w:cs="Times New Roman"/>
                <w:szCs w:val="24"/>
                <w:vertAlign w:val="superscript"/>
              </w:rPr>
            </w:pPr>
            <w:r w:rsidRPr="00B90EEB">
              <w:rPr>
                <w:rFonts w:cs="Times New Roman"/>
                <w:szCs w:val="24"/>
              </w:rPr>
              <w:t xml:space="preserve">Residency </w:t>
            </w:r>
            <w:proofErr w:type="spellStart"/>
            <w:r w:rsidRPr="00B90EEB">
              <w:rPr>
                <w:rFonts w:cs="Times New Roman"/>
                <w:szCs w:val="24"/>
              </w:rPr>
              <w:t>Type</w:t>
            </w:r>
            <w:r w:rsidRPr="00B90EEB">
              <w:rPr>
                <w:rFonts w:cs="Times New Roman"/>
                <w:szCs w:val="24"/>
                <w:vertAlign w:val="superscript"/>
              </w:rPr>
              <w:t>a</w:t>
            </w:r>
            <w:proofErr w:type="spellEnd"/>
          </w:p>
        </w:tc>
        <w:tc>
          <w:tcPr>
            <w:tcW w:w="2243" w:type="dxa"/>
          </w:tcPr>
          <w:p w14:paraId="56F8B188" w14:textId="77777777" w:rsidR="00513BFA" w:rsidRPr="00B90EEB" w:rsidRDefault="00513BFA" w:rsidP="00660806">
            <w:pPr>
              <w:jc w:val="right"/>
              <w:rPr>
                <w:rFonts w:cs="Times New Roman"/>
                <w:szCs w:val="24"/>
              </w:rPr>
            </w:pPr>
          </w:p>
        </w:tc>
        <w:tc>
          <w:tcPr>
            <w:tcW w:w="2243" w:type="dxa"/>
          </w:tcPr>
          <w:p w14:paraId="1DBF8481" w14:textId="77777777" w:rsidR="00513BFA" w:rsidRPr="00B90EEB" w:rsidRDefault="00513BFA" w:rsidP="00660806">
            <w:pPr>
              <w:jc w:val="right"/>
              <w:rPr>
                <w:rFonts w:cs="Times New Roman"/>
                <w:szCs w:val="24"/>
              </w:rPr>
            </w:pPr>
          </w:p>
        </w:tc>
      </w:tr>
      <w:tr w:rsidR="00513BFA" w:rsidRPr="00B90EEB" w14:paraId="78797028" w14:textId="481150C5" w:rsidTr="00B26032">
        <w:tc>
          <w:tcPr>
            <w:tcW w:w="3240" w:type="dxa"/>
            <w:gridSpan w:val="2"/>
          </w:tcPr>
          <w:p w14:paraId="747FD319" w14:textId="6C7960EA" w:rsidR="00513BFA" w:rsidRPr="00B90EEB" w:rsidRDefault="00513BFA" w:rsidP="00660806">
            <w:pPr>
              <w:rPr>
                <w:rFonts w:cs="Times New Roman"/>
                <w:szCs w:val="24"/>
                <w:vertAlign w:val="superscript"/>
              </w:rPr>
            </w:pPr>
            <w:r w:rsidRPr="00B90EEB">
              <w:rPr>
                <w:rFonts w:cs="Times New Roman"/>
                <w:szCs w:val="24"/>
              </w:rPr>
              <w:t xml:space="preserve">   Urban </w:t>
            </w:r>
          </w:p>
        </w:tc>
        <w:tc>
          <w:tcPr>
            <w:tcW w:w="2243" w:type="dxa"/>
          </w:tcPr>
          <w:p w14:paraId="66D26F20" w14:textId="77777777" w:rsidR="00513BFA" w:rsidRPr="00B90EEB" w:rsidRDefault="00513BFA" w:rsidP="00660806">
            <w:pPr>
              <w:jc w:val="right"/>
              <w:rPr>
                <w:rFonts w:cs="Times New Roman"/>
                <w:szCs w:val="24"/>
              </w:rPr>
            </w:pPr>
            <w:r w:rsidRPr="00B90EEB">
              <w:rPr>
                <w:rFonts w:cs="Times New Roman"/>
                <w:szCs w:val="24"/>
              </w:rPr>
              <w:t>9,339 (61.1)</w:t>
            </w:r>
          </w:p>
        </w:tc>
        <w:tc>
          <w:tcPr>
            <w:tcW w:w="2243" w:type="dxa"/>
          </w:tcPr>
          <w:p w14:paraId="31FE0102" w14:textId="77777777" w:rsidR="00513BFA" w:rsidRPr="00B90EEB" w:rsidRDefault="00513BFA" w:rsidP="00660806">
            <w:pPr>
              <w:jc w:val="right"/>
              <w:rPr>
                <w:rFonts w:cs="Times New Roman"/>
                <w:szCs w:val="24"/>
              </w:rPr>
            </w:pPr>
            <w:r w:rsidRPr="00B90EEB">
              <w:rPr>
                <w:rFonts w:cs="Times New Roman"/>
                <w:szCs w:val="24"/>
              </w:rPr>
              <w:t>74,767 (58.2)</w:t>
            </w:r>
          </w:p>
        </w:tc>
      </w:tr>
      <w:tr w:rsidR="00513BFA" w:rsidRPr="00B90EEB" w14:paraId="6BA49465" w14:textId="51C9D460" w:rsidTr="00B26032">
        <w:tc>
          <w:tcPr>
            <w:tcW w:w="3240" w:type="dxa"/>
            <w:gridSpan w:val="2"/>
          </w:tcPr>
          <w:p w14:paraId="65D0A4D7" w14:textId="0787DDBC" w:rsidR="00513BFA" w:rsidRPr="00B90EEB" w:rsidRDefault="00513BFA" w:rsidP="00660806">
            <w:pPr>
              <w:rPr>
                <w:rFonts w:cs="Times New Roman"/>
                <w:szCs w:val="24"/>
                <w:vertAlign w:val="superscript"/>
              </w:rPr>
            </w:pPr>
            <w:r w:rsidRPr="00B90EEB">
              <w:rPr>
                <w:rFonts w:cs="Times New Roman"/>
                <w:szCs w:val="24"/>
              </w:rPr>
              <w:t xml:space="preserve">   Rural</w:t>
            </w:r>
            <w:r w:rsidRPr="00B90EEB">
              <w:rPr>
                <w:rFonts w:cs="Times New Roman"/>
                <w:szCs w:val="24"/>
                <w:vertAlign w:val="superscript"/>
              </w:rPr>
              <w:t xml:space="preserve"> </w:t>
            </w:r>
          </w:p>
        </w:tc>
        <w:tc>
          <w:tcPr>
            <w:tcW w:w="2243" w:type="dxa"/>
          </w:tcPr>
          <w:p w14:paraId="1050C51E" w14:textId="77777777" w:rsidR="00513BFA" w:rsidRPr="00B90EEB" w:rsidRDefault="00513BFA" w:rsidP="00660806">
            <w:pPr>
              <w:jc w:val="right"/>
              <w:rPr>
                <w:rFonts w:cs="Times New Roman"/>
                <w:szCs w:val="24"/>
              </w:rPr>
            </w:pPr>
            <w:r w:rsidRPr="00B90EEB">
              <w:rPr>
                <w:rFonts w:cs="Times New Roman"/>
                <w:szCs w:val="24"/>
              </w:rPr>
              <w:t>1,443 (9.4)</w:t>
            </w:r>
          </w:p>
        </w:tc>
        <w:tc>
          <w:tcPr>
            <w:tcW w:w="2243" w:type="dxa"/>
          </w:tcPr>
          <w:p w14:paraId="05A6D0CA" w14:textId="77777777" w:rsidR="00513BFA" w:rsidRPr="00B90EEB" w:rsidRDefault="00513BFA" w:rsidP="00660806">
            <w:pPr>
              <w:jc w:val="right"/>
              <w:rPr>
                <w:rFonts w:cs="Times New Roman"/>
                <w:szCs w:val="24"/>
              </w:rPr>
            </w:pPr>
            <w:r w:rsidRPr="00B90EEB">
              <w:rPr>
                <w:rFonts w:cs="Times New Roman"/>
                <w:szCs w:val="24"/>
              </w:rPr>
              <w:t>16,475 (12.8)</w:t>
            </w:r>
          </w:p>
        </w:tc>
      </w:tr>
      <w:tr w:rsidR="00513BFA" w:rsidRPr="00B90EEB" w14:paraId="5AFA1D22" w14:textId="63976229" w:rsidTr="00B26032">
        <w:tc>
          <w:tcPr>
            <w:tcW w:w="3240" w:type="dxa"/>
            <w:gridSpan w:val="2"/>
          </w:tcPr>
          <w:p w14:paraId="23DDDDAE" w14:textId="025217FE" w:rsidR="00513BFA" w:rsidRPr="00B90EEB" w:rsidRDefault="00513BFA" w:rsidP="00660806">
            <w:pPr>
              <w:rPr>
                <w:rFonts w:cs="Times New Roman"/>
                <w:szCs w:val="24"/>
              </w:rPr>
            </w:pPr>
            <w:r w:rsidRPr="00B90EEB">
              <w:rPr>
                <w:rFonts w:cs="Times New Roman"/>
                <w:szCs w:val="24"/>
              </w:rPr>
              <w:t xml:space="preserve">   Mismatched</w:t>
            </w:r>
          </w:p>
        </w:tc>
        <w:tc>
          <w:tcPr>
            <w:tcW w:w="2243" w:type="dxa"/>
          </w:tcPr>
          <w:p w14:paraId="118E20C6" w14:textId="77777777" w:rsidR="00513BFA" w:rsidRPr="00B90EEB" w:rsidRDefault="00513BFA" w:rsidP="00660806">
            <w:pPr>
              <w:jc w:val="right"/>
              <w:rPr>
                <w:rFonts w:cs="Times New Roman"/>
                <w:szCs w:val="24"/>
              </w:rPr>
            </w:pPr>
            <w:r w:rsidRPr="00B90EEB">
              <w:rPr>
                <w:rFonts w:cs="Times New Roman"/>
                <w:szCs w:val="24"/>
              </w:rPr>
              <w:t>8 (0.0)</w:t>
            </w:r>
          </w:p>
        </w:tc>
        <w:tc>
          <w:tcPr>
            <w:tcW w:w="2243" w:type="dxa"/>
          </w:tcPr>
          <w:p w14:paraId="148C0720" w14:textId="77777777" w:rsidR="00513BFA" w:rsidRPr="00B90EEB" w:rsidRDefault="00513BFA" w:rsidP="00660806">
            <w:pPr>
              <w:jc w:val="right"/>
              <w:rPr>
                <w:rFonts w:cs="Times New Roman"/>
                <w:szCs w:val="24"/>
              </w:rPr>
            </w:pPr>
            <w:r w:rsidRPr="00B90EEB">
              <w:rPr>
                <w:rFonts w:cs="Times New Roman"/>
                <w:szCs w:val="24"/>
              </w:rPr>
              <w:t>50 (0.0)</w:t>
            </w:r>
          </w:p>
        </w:tc>
      </w:tr>
      <w:tr w:rsidR="00513BFA" w:rsidRPr="00B90EEB" w14:paraId="545CB3A6" w14:textId="57CDC0E3" w:rsidTr="00B26032">
        <w:tc>
          <w:tcPr>
            <w:tcW w:w="3240" w:type="dxa"/>
            <w:gridSpan w:val="2"/>
            <w:tcBorders>
              <w:bottom w:val="single" w:sz="4" w:space="0" w:color="auto"/>
            </w:tcBorders>
          </w:tcPr>
          <w:p w14:paraId="483C7845" w14:textId="226F2293" w:rsidR="00513BFA" w:rsidRPr="00B90EEB" w:rsidRDefault="00513BFA" w:rsidP="00EF63A1">
            <w:pPr>
              <w:rPr>
                <w:rFonts w:cs="Times New Roman"/>
                <w:szCs w:val="24"/>
              </w:rPr>
            </w:pPr>
            <w:r w:rsidRPr="00B90EEB">
              <w:rPr>
                <w:rFonts w:cs="Times New Roman"/>
                <w:szCs w:val="24"/>
              </w:rPr>
              <w:t xml:space="preserve">   Missing </w:t>
            </w:r>
          </w:p>
        </w:tc>
        <w:tc>
          <w:tcPr>
            <w:tcW w:w="2243" w:type="dxa"/>
            <w:tcBorders>
              <w:bottom w:val="single" w:sz="4" w:space="0" w:color="auto"/>
            </w:tcBorders>
          </w:tcPr>
          <w:p w14:paraId="52DEBD84" w14:textId="77777777" w:rsidR="00513BFA" w:rsidRPr="00B90EEB" w:rsidRDefault="00513BFA" w:rsidP="00EF63A1">
            <w:pPr>
              <w:jc w:val="right"/>
              <w:rPr>
                <w:rFonts w:cs="Times New Roman"/>
                <w:szCs w:val="24"/>
              </w:rPr>
            </w:pPr>
            <w:r w:rsidRPr="00B90EEB">
              <w:rPr>
                <w:rFonts w:cs="Times New Roman"/>
                <w:szCs w:val="24"/>
              </w:rPr>
              <w:t>4,494 (29.4)</w:t>
            </w:r>
          </w:p>
        </w:tc>
        <w:tc>
          <w:tcPr>
            <w:tcW w:w="2243" w:type="dxa"/>
            <w:tcBorders>
              <w:bottom w:val="single" w:sz="4" w:space="0" w:color="auto"/>
            </w:tcBorders>
          </w:tcPr>
          <w:p w14:paraId="4619519C" w14:textId="77777777" w:rsidR="00513BFA" w:rsidRPr="00B90EEB" w:rsidRDefault="00513BFA" w:rsidP="00EF63A1">
            <w:pPr>
              <w:jc w:val="right"/>
              <w:rPr>
                <w:rFonts w:cs="Times New Roman"/>
                <w:szCs w:val="24"/>
              </w:rPr>
            </w:pPr>
            <w:r w:rsidRPr="00B90EEB">
              <w:rPr>
                <w:rFonts w:cs="Times New Roman"/>
                <w:szCs w:val="24"/>
              </w:rPr>
              <w:t>37,087 (28.9)</w:t>
            </w:r>
          </w:p>
        </w:tc>
      </w:tr>
    </w:tbl>
    <w:p w14:paraId="0364C951" w14:textId="77777777" w:rsidR="00660806" w:rsidRPr="005F620D" w:rsidRDefault="00660806" w:rsidP="00EF63A1">
      <w:pPr>
        <w:suppressLineNumbers/>
        <w:rPr>
          <w:rFonts w:cs="Times New Roman"/>
          <w:sz w:val="16"/>
          <w:szCs w:val="16"/>
        </w:rPr>
      </w:pPr>
      <w:r w:rsidRPr="005F620D">
        <w:rPr>
          <w:rFonts w:cs="Times New Roman"/>
          <w:sz w:val="16"/>
          <w:szCs w:val="16"/>
          <w:vertAlign w:val="superscript"/>
        </w:rPr>
        <w:t>a</w:t>
      </w:r>
      <w:r w:rsidRPr="005F620D">
        <w:rPr>
          <w:rFonts w:cs="Times New Roman"/>
          <w:sz w:val="16"/>
          <w:szCs w:val="16"/>
        </w:rPr>
        <w:t xml:space="preserve"> p &lt;0.001       </w:t>
      </w:r>
      <w:r w:rsidRPr="005F620D">
        <w:rPr>
          <w:rFonts w:cs="Times New Roman"/>
          <w:sz w:val="16"/>
          <w:szCs w:val="16"/>
          <w:vertAlign w:val="superscript"/>
        </w:rPr>
        <w:t xml:space="preserve">b </w:t>
      </w:r>
      <w:r w:rsidRPr="005F620D">
        <w:rPr>
          <w:rFonts w:cs="Times New Roman"/>
          <w:sz w:val="16"/>
          <w:szCs w:val="16"/>
        </w:rPr>
        <w:t xml:space="preserve">p &lt;0.01           </w:t>
      </w:r>
      <w:r w:rsidRPr="005F620D">
        <w:rPr>
          <w:rFonts w:cs="Times New Roman"/>
          <w:sz w:val="16"/>
          <w:szCs w:val="16"/>
          <w:vertAlign w:val="superscript"/>
        </w:rPr>
        <w:t>c</w:t>
      </w:r>
      <w:r w:rsidRPr="005F620D">
        <w:rPr>
          <w:rFonts w:cs="Times New Roman"/>
          <w:sz w:val="16"/>
          <w:szCs w:val="16"/>
        </w:rPr>
        <w:t xml:space="preserve"> p &lt;0.05     </w:t>
      </w:r>
    </w:p>
    <w:p w14:paraId="7443A4B1" w14:textId="54ED3BDC" w:rsidR="00524862" w:rsidRDefault="00B06AAA" w:rsidP="00EF63A1">
      <w:pPr>
        <w:suppressLineNumbers/>
        <w:rPr>
          <w:rFonts w:cs="Times New Roman"/>
          <w:szCs w:val="24"/>
        </w:rPr>
      </w:pPr>
      <w:r>
        <w:rPr>
          <w:rFonts w:cs="Times New Roman"/>
          <w:szCs w:val="24"/>
        </w:rPr>
        <w:lastRenderedPageBreak/>
        <w:t xml:space="preserve">Table 2. </w:t>
      </w:r>
      <w:r w:rsidR="00D6280A">
        <w:rPr>
          <w:rFonts w:cs="Times New Roman"/>
          <w:szCs w:val="24"/>
        </w:rPr>
        <w:t>Social Isolation by Sex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890"/>
        <w:gridCol w:w="1800"/>
      </w:tblGrid>
      <w:tr w:rsidR="00524862" w:rsidRPr="005074A5" w14:paraId="46C1FCEE" w14:textId="77777777" w:rsidTr="005074A5">
        <w:trPr>
          <w:trHeight w:val="813"/>
        </w:trPr>
        <w:tc>
          <w:tcPr>
            <w:tcW w:w="2520" w:type="dxa"/>
            <w:tcBorders>
              <w:top w:val="single" w:sz="4" w:space="0" w:color="auto"/>
              <w:bottom w:val="single" w:sz="4" w:space="0" w:color="auto"/>
            </w:tcBorders>
          </w:tcPr>
          <w:p w14:paraId="12EE7638" w14:textId="77777777" w:rsidR="00524862" w:rsidRPr="005074A5" w:rsidRDefault="00524862" w:rsidP="00EF63A1">
            <w:pPr>
              <w:suppressLineNumbers/>
              <w:rPr>
                <w:rFonts w:cs="Times New Roman"/>
                <w:b/>
                <w:bCs/>
                <w:szCs w:val="24"/>
              </w:rPr>
            </w:pPr>
            <w:bookmarkStart w:id="481" w:name="_Hlk35250565"/>
          </w:p>
        </w:tc>
        <w:tc>
          <w:tcPr>
            <w:tcW w:w="1890" w:type="dxa"/>
            <w:tcBorders>
              <w:top w:val="single" w:sz="4" w:space="0" w:color="auto"/>
              <w:bottom w:val="single" w:sz="4" w:space="0" w:color="auto"/>
            </w:tcBorders>
          </w:tcPr>
          <w:p w14:paraId="613A063A" w14:textId="77777777" w:rsidR="00524862" w:rsidRPr="005074A5" w:rsidRDefault="00524862" w:rsidP="00EF63A1">
            <w:pPr>
              <w:suppressLineNumbers/>
              <w:jc w:val="center"/>
              <w:rPr>
                <w:rFonts w:cs="Times New Roman"/>
                <w:b/>
                <w:bCs/>
                <w:szCs w:val="24"/>
              </w:rPr>
            </w:pPr>
            <w:r w:rsidRPr="005074A5">
              <w:rPr>
                <w:rFonts w:cs="Times New Roman"/>
                <w:b/>
                <w:bCs/>
                <w:szCs w:val="24"/>
              </w:rPr>
              <w:t>Males</w:t>
            </w:r>
          </w:p>
          <w:p w14:paraId="0A0DCEA4" w14:textId="77777777" w:rsidR="00524862" w:rsidRPr="005074A5" w:rsidRDefault="00524862" w:rsidP="00EF63A1">
            <w:pPr>
              <w:suppressLineNumbers/>
              <w:jc w:val="center"/>
              <w:rPr>
                <w:rFonts w:cs="Times New Roman"/>
                <w:szCs w:val="24"/>
              </w:rPr>
            </w:pPr>
            <w:r w:rsidRPr="005074A5">
              <w:rPr>
                <w:rFonts w:cs="Times New Roman"/>
                <w:szCs w:val="24"/>
              </w:rPr>
              <w:t>N=143,663</w:t>
            </w:r>
          </w:p>
          <w:p w14:paraId="4EBD2ED0" w14:textId="77777777" w:rsidR="00524862" w:rsidRPr="005074A5" w:rsidRDefault="00524862" w:rsidP="00EF63A1">
            <w:pPr>
              <w:suppressLineNumbers/>
              <w:jc w:val="center"/>
              <w:rPr>
                <w:rFonts w:cs="Times New Roman"/>
                <w:szCs w:val="24"/>
              </w:rPr>
            </w:pPr>
            <w:r w:rsidRPr="005074A5">
              <w:rPr>
                <w:rFonts w:cs="Times New Roman"/>
                <w:szCs w:val="24"/>
              </w:rPr>
              <w:t>n (%)</w:t>
            </w:r>
          </w:p>
        </w:tc>
        <w:tc>
          <w:tcPr>
            <w:tcW w:w="1800" w:type="dxa"/>
            <w:tcBorders>
              <w:top w:val="single" w:sz="4" w:space="0" w:color="auto"/>
              <w:bottom w:val="single" w:sz="4" w:space="0" w:color="auto"/>
            </w:tcBorders>
          </w:tcPr>
          <w:p w14:paraId="5501DC98" w14:textId="77777777" w:rsidR="007E7741" w:rsidRPr="005074A5" w:rsidRDefault="00524862" w:rsidP="00EF63A1">
            <w:pPr>
              <w:suppressLineNumbers/>
              <w:jc w:val="center"/>
              <w:rPr>
                <w:rFonts w:cs="Times New Roman"/>
                <w:szCs w:val="24"/>
              </w:rPr>
            </w:pPr>
            <w:r w:rsidRPr="005074A5">
              <w:rPr>
                <w:rFonts w:cs="Times New Roman"/>
                <w:b/>
                <w:bCs/>
                <w:szCs w:val="24"/>
              </w:rPr>
              <w:t>Females</w:t>
            </w:r>
            <w:r w:rsidRPr="005074A5">
              <w:rPr>
                <w:rFonts w:cs="Times New Roman"/>
                <w:szCs w:val="24"/>
              </w:rPr>
              <w:t xml:space="preserve">      </w:t>
            </w:r>
          </w:p>
          <w:p w14:paraId="4AB9B51B" w14:textId="5B793C0E" w:rsidR="00524862" w:rsidRPr="005074A5" w:rsidRDefault="00524862" w:rsidP="00EF63A1">
            <w:pPr>
              <w:suppressLineNumbers/>
              <w:jc w:val="center"/>
              <w:rPr>
                <w:rFonts w:cs="Times New Roman"/>
                <w:szCs w:val="24"/>
              </w:rPr>
            </w:pPr>
            <w:r w:rsidRPr="005074A5">
              <w:rPr>
                <w:rFonts w:cs="Times New Roman"/>
                <w:szCs w:val="24"/>
              </w:rPr>
              <w:t>N=143,663</w:t>
            </w:r>
          </w:p>
          <w:p w14:paraId="5165BAF4" w14:textId="77777777" w:rsidR="00524862" w:rsidRPr="005074A5" w:rsidRDefault="00524862" w:rsidP="00EF63A1">
            <w:pPr>
              <w:suppressLineNumbers/>
              <w:rPr>
                <w:rFonts w:cs="Times New Roman"/>
                <w:szCs w:val="24"/>
              </w:rPr>
            </w:pPr>
            <w:r w:rsidRPr="005074A5">
              <w:rPr>
                <w:rFonts w:cs="Times New Roman"/>
                <w:szCs w:val="24"/>
              </w:rPr>
              <w:t xml:space="preserve">        n (%)</w:t>
            </w:r>
          </w:p>
        </w:tc>
      </w:tr>
      <w:tr w:rsidR="00524862" w:rsidRPr="005074A5" w14:paraId="573DC2E4" w14:textId="77777777" w:rsidTr="005074A5">
        <w:trPr>
          <w:trHeight w:val="271"/>
        </w:trPr>
        <w:tc>
          <w:tcPr>
            <w:tcW w:w="2520" w:type="dxa"/>
          </w:tcPr>
          <w:p w14:paraId="6475D21C" w14:textId="0BDD37A2" w:rsidR="00524862" w:rsidRPr="005074A5" w:rsidRDefault="00524862" w:rsidP="00EF63A1">
            <w:pPr>
              <w:suppressLineNumbers/>
              <w:rPr>
                <w:rFonts w:cs="Times New Roman"/>
                <w:b/>
                <w:bCs/>
                <w:szCs w:val="24"/>
                <w:vertAlign w:val="superscript"/>
              </w:rPr>
            </w:pPr>
            <w:r w:rsidRPr="005074A5">
              <w:rPr>
                <w:rFonts w:cs="Times New Roman"/>
                <w:b/>
                <w:bCs/>
                <w:szCs w:val="24"/>
              </w:rPr>
              <w:t>Social Isolation Sc</w:t>
            </w:r>
            <w:r w:rsidR="007F4A06" w:rsidRPr="005074A5">
              <w:rPr>
                <w:rFonts w:cs="Times New Roman"/>
                <w:b/>
                <w:bCs/>
                <w:szCs w:val="24"/>
              </w:rPr>
              <w:t>ore</w:t>
            </w:r>
            <w:del w:id="482" w:author="Matt Masters" w:date="2020-12-02T12:04:00Z">
              <w:r w:rsidRPr="005074A5" w:rsidDel="00450527">
                <w:rPr>
                  <w:rFonts w:cs="Times New Roman"/>
                  <w:b/>
                  <w:bCs/>
                  <w:szCs w:val="24"/>
                  <w:vertAlign w:val="superscript"/>
                </w:rPr>
                <w:delText>a</w:delText>
              </w:r>
            </w:del>
          </w:p>
        </w:tc>
        <w:tc>
          <w:tcPr>
            <w:tcW w:w="1890" w:type="dxa"/>
          </w:tcPr>
          <w:p w14:paraId="170A5F28" w14:textId="77777777" w:rsidR="00524862" w:rsidRPr="005074A5" w:rsidRDefault="00524862" w:rsidP="00EF63A1">
            <w:pPr>
              <w:suppressLineNumbers/>
              <w:jc w:val="right"/>
              <w:rPr>
                <w:rFonts w:cs="Times New Roman"/>
                <w:b/>
                <w:bCs/>
                <w:szCs w:val="24"/>
              </w:rPr>
            </w:pPr>
          </w:p>
        </w:tc>
        <w:tc>
          <w:tcPr>
            <w:tcW w:w="1800" w:type="dxa"/>
          </w:tcPr>
          <w:p w14:paraId="03F132FD" w14:textId="77777777" w:rsidR="00524862" w:rsidRPr="005074A5" w:rsidRDefault="00524862" w:rsidP="00EF63A1">
            <w:pPr>
              <w:suppressLineNumbers/>
              <w:jc w:val="right"/>
              <w:rPr>
                <w:rFonts w:cs="Times New Roman"/>
                <w:b/>
                <w:bCs/>
                <w:szCs w:val="24"/>
              </w:rPr>
            </w:pPr>
          </w:p>
        </w:tc>
      </w:tr>
      <w:tr w:rsidR="00524862" w:rsidRPr="005074A5" w14:paraId="0D2D5142" w14:textId="77777777" w:rsidTr="005074A5">
        <w:trPr>
          <w:trHeight w:val="255"/>
        </w:trPr>
        <w:tc>
          <w:tcPr>
            <w:tcW w:w="2520" w:type="dxa"/>
          </w:tcPr>
          <w:p w14:paraId="776A7A65" w14:textId="77777777" w:rsidR="00524862" w:rsidRPr="005074A5" w:rsidRDefault="00524862" w:rsidP="00EF63A1">
            <w:pPr>
              <w:suppressLineNumbers/>
              <w:rPr>
                <w:rFonts w:cs="Times New Roman"/>
                <w:szCs w:val="24"/>
              </w:rPr>
            </w:pPr>
            <w:r w:rsidRPr="005074A5">
              <w:rPr>
                <w:rFonts w:cs="Times New Roman"/>
                <w:szCs w:val="24"/>
              </w:rPr>
              <w:t xml:space="preserve">    0</w:t>
            </w:r>
          </w:p>
        </w:tc>
        <w:tc>
          <w:tcPr>
            <w:tcW w:w="1890" w:type="dxa"/>
          </w:tcPr>
          <w:p w14:paraId="4AE65F2A" w14:textId="77777777" w:rsidR="00524862" w:rsidRPr="005074A5" w:rsidRDefault="00524862" w:rsidP="00EF63A1">
            <w:pPr>
              <w:suppressLineNumbers/>
              <w:jc w:val="right"/>
              <w:rPr>
                <w:rFonts w:cs="Times New Roman"/>
                <w:szCs w:val="24"/>
              </w:rPr>
            </w:pPr>
            <w:r w:rsidRPr="005074A5">
              <w:rPr>
                <w:rFonts w:cs="Times New Roman"/>
                <w:szCs w:val="24"/>
              </w:rPr>
              <w:t>64,004 (44.6)</w:t>
            </w:r>
          </w:p>
        </w:tc>
        <w:tc>
          <w:tcPr>
            <w:tcW w:w="1800" w:type="dxa"/>
          </w:tcPr>
          <w:p w14:paraId="02DDAC72" w14:textId="77777777" w:rsidR="00524862" w:rsidRPr="005074A5" w:rsidRDefault="00524862" w:rsidP="00EF63A1">
            <w:pPr>
              <w:suppressLineNumbers/>
              <w:jc w:val="right"/>
              <w:rPr>
                <w:rFonts w:cs="Times New Roman"/>
                <w:szCs w:val="24"/>
              </w:rPr>
            </w:pPr>
            <w:r w:rsidRPr="005074A5">
              <w:rPr>
                <w:rFonts w:cs="Times New Roman"/>
                <w:szCs w:val="24"/>
              </w:rPr>
              <w:t>84,734 (59.0)</w:t>
            </w:r>
          </w:p>
        </w:tc>
      </w:tr>
      <w:tr w:rsidR="00524862" w:rsidRPr="005074A5" w14:paraId="7DD4A3E6" w14:textId="77777777" w:rsidTr="005074A5">
        <w:trPr>
          <w:trHeight w:val="271"/>
        </w:trPr>
        <w:tc>
          <w:tcPr>
            <w:tcW w:w="2520" w:type="dxa"/>
          </w:tcPr>
          <w:p w14:paraId="1E92FB2A" w14:textId="77777777" w:rsidR="00524862" w:rsidRPr="005074A5" w:rsidRDefault="00524862" w:rsidP="00EF63A1">
            <w:pPr>
              <w:suppressLineNumbers/>
              <w:rPr>
                <w:rFonts w:cs="Times New Roman"/>
                <w:szCs w:val="24"/>
              </w:rPr>
            </w:pPr>
            <w:r w:rsidRPr="005074A5">
              <w:rPr>
                <w:rFonts w:cs="Times New Roman"/>
                <w:szCs w:val="24"/>
              </w:rPr>
              <w:t xml:space="preserve">    1</w:t>
            </w:r>
          </w:p>
        </w:tc>
        <w:tc>
          <w:tcPr>
            <w:tcW w:w="1890" w:type="dxa"/>
          </w:tcPr>
          <w:p w14:paraId="07BA4ED9" w14:textId="77777777" w:rsidR="00524862" w:rsidRPr="005074A5" w:rsidRDefault="00524862" w:rsidP="00EF63A1">
            <w:pPr>
              <w:suppressLineNumbers/>
              <w:jc w:val="right"/>
              <w:rPr>
                <w:rFonts w:cs="Times New Roman"/>
                <w:szCs w:val="24"/>
              </w:rPr>
            </w:pPr>
            <w:r w:rsidRPr="005074A5">
              <w:rPr>
                <w:rFonts w:cs="Times New Roman"/>
                <w:szCs w:val="24"/>
              </w:rPr>
              <w:t>52,286 (36.4)</w:t>
            </w:r>
          </w:p>
        </w:tc>
        <w:tc>
          <w:tcPr>
            <w:tcW w:w="1800" w:type="dxa"/>
          </w:tcPr>
          <w:p w14:paraId="116F81D6" w14:textId="77777777" w:rsidR="00524862" w:rsidRPr="005074A5" w:rsidRDefault="00524862" w:rsidP="00EF63A1">
            <w:pPr>
              <w:suppressLineNumbers/>
              <w:jc w:val="right"/>
              <w:rPr>
                <w:rFonts w:cs="Times New Roman"/>
                <w:szCs w:val="24"/>
              </w:rPr>
            </w:pPr>
            <w:r w:rsidRPr="005074A5">
              <w:rPr>
                <w:rFonts w:cs="Times New Roman"/>
                <w:szCs w:val="24"/>
              </w:rPr>
              <w:t>43,645 (30.4)</w:t>
            </w:r>
          </w:p>
        </w:tc>
      </w:tr>
      <w:tr w:rsidR="00524862" w:rsidRPr="005074A5" w14:paraId="45BDD30E" w14:textId="77777777" w:rsidTr="005074A5">
        <w:trPr>
          <w:trHeight w:val="271"/>
        </w:trPr>
        <w:tc>
          <w:tcPr>
            <w:tcW w:w="2520" w:type="dxa"/>
          </w:tcPr>
          <w:p w14:paraId="61A0BD1B" w14:textId="77777777" w:rsidR="00524862" w:rsidRPr="005074A5" w:rsidRDefault="00524862" w:rsidP="00EF63A1">
            <w:pPr>
              <w:suppressLineNumbers/>
              <w:rPr>
                <w:rFonts w:cs="Times New Roman"/>
                <w:szCs w:val="24"/>
              </w:rPr>
            </w:pPr>
            <w:r w:rsidRPr="005074A5">
              <w:rPr>
                <w:rFonts w:cs="Times New Roman"/>
                <w:szCs w:val="24"/>
              </w:rPr>
              <w:t xml:space="preserve">    2</w:t>
            </w:r>
          </w:p>
        </w:tc>
        <w:tc>
          <w:tcPr>
            <w:tcW w:w="1890" w:type="dxa"/>
          </w:tcPr>
          <w:p w14:paraId="6E83917E" w14:textId="77777777" w:rsidR="00524862" w:rsidRPr="005074A5" w:rsidRDefault="00524862" w:rsidP="00EF63A1">
            <w:pPr>
              <w:suppressLineNumbers/>
              <w:jc w:val="right"/>
              <w:rPr>
                <w:rFonts w:cs="Times New Roman"/>
                <w:szCs w:val="24"/>
              </w:rPr>
            </w:pPr>
            <w:r w:rsidRPr="005074A5">
              <w:rPr>
                <w:rFonts w:cs="Times New Roman"/>
                <w:szCs w:val="24"/>
              </w:rPr>
              <w:t>22,052 (15.3)</w:t>
            </w:r>
          </w:p>
        </w:tc>
        <w:tc>
          <w:tcPr>
            <w:tcW w:w="1800" w:type="dxa"/>
          </w:tcPr>
          <w:p w14:paraId="48718310" w14:textId="77777777" w:rsidR="00524862" w:rsidRPr="005074A5" w:rsidRDefault="00524862" w:rsidP="00EF63A1">
            <w:pPr>
              <w:suppressLineNumbers/>
              <w:jc w:val="right"/>
              <w:rPr>
                <w:rFonts w:cs="Times New Roman"/>
                <w:szCs w:val="24"/>
              </w:rPr>
            </w:pPr>
            <w:r w:rsidRPr="005074A5">
              <w:rPr>
                <w:rFonts w:cs="Times New Roman"/>
                <w:szCs w:val="24"/>
              </w:rPr>
              <w:t>13,094 (9.1)</w:t>
            </w:r>
          </w:p>
        </w:tc>
      </w:tr>
      <w:tr w:rsidR="00524862" w:rsidRPr="005074A5" w14:paraId="03E55C54" w14:textId="77777777" w:rsidTr="005074A5">
        <w:trPr>
          <w:trHeight w:val="271"/>
        </w:trPr>
        <w:tc>
          <w:tcPr>
            <w:tcW w:w="2520" w:type="dxa"/>
          </w:tcPr>
          <w:p w14:paraId="1E569C8D" w14:textId="77777777" w:rsidR="00524862" w:rsidRPr="005074A5" w:rsidRDefault="00524862" w:rsidP="00EF63A1">
            <w:pPr>
              <w:suppressLineNumbers/>
              <w:rPr>
                <w:rFonts w:cs="Times New Roman"/>
                <w:szCs w:val="24"/>
                <w:vertAlign w:val="superscript"/>
              </w:rPr>
            </w:pPr>
            <w:r w:rsidRPr="005074A5">
              <w:rPr>
                <w:rFonts w:cs="Times New Roman"/>
                <w:szCs w:val="24"/>
              </w:rPr>
              <w:t xml:space="preserve">    3</w:t>
            </w:r>
          </w:p>
        </w:tc>
        <w:tc>
          <w:tcPr>
            <w:tcW w:w="1890" w:type="dxa"/>
          </w:tcPr>
          <w:p w14:paraId="7BC0863D" w14:textId="4DF9087B" w:rsidR="00524862" w:rsidRPr="005074A5" w:rsidRDefault="00524862" w:rsidP="00EF63A1">
            <w:pPr>
              <w:suppressLineNumbers/>
              <w:jc w:val="right"/>
              <w:rPr>
                <w:rFonts w:cs="Times New Roman"/>
                <w:szCs w:val="24"/>
              </w:rPr>
            </w:pPr>
            <w:proofErr w:type="gramStart"/>
            <w:r w:rsidRPr="005074A5">
              <w:rPr>
                <w:rFonts w:cs="Times New Roman"/>
                <w:szCs w:val="24"/>
              </w:rPr>
              <w:t>5,321</w:t>
            </w:r>
            <w:r w:rsidR="00D6280A" w:rsidRPr="005074A5">
              <w:rPr>
                <w:rFonts w:cs="Times New Roman"/>
                <w:szCs w:val="24"/>
              </w:rPr>
              <w:t xml:space="preserve"> </w:t>
            </w:r>
            <w:r w:rsidRPr="005074A5">
              <w:rPr>
                <w:rFonts w:cs="Times New Roman"/>
                <w:szCs w:val="24"/>
              </w:rPr>
              <w:t xml:space="preserve"> (</w:t>
            </w:r>
            <w:proofErr w:type="gramEnd"/>
            <w:r w:rsidRPr="005074A5">
              <w:rPr>
                <w:rFonts w:cs="Times New Roman"/>
                <w:szCs w:val="24"/>
              </w:rPr>
              <w:t>3.7)</w:t>
            </w:r>
          </w:p>
        </w:tc>
        <w:tc>
          <w:tcPr>
            <w:tcW w:w="1800" w:type="dxa"/>
          </w:tcPr>
          <w:p w14:paraId="23EADB22" w14:textId="77777777" w:rsidR="00524862" w:rsidRPr="005074A5" w:rsidRDefault="00524862" w:rsidP="00EF63A1">
            <w:pPr>
              <w:suppressLineNumbers/>
              <w:jc w:val="right"/>
              <w:rPr>
                <w:rFonts w:cs="Times New Roman"/>
                <w:szCs w:val="24"/>
              </w:rPr>
            </w:pPr>
            <w:r w:rsidRPr="005074A5">
              <w:rPr>
                <w:rFonts w:cs="Times New Roman"/>
                <w:szCs w:val="24"/>
              </w:rPr>
              <w:t>2,190 (1.5)</w:t>
            </w:r>
          </w:p>
        </w:tc>
      </w:tr>
      <w:tr w:rsidR="00524862" w:rsidRPr="005074A5" w14:paraId="3F2F9528" w14:textId="77777777" w:rsidTr="005074A5">
        <w:trPr>
          <w:trHeight w:val="271"/>
        </w:trPr>
        <w:tc>
          <w:tcPr>
            <w:tcW w:w="2520" w:type="dxa"/>
          </w:tcPr>
          <w:p w14:paraId="1113C61B" w14:textId="4F32FB04" w:rsidR="00524862" w:rsidRPr="005074A5" w:rsidRDefault="00524862" w:rsidP="00EF63A1">
            <w:pPr>
              <w:suppressLineNumbers/>
              <w:rPr>
                <w:rFonts w:cs="Times New Roman"/>
                <w:color w:val="FF0000"/>
                <w:szCs w:val="24"/>
              </w:rPr>
            </w:pPr>
            <w:r w:rsidRPr="005074A5">
              <w:rPr>
                <w:rFonts w:cs="Times New Roman"/>
                <w:b/>
                <w:bCs/>
                <w:szCs w:val="24"/>
              </w:rPr>
              <w:t>Socially Isolated</w:t>
            </w:r>
            <w:del w:id="483" w:author="Matt Masters" w:date="2020-12-02T12:04:00Z">
              <w:r w:rsidR="00235796" w:rsidRPr="005074A5" w:rsidDel="00450527">
                <w:rPr>
                  <w:rFonts w:cs="Times New Roman"/>
                  <w:b/>
                  <w:bCs/>
                  <w:szCs w:val="24"/>
                </w:rPr>
                <w:delText xml:space="preserve"> </w:delText>
              </w:r>
            </w:del>
          </w:p>
        </w:tc>
        <w:tc>
          <w:tcPr>
            <w:tcW w:w="1890" w:type="dxa"/>
          </w:tcPr>
          <w:p w14:paraId="3EA3A724" w14:textId="77777777" w:rsidR="00524862" w:rsidRPr="005074A5" w:rsidRDefault="00524862" w:rsidP="00EF63A1">
            <w:pPr>
              <w:suppressLineNumbers/>
              <w:jc w:val="right"/>
              <w:rPr>
                <w:rFonts w:cs="Times New Roman"/>
                <w:b/>
                <w:bCs/>
                <w:szCs w:val="24"/>
              </w:rPr>
            </w:pPr>
          </w:p>
        </w:tc>
        <w:tc>
          <w:tcPr>
            <w:tcW w:w="1800" w:type="dxa"/>
          </w:tcPr>
          <w:p w14:paraId="274FE5CC" w14:textId="77777777" w:rsidR="00524862" w:rsidRPr="005074A5" w:rsidRDefault="00524862" w:rsidP="00EF63A1">
            <w:pPr>
              <w:suppressLineNumbers/>
              <w:jc w:val="right"/>
              <w:rPr>
                <w:rFonts w:cs="Times New Roman"/>
                <w:b/>
                <w:bCs/>
                <w:szCs w:val="24"/>
              </w:rPr>
            </w:pPr>
          </w:p>
        </w:tc>
      </w:tr>
      <w:tr w:rsidR="00524862" w:rsidRPr="005074A5" w14:paraId="0CE1B7B6" w14:textId="77777777" w:rsidTr="005074A5">
        <w:trPr>
          <w:trHeight w:val="271"/>
        </w:trPr>
        <w:tc>
          <w:tcPr>
            <w:tcW w:w="2520" w:type="dxa"/>
          </w:tcPr>
          <w:p w14:paraId="1F79F567" w14:textId="77777777" w:rsidR="00524862" w:rsidRPr="005074A5" w:rsidRDefault="00524862" w:rsidP="00EF63A1">
            <w:pPr>
              <w:suppressLineNumbers/>
              <w:rPr>
                <w:rFonts w:cs="Times New Roman"/>
                <w:szCs w:val="24"/>
              </w:rPr>
            </w:pPr>
            <w:r w:rsidRPr="005074A5">
              <w:rPr>
                <w:rFonts w:cs="Times New Roman"/>
                <w:szCs w:val="24"/>
              </w:rPr>
              <w:t xml:space="preserve">    No (scores 0,1)</w:t>
            </w:r>
          </w:p>
        </w:tc>
        <w:tc>
          <w:tcPr>
            <w:tcW w:w="1890" w:type="dxa"/>
          </w:tcPr>
          <w:p w14:paraId="24C82A0A" w14:textId="77777777" w:rsidR="00524862" w:rsidRPr="005074A5" w:rsidRDefault="00524862" w:rsidP="00EF63A1">
            <w:pPr>
              <w:suppressLineNumbers/>
              <w:jc w:val="right"/>
              <w:rPr>
                <w:rFonts w:cs="Times New Roman"/>
                <w:szCs w:val="24"/>
              </w:rPr>
            </w:pPr>
            <w:r w:rsidRPr="005074A5">
              <w:rPr>
                <w:rFonts w:cs="Times New Roman"/>
                <w:szCs w:val="24"/>
              </w:rPr>
              <w:t>116, 290 (80.9)</w:t>
            </w:r>
          </w:p>
        </w:tc>
        <w:tc>
          <w:tcPr>
            <w:tcW w:w="1800" w:type="dxa"/>
          </w:tcPr>
          <w:p w14:paraId="2E018F43" w14:textId="77777777" w:rsidR="00524862" w:rsidRPr="005074A5" w:rsidRDefault="00524862" w:rsidP="00EF63A1">
            <w:pPr>
              <w:suppressLineNumbers/>
              <w:jc w:val="right"/>
              <w:rPr>
                <w:rFonts w:cs="Times New Roman"/>
                <w:szCs w:val="24"/>
              </w:rPr>
            </w:pPr>
            <w:r w:rsidRPr="005074A5">
              <w:rPr>
                <w:rFonts w:cs="Times New Roman"/>
                <w:szCs w:val="24"/>
              </w:rPr>
              <w:t>128,379 (89.4)</w:t>
            </w:r>
          </w:p>
        </w:tc>
      </w:tr>
      <w:tr w:rsidR="00524862" w:rsidRPr="005074A5" w14:paraId="6F272646" w14:textId="77777777" w:rsidTr="005074A5">
        <w:trPr>
          <w:trHeight w:val="271"/>
        </w:trPr>
        <w:tc>
          <w:tcPr>
            <w:tcW w:w="2520" w:type="dxa"/>
            <w:tcBorders>
              <w:bottom w:val="single" w:sz="4" w:space="0" w:color="auto"/>
            </w:tcBorders>
          </w:tcPr>
          <w:p w14:paraId="4A5187B3" w14:textId="77777777" w:rsidR="00524862" w:rsidRPr="005074A5" w:rsidRDefault="00524862" w:rsidP="00EF63A1">
            <w:pPr>
              <w:suppressLineNumbers/>
              <w:rPr>
                <w:rFonts w:cs="Times New Roman"/>
                <w:szCs w:val="24"/>
              </w:rPr>
            </w:pPr>
            <w:r w:rsidRPr="005074A5">
              <w:rPr>
                <w:rFonts w:cs="Times New Roman"/>
                <w:szCs w:val="24"/>
              </w:rPr>
              <w:t xml:space="preserve">    Yes (scores 2,3)</w:t>
            </w:r>
          </w:p>
        </w:tc>
        <w:tc>
          <w:tcPr>
            <w:tcW w:w="1890" w:type="dxa"/>
            <w:tcBorders>
              <w:bottom w:val="single" w:sz="4" w:space="0" w:color="auto"/>
            </w:tcBorders>
          </w:tcPr>
          <w:p w14:paraId="34CFBBEA" w14:textId="77777777" w:rsidR="00524862" w:rsidRPr="005074A5" w:rsidRDefault="00524862" w:rsidP="00EF63A1">
            <w:pPr>
              <w:suppressLineNumbers/>
              <w:jc w:val="right"/>
              <w:rPr>
                <w:rFonts w:cs="Times New Roman"/>
                <w:szCs w:val="24"/>
              </w:rPr>
            </w:pPr>
            <w:r w:rsidRPr="005074A5">
              <w:rPr>
                <w:rFonts w:cs="Times New Roman"/>
                <w:szCs w:val="24"/>
              </w:rPr>
              <w:t>27,373 (19.1)</w:t>
            </w:r>
          </w:p>
        </w:tc>
        <w:tc>
          <w:tcPr>
            <w:tcW w:w="1800" w:type="dxa"/>
            <w:tcBorders>
              <w:bottom w:val="single" w:sz="4" w:space="0" w:color="auto"/>
            </w:tcBorders>
          </w:tcPr>
          <w:p w14:paraId="2068CA57" w14:textId="77777777" w:rsidR="00524862" w:rsidRPr="005074A5" w:rsidRDefault="00524862" w:rsidP="00EF63A1">
            <w:pPr>
              <w:suppressLineNumbers/>
              <w:jc w:val="right"/>
              <w:rPr>
                <w:rFonts w:cs="Times New Roman"/>
                <w:szCs w:val="24"/>
              </w:rPr>
            </w:pPr>
            <w:r w:rsidRPr="005074A5">
              <w:rPr>
                <w:rFonts w:cs="Times New Roman"/>
                <w:szCs w:val="24"/>
              </w:rPr>
              <w:t>15,284 (10.6)</w:t>
            </w:r>
          </w:p>
        </w:tc>
      </w:tr>
    </w:tbl>
    <w:p w14:paraId="27B71503" w14:textId="77777777" w:rsidR="003F5A20" w:rsidRPr="004E3C99" w:rsidRDefault="00524862" w:rsidP="00EF63A1">
      <w:pPr>
        <w:suppressLineNumbers/>
        <w:rPr>
          <w:rFonts w:cs="Times New Roman"/>
          <w:sz w:val="18"/>
          <w:szCs w:val="18"/>
        </w:rPr>
      </w:pPr>
      <w:del w:id="484" w:author="Matt Masters" w:date="2020-12-02T12:04:00Z">
        <w:r w:rsidRPr="004E3C99" w:rsidDel="00450527">
          <w:rPr>
            <w:rFonts w:cs="Times New Roman"/>
            <w:sz w:val="18"/>
            <w:szCs w:val="18"/>
            <w:vertAlign w:val="superscript"/>
          </w:rPr>
          <w:delText xml:space="preserve">a </w:delText>
        </w:r>
      </w:del>
      <w:r w:rsidRPr="004E3C99">
        <w:rPr>
          <w:rFonts w:cs="Times New Roman"/>
          <w:sz w:val="18"/>
          <w:szCs w:val="18"/>
        </w:rPr>
        <w:t>All P values &lt;0.</w:t>
      </w:r>
      <w:bookmarkEnd w:id="481"/>
      <w:r w:rsidRPr="004E3C99">
        <w:rPr>
          <w:rFonts w:cs="Times New Roman"/>
          <w:sz w:val="18"/>
          <w:szCs w:val="18"/>
        </w:rPr>
        <w:t>001</w:t>
      </w:r>
      <w:r w:rsidR="00481630" w:rsidRPr="004E3C99">
        <w:rPr>
          <w:rFonts w:cs="Times New Roman"/>
          <w:sz w:val="18"/>
          <w:szCs w:val="18"/>
        </w:rPr>
        <w:t xml:space="preserve">  </w:t>
      </w:r>
    </w:p>
    <w:p w14:paraId="69321BCD" w14:textId="77777777" w:rsidR="003F5A20" w:rsidRDefault="003F5A20" w:rsidP="00EF63A1">
      <w:pPr>
        <w:suppressLineNumbers/>
        <w:rPr>
          <w:rFonts w:cs="Times New Roman"/>
        </w:rPr>
      </w:pPr>
    </w:p>
    <w:p w14:paraId="4BF42DE3" w14:textId="7C588CBA" w:rsidR="00524862" w:rsidRPr="00712818" w:rsidRDefault="00712818" w:rsidP="00EF63A1">
      <w:pPr>
        <w:suppressLineNumbers/>
        <w:rPr>
          <w:rFonts w:cs="Times New Roman"/>
          <w:color w:val="FF0000"/>
        </w:rPr>
      </w:pPr>
      <w:commentRangeStart w:id="485"/>
      <w:r>
        <w:rPr>
          <w:rFonts w:cs="Times New Roman"/>
          <w:color w:val="FF0000"/>
        </w:rPr>
        <w:t xml:space="preserve">Matt: </w:t>
      </w:r>
      <w:proofErr w:type="spellStart"/>
      <w:r>
        <w:rPr>
          <w:rFonts w:cs="Times New Roman"/>
          <w:color w:val="FF0000"/>
        </w:rPr>
        <w:t>was p</w:t>
      </w:r>
      <w:proofErr w:type="spellEnd"/>
      <w:r>
        <w:rPr>
          <w:rFonts w:cs="Times New Roman"/>
          <w:color w:val="FF0000"/>
        </w:rPr>
        <w:t xml:space="preserve"> significant for the dichotomous variable as well</w:t>
      </w:r>
      <w:r w:rsidR="00971BEA">
        <w:rPr>
          <w:rFonts w:cs="Times New Roman"/>
          <w:color w:val="FF0000"/>
        </w:rPr>
        <w:t xml:space="preserve"> (I’m guessing yes)</w:t>
      </w:r>
      <w:r>
        <w:rPr>
          <w:rFonts w:cs="Times New Roman"/>
          <w:color w:val="FF0000"/>
        </w:rPr>
        <w:t>?</w:t>
      </w:r>
      <w:commentRangeEnd w:id="485"/>
      <w:r w:rsidR="00450527">
        <w:rPr>
          <w:rStyle w:val="CommentReference"/>
        </w:rPr>
        <w:commentReference w:id="485"/>
      </w:r>
    </w:p>
    <w:p w14:paraId="2A522E15" w14:textId="77777777" w:rsidR="00486CB8" w:rsidRDefault="00486CB8" w:rsidP="00EF63A1">
      <w:pPr>
        <w:suppressLineNumbers/>
        <w:rPr>
          <w:rFonts w:cs="Times New Roman"/>
          <w:szCs w:val="24"/>
        </w:rPr>
      </w:pPr>
    </w:p>
    <w:p w14:paraId="05AC8C25" w14:textId="77777777" w:rsidR="00486CB8" w:rsidRDefault="00486CB8" w:rsidP="00524862">
      <w:pPr>
        <w:rPr>
          <w:rFonts w:cs="Times New Roman"/>
          <w:szCs w:val="24"/>
        </w:rPr>
        <w:sectPr w:rsidR="00486CB8" w:rsidSect="00EF63A1">
          <w:headerReference w:type="default" r:id="rId11"/>
          <w:footerReference w:type="default" r:id="rId12"/>
          <w:pgSz w:w="12240" w:h="15840" w:code="1"/>
          <w:pgMar w:top="1440" w:right="1440" w:bottom="1440" w:left="1440" w:header="720" w:footer="720" w:gutter="0"/>
          <w:lnNumType w:countBy="1" w:restart="continuous"/>
          <w:cols w:space="720"/>
          <w:docGrid w:linePitch="360"/>
        </w:sectPr>
      </w:pPr>
    </w:p>
    <w:p w14:paraId="2A3E457C" w14:textId="543381B9" w:rsidR="00895926" w:rsidRDefault="00895926" w:rsidP="00524862">
      <w:pPr>
        <w:rPr>
          <w:rFonts w:cs="Times New Roman"/>
          <w:szCs w:val="24"/>
        </w:rPr>
      </w:pPr>
      <w:commentRangeStart w:id="486"/>
      <w:r>
        <w:rPr>
          <w:rFonts w:cs="Times New Roman"/>
          <w:szCs w:val="24"/>
        </w:rPr>
        <w:lastRenderedPageBreak/>
        <w:t>Table 3</w:t>
      </w:r>
      <w:commentRangeEnd w:id="486"/>
      <w:r w:rsidR="002206C6">
        <w:rPr>
          <w:rStyle w:val="CommentReference"/>
        </w:rPr>
        <w:commentReference w:id="486"/>
      </w:r>
      <w:r>
        <w:rPr>
          <w:rFonts w:cs="Times New Roman"/>
          <w:szCs w:val="24"/>
        </w:rPr>
        <w:t>. Associations of Social Isolation and</w:t>
      </w:r>
      <w:ins w:id="487" w:author="J. Lee Westmaas" w:date="2020-11-30T15:24:00Z">
        <w:r w:rsidR="000C7EDC">
          <w:rPr>
            <w:rFonts w:cs="Times New Roman"/>
            <w:szCs w:val="24"/>
          </w:rPr>
          <w:t xml:space="preserve"> </w:t>
        </w:r>
        <w:commentRangeStart w:id="488"/>
        <w:r w:rsidR="000C7EDC">
          <w:rPr>
            <w:rFonts w:cs="Times New Roman"/>
            <w:szCs w:val="24"/>
          </w:rPr>
          <w:t>Actor</w:t>
        </w:r>
        <w:commentRangeEnd w:id="488"/>
        <w:r w:rsidR="000C7EDC">
          <w:rPr>
            <w:rStyle w:val="CommentReference"/>
          </w:rPr>
          <w:commentReference w:id="488"/>
        </w:r>
      </w:ins>
      <w:r>
        <w:rPr>
          <w:rFonts w:cs="Times New Roman"/>
          <w:szCs w:val="24"/>
        </w:rPr>
        <w:t xml:space="preserve"> Mortality, by Follow-up Period</w:t>
      </w:r>
    </w:p>
    <w:tbl>
      <w:tblPr>
        <w:tblStyle w:val="TableGrid"/>
        <w:tblpPr w:leftFromText="180" w:rightFromText="180" w:vertAnchor="text" w:tblpY="1"/>
        <w:tblOverlap w:val="never"/>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9" w:author="Matt Masters" w:date="2020-12-02T18:41:00Z">
          <w:tblPr>
            <w:tblStyle w:val="TableGrid"/>
            <w:tblpPr w:leftFromText="180" w:rightFromText="180" w:vertAnchor="text" w:tblpY="1"/>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857"/>
        <w:gridCol w:w="843"/>
        <w:gridCol w:w="1202"/>
        <w:gridCol w:w="1022"/>
        <w:gridCol w:w="2105"/>
        <w:gridCol w:w="1020"/>
        <w:gridCol w:w="1221"/>
        <w:tblGridChange w:id="490">
          <w:tblGrid>
            <w:gridCol w:w="1857"/>
            <w:gridCol w:w="1022"/>
            <w:gridCol w:w="1023"/>
            <w:gridCol w:w="1022"/>
            <w:gridCol w:w="2105"/>
            <w:gridCol w:w="1020"/>
            <w:gridCol w:w="1023"/>
          </w:tblGrid>
        </w:tblGridChange>
      </w:tblGrid>
      <w:tr w:rsidR="004E3C99" w:rsidRPr="009D573C" w14:paraId="15EBC45C" w14:textId="77777777" w:rsidTr="009D573C">
        <w:tc>
          <w:tcPr>
            <w:tcW w:w="1857" w:type="dxa"/>
            <w:tcBorders>
              <w:top w:val="single" w:sz="4" w:space="0" w:color="auto"/>
            </w:tcBorders>
            <w:tcPrChange w:id="491" w:author="Matt Masters" w:date="2020-12-02T18:41:00Z">
              <w:tcPr>
                <w:tcW w:w="2160" w:type="dxa"/>
                <w:tcBorders>
                  <w:top w:val="single" w:sz="4" w:space="0" w:color="auto"/>
                </w:tcBorders>
              </w:tcPr>
            </w:tcPrChange>
          </w:tcPr>
          <w:p w14:paraId="051109B1" w14:textId="77777777" w:rsidR="004E3C99" w:rsidRPr="009D573C" w:rsidRDefault="004E3C99" w:rsidP="00EB6FEB">
            <w:pPr>
              <w:jc w:val="center"/>
              <w:rPr>
                <w:rFonts w:cs="Times New Roman"/>
                <w:sz w:val="22"/>
                <w:rPrChange w:id="492" w:author="Matt Masters" w:date="2020-12-02T18:41:00Z">
                  <w:rPr>
                    <w:rFonts w:cs="Times New Roman"/>
                    <w:szCs w:val="24"/>
                  </w:rPr>
                </w:rPrChange>
              </w:rPr>
            </w:pPr>
          </w:p>
        </w:tc>
        <w:tc>
          <w:tcPr>
            <w:tcW w:w="2045" w:type="dxa"/>
            <w:gridSpan w:val="2"/>
            <w:tcBorders>
              <w:top w:val="single" w:sz="4" w:space="0" w:color="auto"/>
            </w:tcBorders>
            <w:tcPrChange w:id="493" w:author="Matt Masters" w:date="2020-12-02T18:41:00Z">
              <w:tcPr>
                <w:tcW w:w="2304" w:type="dxa"/>
                <w:gridSpan w:val="2"/>
                <w:tcBorders>
                  <w:top w:val="single" w:sz="4" w:space="0" w:color="auto"/>
                </w:tcBorders>
              </w:tcPr>
            </w:tcPrChange>
          </w:tcPr>
          <w:p w14:paraId="114CB9CD" w14:textId="72BD186F" w:rsidR="004E3C99" w:rsidRPr="009D573C" w:rsidRDefault="004E3C99" w:rsidP="00EB6FEB">
            <w:pPr>
              <w:jc w:val="center"/>
              <w:rPr>
                <w:rFonts w:cs="Times New Roman"/>
                <w:b/>
                <w:bCs/>
                <w:sz w:val="22"/>
                <w:rPrChange w:id="494" w:author="Matt Masters" w:date="2020-12-02T18:41:00Z">
                  <w:rPr>
                    <w:rFonts w:cs="Times New Roman"/>
                    <w:b/>
                    <w:bCs/>
                    <w:szCs w:val="24"/>
                  </w:rPr>
                </w:rPrChange>
              </w:rPr>
            </w:pPr>
            <w:r w:rsidRPr="009D573C">
              <w:rPr>
                <w:rFonts w:cs="Times New Roman"/>
                <w:b/>
                <w:bCs/>
                <w:sz w:val="22"/>
                <w:rPrChange w:id="495" w:author="Matt Masters" w:date="2020-12-02T18:41:00Z">
                  <w:rPr>
                    <w:rFonts w:cs="Times New Roman"/>
                    <w:b/>
                    <w:bCs/>
                    <w:szCs w:val="24"/>
                  </w:rPr>
                </w:rPrChange>
              </w:rPr>
              <w:t>All-cause Mortality</w:t>
            </w:r>
          </w:p>
        </w:tc>
        <w:tc>
          <w:tcPr>
            <w:tcW w:w="3127" w:type="dxa"/>
            <w:gridSpan w:val="2"/>
            <w:tcBorders>
              <w:top w:val="single" w:sz="4" w:space="0" w:color="auto"/>
            </w:tcBorders>
            <w:tcPrChange w:id="496" w:author="Matt Masters" w:date="2020-12-02T18:41:00Z">
              <w:tcPr>
                <w:tcW w:w="2304" w:type="dxa"/>
                <w:gridSpan w:val="2"/>
                <w:tcBorders>
                  <w:top w:val="single" w:sz="4" w:space="0" w:color="auto"/>
                </w:tcBorders>
              </w:tcPr>
            </w:tcPrChange>
          </w:tcPr>
          <w:p w14:paraId="2FE736B4" w14:textId="4FD6080F" w:rsidR="004E3C99" w:rsidRPr="009D573C" w:rsidRDefault="004E3C99" w:rsidP="00EB6FEB">
            <w:pPr>
              <w:jc w:val="center"/>
              <w:rPr>
                <w:rFonts w:cs="Times New Roman"/>
                <w:b/>
                <w:bCs/>
                <w:sz w:val="22"/>
                <w:rPrChange w:id="497" w:author="Matt Masters" w:date="2020-12-02T18:41:00Z">
                  <w:rPr>
                    <w:rFonts w:cs="Times New Roman"/>
                    <w:b/>
                    <w:bCs/>
                    <w:szCs w:val="24"/>
                  </w:rPr>
                </w:rPrChange>
              </w:rPr>
            </w:pPr>
            <w:r w:rsidRPr="009D573C">
              <w:rPr>
                <w:rFonts w:cs="Times New Roman"/>
                <w:b/>
                <w:bCs/>
                <w:sz w:val="22"/>
                <w:rPrChange w:id="498" w:author="Matt Masters" w:date="2020-12-02T18:41:00Z">
                  <w:rPr>
                    <w:rFonts w:cs="Times New Roman"/>
                    <w:b/>
                    <w:bCs/>
                    <w:szCs w:val="24"/>
                  </w:rPr>
                </w:rPrChange>
              </w:rPr>
              <w:t>Cancer Mortality</w:t>
            </w:r>
          </w:p>
        </w:tc>
        <w:tc>
          <w:tcPr>
            <w:tcW w:w="2241" w:type="dxa"/>
            <w:gridSpan w:val="2"/>
            <w:tcBorders>
              <w:top w:val="single" w:sz="4" w:space="0" w:color="auto"/>
            </w:tcBorders>
            <w:tcPrChange w:id="499" w:author="Matt Masters" w:date="2020-12-02T18:41:00Z">
              <w:tcPr>
                <w:tcW w:w="2304" w:type="dxa"/>
                <w:gridSpan w:val="2"/>
                <w:tcBorders>
                  <w:top w:val="single" w:sz="4" w:space="0" w:color="auto"/>
                </w:tcBorders>
              </w:tcPr>
            </w:tcPrChange>
          </w:tcPr>
          <w:p w14:paraId="7B9172BD" w14:textId="665322F2" w:rsidR="004E3C99" w:rsidRPr="009D573C" w:rsidRDefault="004E3C99" w:rsidP="00EB6FEB">
            <w:pPr>
              <w:jc w:val="center"/>
              <w:rPr>
                <w:rFonts w:cs="Times New Roman"/>
                <w:b/>
                <w:bCs/>
                <w:sz w:val="22"/>
                <w:rPrChange w:id="500" w:author="Matt Masters" w:date="2020-12-02T18:41:00Z">
                  <w:rPr>
                    <w:rFonts w:cs="Times New Roman"/>
                    <w:b/>
                    <w:bCs/>
                    <w:szCs w:val="24"/>
                  </w:rPr>
                </w:rPrChange>
              </w:rPr>
            </w:pPr>
            <w:r w:rsidRPr="009D573C">
              <w:rPr>
                <w:rFonts w:cs="Times New Roman"/>
                <w:b/>
                <w:bCs/>
                <w:sz w:val="22"/>
                <w:rPrChange w:id="501" w:author="Matt Masters" w:date="2020-12-02T18:41:00Z">
                  <w:rPr>
                    <w:rFonts w:cs="Times New Roman"/>
                    <w:b/>
                    <w:bCs/>
                    <w:szCs w:val="24"/>
                  </w:rPr>
                </w:rPrChange>
              </w:rPr>
              <w:t>CVD Mortality</w:t>
            </w:r>
          </w:p>
        </w:tc>
      </w:tr>
      <w:tr w:rsidR="00EB6FEB" w:rsidRPr="009D573C" w14:paraId="46A484AC" w14:textId="77777777" w:rsidTr="009D573C">
        <w:tc>
          <w:tcPr>
            <w:tcW w:w="1857" w:type="dxa"/>
            <w:tcBorders>
              <w:bottom w:val="single" w:sz="4" w:space="0" w:color="auto"/>
            </w:tcBorders>
            <w:tcPrChange w:id="502" w:author="Matt Masters" w:date="2020-12-02T18:41:00Z">
              <w:tcPr>
                <w:tcW w:w="2160" w:type="dxa"/>
                <w:tcBorders>
                  <w:bottom w:val="single" w:sz="4" w:space="0" w:color="auto"/>
                </w:tcBorders>
              </w:tcPr>
            </w:tcPrChange>
          </w:tcPr>
          <w:p w14:paraId="4BDB331A" w14:textId="77777777" w:rsidR="004E3C99" w:rsidRPr="009D573C" w:rsidRDefault="004E3C99" w:rsidP="00EB6FEB">
            <w:pPr>
              <w:jc w:val="center"/>
              <w:rPr>
                <w:rFonts w:cs="Times New Roman"/>
                <w:sz w:val="22"/>
                <w:rPrChange w:id="503" w:author="Matt Masters" w:date="2020-12-02T18:41:00Z">
                  <w:rPr>
                    <w:rFonts w:cs="Times New Roman"/>
                    <w:szCs w:val="24"/>
                  </w:rPr>
                </w:rPrChange>
              </w:rPr>
            </w:pPr>
          </w:p>
        </w:tc>
        <w:tc>
          <w:tcPr>
            <w:tcW w:w="843" w:type="dxa"/>
            <w:tcBorders>
              <w:bottom w:val="single" w:sz="4" w:space="0" w:color="auto"/>
            </w:tcBorders>
            <w:tcPrChange w:id="504" w:author="Matt Masters" w:date="2020-12-02T18:41:00Z">
              <w:tcPr>
                <w:tcW w:w="1152" w:type="dxa"/>
                <w:tcBorders>
                  <w:bottom w:val="single" w:sz="4" w:space="0" w:color="auto"/>
                </w:tcBorders>
              </w:tcPr>
            </w:tcPrChange>
          </w:tcPr>
          <w:p w14:paraId="3344440A" w14:textId="77777777" w:rsidR="004E3C99" w:rsidRPr="009D573C" w:rsidRDefault="004E3C99" w:rsidP="00EB6FEB">
            <w:pPr>
              <w:jc w:val="center"/>
              <w:rPr>
                <w:rFonts w:cs="Times New Roman"/>
                <w:sz w:val="22"/>
                <w:rPrChange w:id="505" w:author="Matt Masters" w:date="2020-12-02T18:41:00Z">
                  <w:rPr>
                    <w:rFonts w:cs="Times New Roman"/>
                    <w:szCs w:val="24"/>
                  </w:rPr>
                </w:rPrChange>
              </w:rPr>
            </w:pPr>
            <w:r w:rsidRPr="009D573C">
              <w:rPr>
                <w:rFonts w:cs="Times New Roman"/>
                <w:sz w:val="22"/>
                <w:rPrChange w:id="506" w:author="Matt Masters" w:date="2020-12-02T18:41:00Z">
                  <w:rPr>
                    <w:rFonts w:cs="Times New Roman"/>
                    <w:szCs w:val="24"/>
                  </w:rPr>
                </w:rPrChange>
              </w:rPr>
              <w:t>HR</w:t>
            </w:r>
          </w:p>
        </w:tc>
        <w:tc>
          <w:tcPr>
            <w:tcW w:w="1202" w:type="dxa"/>
            <w:tcBorders>
              <w:bottom w:val="single" w:sz="4" w:space="0" w:color="auto"/>
            </w:tcBorders>
            <w:tcPrChange w:id="507" w:author="Matt Masters" w:date="2020-12-02T18:41:00Z">
              <w:tcPr>
                <w:tcW w:w="1152" w:type="dxa"/>
                <w:tcBorders>
                  <w:bottom w:val="single" w:sz="4" w:space="0" w:color="auto"/>
                </w:tcBorders>
              </w:tcPr>
            </w:tcPrChange>
          </w:tcPr>
          <w:p w14:paraId="5CF2F412" w14:textId="77777777" w:rsidR="004E3C99" w:rsidRPr="009D573C" w:rsidRDefault="004E3C99" w:rsidP="00EB6FEB">
            <w:pPr>
              <w:jc w:val="center"/>
              <w:rPr>
                <w:rFonts w:cs="Times New Roman"/>
                <w:sz w:val="22"/>
                <w:rPrChange w:id="508" w:author="Matt Masters" w:date="2020-12-02T18:41:00Z">
                  <w:rPr>
                    <w:rFonts w:cs="Times New Roman"/>
                    <w:szCs w:val="24"/>
                  </w:rPr>
                </w:rPrChange>
              </w:rPr>
            </w:pPr>
            <w:r w:rsidRPr="009D573C">
              <w:rPr>
                <w:rFonts w:cs="Times New Roman"/>
                <w:sz w:val="22"/>
                <w:rPrChange w:id="509" w:author="Matt Masters" w:date="2020-12-02T18:41:00Z">
                  <w:rPr>
                    <w:rFonts w:cs="Times New Roman"/>
                    <w:szCs w:val="24"/>
                  </w:rPr>
                </w:rPrChange>
              </w:rPr>
              <w:t>95% CI</w:t>
            </w:r>
          </w:p>
        </w:tc>
        <w:tc>
          <w:tcPr>
            <w:tcW w:w="1022" w:type="dxa"/>
            <w:tcBorders>
              <w:bottom w:val="single" w:sz="4" w:space="0" w:color="auto"/>
            </w:tcBorders>
            <w:tcPrChange w:id="510" w:author="Matt Masters" w:date="2020-12-02T18:41:00Z">
              <w:tcPr>
                <w:tcW w:w="1152" w:type="dxa"/>
                <w:tcBorders>
                  <w:bottom w:val="single" w:sz="4" w:space="0" w:color="auto"/>
                </w:tcBorders>
              </w:tcPr>
            </w:tcPrChange>
          </w:tcPr>
          <w:p w14:paraId="6F8A3878" w14:textId="77777777" w:rsidR="004E3C99" w:rsidRPr="009D573C" w:rsidRDefault="004E3C99" w:rsidP="00EB6FEB">
            <w:pPr>
              <w:jc w:val="center"/>
              <w:rPr>
                <w:rFonts w:cs="Times New Roman"/>
                <w:sz w:val="22"/>
                <w:rPrChange w:id="511" w:author="Matt Masters" w:date="2020-12-02T18:41:00Z">
                  <w:rPr>
                    <w:rFonts w:cs="Times New Roman"/>
                    <w:szCs w:val="24"/>
                  </w:rPr>
                </w:rPrChange>
              </w:rPr>
            </w:pPr>
            <w:r w:rsidRPr="009D573C">
              <w:rPr>
                <w:rFonts w:cs="Times New Roman"/>
                <w:sz w:val="22"/>
                <w:rPrChange w:id="512" w:author="Matt Masters" w:date="2020-12-02T18:41:00Z">
                  <w:rPr>
                    <w:rFonts w:cs="Times New Roman"/>
                    <w:szCs w:val="24"/>
                  </w:rPr>
                </w:rPrChange>
              </w:rPr>
              <w:t>HR</w:t>
            </w:r>
          </w:p>
        </w:tc>
        <w:tc>
          <w:tcPr>
            <w:tcW w:w="2105" w:type="dxa"/>
            <w:tcBorders>
              <w:bottom w:val="single" w:sz="4" w:space="0" w:color="auto"/>
            </w:tcBorders>
            <w:tcPrChange w:id="513" w:author="Matt Masters" w:date="2020-12-02T18:41:00Z">
              <w:tcPr>
                <w:tcW w:w="1152" w:type="dxa"/>
                <w:tcBorders>
                  <w:bottom w:val="single" w:sz="4" w:space="0" w:color="auto"/>
                </w:tcBorders>
              </w:tcPr>
            </w:tcPrChange>
          </w:tcPr>
          <w:p w14:paraId="24A53CF2" w14:textId="77777777" w:rsidR="004E3C99" w:rsidRPr="009D573C" w:rsidRDefault="004E3C99" w:rsidP="00EB6FEB">
            <w:pPr>
              <w:jc w:val="center"/>
              <w:rPr>
                <w:rFonts w:cs="Times New Roman"/>
                <w:sz w:val="22"/>
                <w:rPrChange w:id="514" w:author="Matt Masters" w:date="2020-12-02T18:41:00Z">
                  <w:rPr>
                    <w:rFonts w:cs="Times New Roman"/>
                    <w:szCs w:val="24"/>
                  </w:rPr>
                </w:rPrChange>
              </w:rPr>
            </w:pPr>
            <w:r w:rsidRPr="009D573C">
              <w:rPr>
                <w:rFonts w:cs="Times New Roman"/>
                <w:sz w:val="22"/>
                <w:rPrChange w:id="515" w:author="Matt Masters" w:date="2020-12-02T18:41:00Z">
                  <w:rPr>
                    <w:rFonts w:cs="Times New Roman"/>
                    <w:szCs w:val="24"/>
                  </w:rPr>
                </w:rPrChange>
              </w:rPr>
              <w:t>95% CI</w:t>
            </w:r>
          </w:p>
        </w:tc>
        <w:tc>
          <w:tcPr>
            <w:tcW w:w="1020" w:type="dxa"/>
            <w:tcBorders>
              <w:bottom w:val="single" w:sz="4" w:space="0" w:color="auto"/>
            </w:tcBorders>
            <w:tcPrChange w:id="516" w:author="Matt Masters" w:date="2020-12-02T18:41:00Z">
              <w:tcPr>
                <w:tcW w:w="1152" w:type="dxa"/>
                <w:tcBorders>
                  <w:bottom w:val="single" w:sz="4" w:space="0" w:color="auto"/>
                </w:tcBorders>
              </w:tcPr>
            </w:tcPrChange>
          </w:tcPr>
          <w:p w14:paraId="721FD25F" w14:textId="77777777" w:rsidR="004E3C99" w:rsidRPr="009D573C" w:rsidRDefault="004E3C99" w:rsidP="00EB6FEB">
            <w:pPr>
              <w:jc w:val="center"/>
              <w:rPr>
                <w:rFonts w:cs="Times New Roman"/>
                <w:sz w:val="22"/>
                <w:rPrChange w:id="517" w:author="Matt Masters" w:date="2020-12-02T18:41:00Z">
                  <w:rPr>
                    <w:rFonts w:cs="Times New Roman"/>
                    <w:szCs w:val="24"/>
                  </w:rPr>
                </w:rPrChange>
              </w:rPr>
            </w:pPr>
            <w:r w:rsidRPr="009D573C">
              <w:rPr>
                <w:rFonts w:cs="Times New Roman"/>
                <w:sz w:val="22"/>
                <w:rPrChange w:id="518" w:author="Matt Masters" w:date="2020-12-02T18:41:00Z">
                  <w:rPr>
                    <w:rFonts w:cs="Times New Roman"/>
                    <w:szCs w:val="24"/>
                  </w:rPr>
                </w:rPrChange>
              </w:rPr>
              <w:t>HR</w:t>
            </w:r>
          </w:p>
        </w:tc>
        <w:tc>
          <w:tcPr>
            <w:tcW w:w="1221" w:type="dxa"/>
            <w:tcBorders>
              <w:bottom w:val="single" w:sz="4" w:space="0" w:color="auto"/>
            </w:tcBorders>
            <w:tcPrChange w:id="519" w:author="Matt Masters" w:date="2020-12-02T18:41:00Z">
              <w:tcPr>
                <w:tcW w:w="1152" w:type="dxa"/>
                <w:tcBorders>
                  <w:bottom w:val="single" w:sz="4" w:space="0" w:color="auto"/>
                </w:tcBorders>
              </w:tcPr>
            </w:tcPrChange>
          </w:tcPr>
          <w:p w14:paraId="49D68B22" w14:textId="77777777" w:rsidR="004E3C99" w:rsidRPr="009D573C" w:rsidRDefault="004E3C99" w:rsidP="00EB6FEB">
            <w:pPr>
              <w:jc w:val="center"/>
              <w:rPr>
                <w:rFonts w:cs="Times New Roman"/>
                <w:sz w:val="22"/>
                <w:rPrChange w:id="520" w:author="Matt Masters" w:date="2020-12-02T18:41:00Z">
                  <w:rPr>
                    <w:rFonts w:cs="Times New Roman"/>
                    <w:szCs w:val="24"/>
                  </w:rPr>
                </w:rPrChange>
              </w:rPr>
            </w:pPr>
            <w:r w:rsidRPr="009D573C">
              <w:rPr>
                <w:rFonts w:cs="Times New Roman"/>
                <w:sz w:val="22"/>
                <w:rPrChange w:id="521" w:author="Matt Masters" w:date="2020-12-02T18:41:00Z">
                  <w:rPr>
                    <w:rFonts w:cs="Times New Roman"/>
                    <w:szCs w:val="24"/>
                  </w:rPr>
                </w:rPrChange>
              </w:rPr>
              <w:t>95% CI</w:t>
            </w:r>
          </w:p>
        </w:tc>
      </w:tr>
      <w:tr w:rsidR="004E3C99" w:rsidRPr="009D573C" w14:paraId="4C154620" w14:textId="77777777" w:rsidTr="009D573C">
        <w:tc>
          <w:tcPr>
            <w:tcW w:w="1857" w:type="dxa"/>
            <w:tcBorders>
              <w:top w:val="single" w:sz="4" w:space="0" w:color="auto"/>
              <w:bottom w:val="single" w:sz="4" w:space="0" w:color="auto"/>
            </w:tcBorders>
            <w:tcPrChange w:id="522" w:author="Matt Masters" w:date="2020-12-02T18:41:00Z">
              <w:tcPr>
                <w:tcW w:w="2160" w:type="dxa"/>
                <w:tcBorders>
                  <w:top w:val="single" w:sz="4" w:space="0" w:color="auto"/>
                  <w:bottom w:val="single" w:sz="4" w:space="0" w:color="auto"/>
                </w:tcBorders>
              </w:tcPr>
            </w:tcPrChange>
          </w:tcPr>
          <w:p w14:paraId="59D57431" w14:textId="77777777" w:rsidR="004E3C99" w:rsidRPr="009D573C" w:rsidRDefault="004E3C99" w:rsidP="00EB6FEB">
            <w:pPr>
              <w:jc w:val="center"/>
              <w:rPr>
                <w:rFonts w:cs="Times New Roman"/>
                <w:sz w:val="22"/>
                <w:rPrChange w:id="523" w:author="Matt Masters" w:date="2020-12-02T18:41:00Z">
                  <w:rPr>
                    <w:rFonts w:cs="Times New Roman"/>
                    <w:szCs w:val="24"/>
                  </w:rPr>
                </w:rPrChange>
              </w:rPr>
            </w:pPr>
          </w:p>
        </w:tc>
        <w:tc>
          <w:tcPr>
            <w:tcW w:w="7413" w:type="dxa"/>
            <w:gridSpan w:val="6"/>
            <w:tcBorders>
              <w:top w:val="single" w:sz="4" w:space="0" w:color="auto"/>
              <w:bottom w:val="single" w:sz="4" w:space="0" w:color="auto"/>
            </w:tcBorders>
            <w:tcPrChange w:id="524" w:author="Matt Masters" w:date="2020-12-02T18:41:00Z">
              <w:tcPr>
                <w:tcW w:w="6912" w:type="dxa"/>
                <w:gridSpan w:val="6"/>
                <w:tcBorders>
                  <w:top w:val="single" w:sz="4" w:space="0" w:color="auto"/>
                  <w:bottom w:val="single" w:sz="4" w:space="0" w:color="auto"/>
                </w:tcBorders>
              </w:tcPr>
            </w:tcPrChange>
          </w:tcPr>
          <w:p w14:paraId="33D34BF2" w14:textId="328FE044" w:rsidR="004E3C99" w:rsidRPr="009D573C" w:rsidRDefault="004E3C99" w:rsidP="00EB6FEB">
            <w:pPr>
              <w:jc w:val="center"/>
              <w:rPr>
                <w:rFonts w:cs="Times New Roman"/>
                <w:b/>
                <w:bCs/>
                <w:sz w:val="22"/>
                <w:rPrChange w:id="525" w:author="Matt Masters" w:date="2020-12-02T18:41:00Z">
                  <w:rPr>
                    <w:rFonts w:cs="Times New Roman"/>
                    <w:b/>
                    <w:bCs/>
                    <w:szCs w:val="24"/>
                  </w:rPr>
                </w:rPrChange>
              </w:rPr>
            </w:pPr>
            <w:r w:rsidRPr="009D573C">
              <w:rPr>
                <w:rFonts w:cs="Times New Roman"/>
                <w:b/>
                <w:bCs/>
                <w:sz w:val="22"/>
                <w:rPrChange w:id="526" w:author="Matt Masters" w:date="2020-12-02T18:41:00Z">
                  <w:rPr>
                    <w:rFonts w:cs="Times New Roman"/>
                    <w:b/>
                    <w:bCs/>
                    <w:szCs w:val="24"/>
                  </w:rPr>
                </w:rPrChange>
              </w:rPr>
              <w:t>Follow</w:t>
            </w:r>
            <w:r w:rsidR="00E15B5E" w:rsidRPr="009D573C">
              <w:rPr>
                <w:rFonts w:cs="Times New Roman"/>
                <w:b/>
                <w:bCs/>
                <w:sz w:val="22"/>
                <w:rPrChange w:id="527" w:author="Matt Masters" w:date="2020-12-02T18:41:00Z">
                  <w:rPr>
                    <w:rFonts w:cs="Times New Roman"/>
                    <w:b/>
                    <w:bCs/>
                    <w:szCs w:val="24"/>
                  </w:rPr>
                </w:rPrChange>
              </w:rPr>
              <w:t>-</w:t>
            </w:r>
            <w:r w:rsidRPr="009D573C">
              <w:rPr>
                <w:rFonts w:cs="Times New Roman"/>
                <w:b/>
                <w:bCs/>
                <w:sz w:val="22"/>
                <w:rPrChange w:id="528" w:author="Matt Masters" w:date="2020-12-02T18:41:00Z">
                  <w:rPr>
                    <w:rFonts w:cs="Times New Roman"/>
                    <w:b/>
                    <w:bCs/>
                    <w:szCs w:val="24"/>
                  </w:rPr>
                </w:rPrChange>
              </w:rPr>
              <w:t xml:space="preserve">up </w:t>
            </w:r>
            <w:r w:rsidR="00E15B5E" w:rsidRPr="009D573C">
              <w:rPr>
                <w:rFonts w:cs="Times New Roman"/>
                <w:b/>
                <w:bCs/>
                <w:sz w:val="22"/>
                <w:rPrChange w:id="529" w:author="Matt Masters" w:date="2020-12-02T18:41:00Z">
                  <w:rPr>
                    <w:rFonts w:cs="Times New Roman"/>
                    <w:b/>
                    <w:bCs/>
                    <w:szCs w:val="24"/>
                  </w:rPr>
                </w:rPrChange>
              </w:rPr>
              <w:t xml:space="preserve">period: </w:t>
            </w:r>
            <w:r w:rsidRPr="009D573C">
              <w:rPr>
                <w:rFonts w:cs="Times New Roman"/>
                <w:b/>
                <w:bCs/>
                <w:sz w:val="22"/>
                <w:rPrChange w:id="530" w:author="Matt Masters" w:date="2020-12-02T18:41:00Z">
                  <w:rPr>
                    <w:rFonts w:cs="Times New Roman"/>
                    <w:b/>
                    <w:bCs/>
                    <w:szCs w:val="24"/>
                  </w:rPr>
                </w:rPrChange>
              </w:rPr>
              <w:t>1982-1999</w:t>
            </w:r>
          </w:p>
        </w:tc>
      </w:tr>
      <w:tr w:rsidR="004E3C99" w:rsidRPr="009D573C" w14:paraId="6BE4E245" w14:textId="77777777" w:rsidTr="009D573C">
        <w:tc>
          <w:tcPr>
            <w:tcW w:w="1857" w:type="dxa"/>
            <w:tcBorders>
              <w:top w:val="single" w:sz="4" w:space="0" w:color="auto"/>
            </w:tcBorders>
            <w:tcPrChange w:id="531" w:author="Matt Masters" w:date="2020-12-02T18:41:00Z">
              <w:tcPr>
                <w:tcW w:w="2160" w:type="dxa"/>
                <w:tcBorders>
                  <w:top w:val="single" w:sz="4" w:space="0" w:color="auto"/>
                </w:tcBorders>
              </w:tcPr>
            </w:tcPrChange>
          </w:tcPr>
          <w:p w14:paraId="6275B942" w14:textId="77777777" w:rsidR="004E3C99" w:rsidRPr="009D573C" w:rsidRDefault="004E3C99" w:rsidP="00EB6FEB">
            <w:pPr>
              <w:jc w:val="center"/>
              <w:rPr>
                <w:rFonts w:cs="Times New Roman"/>
                <w:sz w:val="22"/>
                <w:rPrChange w:id="532" w:author="Matt Masters" w:date="2020-12-02T18:41:00Z">
                  <w:rPr>
                    <w:rFonts w:cs="Times New Roman"/>
                    <w:szCs w:val="24"/>
                  </w:rPr>
                </w:rPrChange>
              </w:rPr>
            </w:pPr>
          </w:p>
        </w:tc>
        <w:tc>
          <w:tcPr>
            <w:tcW w:w="843" w:type="dxa"/>
            <w:tcBorders>
              <w:top w:val="single" w:sz="4" w:space="0" w:color="auto"/>
            </w:tcBorders>
            <w:tcPrChange w:id="533" w:author="Matt Masters" w:date="2020-12-02T18:41:00Z">
              <w:tcPr>
                <w:tcW w:w="1152" w:type="dxa"/>
                <w:tcBorders>
                  <w:top w:val="single" w:sz="4" w:space="0" w:color="auto"/>
                </w:tcBorders>
              </w:tcPr>
            </w:tcPrChange>
          </w:tcPr>
          <w:p w14:paraId="5950FC55" w14:textId="77777777" w:rsidR="004E3C99" w:rsidRPr="009D573C" w:rsidRDefault="004E3C99" w:rsidP="00EB6FEB">
            <w:pPr>
              <w:jc w:val="center"/>
              <w:rPr>
                <w:rFonts w:cs="Times New Roman"/>
                <w:sz w:val="22"/>
                <w:rPrChange w:id="534" w:author="Matt Masters" w:date="2020-12-02T18:41:00Z">
                  <w:rPr>
                    <w:rFonts w:cs="Times New Roman"/>
                    <w:szCs w:val="24"/>
                  </w:rPr>
                </w:rPrChange>
              </w:rPr>
            </w:pPr>
          </w:p>
        </w:tc>
        <w:tc>
          <w:tcPr>
            <w:tcW w:w="1202" w:type="dxa"/>
            <w:tcBorders>
              <w:top w:val="single" w:sz="4" w:space="0" w:color="auto"/>
            </w:tcBorders>
            <w:tcPrChange w:id="535" w:author="Matt Masters" w:date="2020-12-02T18:41:00Z">
              <w:tcPr>
                <w:tcW w:w="1152" w:type="dxa"/>
                <w:tcBorders>
                  <w:top w:val="single" w:sz="4" w:space="0" w:color="auto"/>
                </w:tcBorders>
              </w:tcPr>
            </w:tcPrChange>
          </w:tcPr>
          <w:p w14:paraId="12ED1D2D" w14:textId="77777777" w:rsidR="004E3C99" w:rsidRPr="009D573C" w:rsidRDefault="004E3C99" w:rsidP="00EB6FEB">
            <w:pPr>
              <w:jc w:val="center"/>
              <w:rPr>
                <w:rFonts w:cs="Times New Roman"/>
                <w:sz w:val="22"/>
                <w:rPrChange w:id="536" w:author="Matt Masters" w:date="2020-12-02T18:41:00Z">
                  <w:rPr>
                    <w:rFonts w:cs="Times New Roman"/>
                    <w:szCs w:val="24"/>
                  </w:rPr>
                </w:rPrChange>
              </w:rPr>
            </w:pPr>
          </w:p>
        </w:tc>
        <w:tc>
          <w:tcPr>
            <w:tcW w:w="1022" w:type="dxa"/>
            <w:tcBorders>
              <w:top w:val="single" w:sz="4" w:space="0" w:color="auto"/>
            </w:tcBorders>
            <w:tcPrChange w:id="537" w:author="Matt Masters" w:date="2020-12-02T18:41:00Z">
              <w:tcPr>
                <w:tcW w:w="1152" w:type="dxa"/>
                <w:tcBorders>
                  <w:top w:val="single" w:sz="4" w:space="0" w:color="auto"/>
                </w:tcBorders>
              </w:tcPr>
            </w:tcPrChange>
          </w:tcPr>
          <w:p w14:paraId="2D850816" w14:textId="77777777" w:rsidR="004E3C99" w:rsidRPr="009D573C" w:rsidRDefault="004E3C99" w:rsidP="00EB6FEB">
            <w:pPr>
              <w:jc w:val="center"/>
              <w:rPr>
                <w:rFonts w:cs="Times New Roman"/>
                <w:sz w:val="22"/>
                <w:rPrChange w:id="538" w:author="Matt Masters" w:date="2020-12-02T18:41:00Z">
                  <w:rPr>
                    <w:rFonts w:cs="Times New Roman"/>
                    <w:szCs w:val="24"/>
                  </w:rPr>
                </w:rPrChange>
              </w:rPr>
            </w:pPr>
          </w:p>
        </w:tc>
        <w:tc>
          <w:tcPr>
            <w:tcW w:w="2105" w:type="dxa"/>
            <w:tcBorders>
              <w:top w:val="single" w:sz="4" w:space="0" w:color="auto"/>
            </w:tcBorders>
            <w:tcPrChange w:id="539" w:author="Matt Masters" w:date="2020-12-02T18:41:00Z">
              <w:tcPr>
                <w:tcW w:w="1152" w:type="dxa"/>
                <w:tcBorders>
                  <w:top w:val="single" w:sz="4" w:space="0" w:color="auto"/>
                </w:tcBorders>
              </w:tcPr>
            </w:tcPrChange>
          </w:tcPr>
          <w:p w14:paraId="63940B6F" w14:textId="77777777" w:rsidR="004E3C99" w:rsidRPr="009D573C" w:rsidRDefault="004E3C99" w:rsidP="00EB6FEB">
            <w:pPr>
              <w:jc w:val="center"/>
              <w:rPr>
                <w:rFonts w:cs="Times New Roman"/>
                <w:sz w:val="22"/>
                <w:rPrChange w:id="540" w:author="Matt Masters" w:date="2020-12-02T18:41:00Z">
                  <w:rPr>
                    <w:rFonts w:cs="Times New Roman"/>
                    <w:szCs w:val="24"/>
                  </w:rPr>
                </w:rPrChange>
              </w:rPr>
            </w:pPr>
          </w:p>
        </w:tc>
        <w:tc>
          <w:tcPr>
            <w:tcW w:w="1020" w:type="dxa"/>
            <w:tcBorders>
              <w:top w:val="single" w:sz="4" w:space="0" w:color="auto"/>
            </w:tcBorders>
            <w:tcPrChange w:id="541" w:author="Matt Masters" w:date="2020-12-02T18:41:00Z">
              <w:tcPr>
                <w:tcW w:w="1152" w:type="dxa"/>
                <w:tcBorders>
                  <w:top w:val="single" w:sz="4" w:space="0" w:color="auto"/>
                </w:tcBorders>
              </w:tcPr>
            </w:tcPrChange>
          </w:tcPr>
          <w:p w14:paraId="41877A30" w14:textId="77777777" w:rsidR="004E3C99" w:rsidRPr="009D573C" w:rsidRDefault="004E3C99" w:rsidP="00EB6FEB">
            <w:pPr>
              <w:jc w:val="center"/>
              <w:rPr>
                <w:rFonts w:cs="Times New Roman"/>
                <w:sz w:val="22"/>
                <w:rPrChange w:id="542" w:author="Matt Masters" w:date="2020-12-02T18:41:00Z">
                  <w:rPr>
                    <w:rFonts w:cs="Times New Roman"/>
                    <w:szCs w:val="24"/>
                  </w:rPr>
                </w:rPrChange>
              </w:rPr>
            </w:pPr>
          </w:p>
        </w:tc>
        <w:tc>
          <w:tcPr>
            <w:tcW w:w="1221" w:type="dxa"/>
            <w:tcBorders>
              <w:top w:val="single" w:sz="4" w:space="0" w:color="auto"/>
            </w:tcBorders>
            <w:tcPrChange w:id="543" w:author="Matt Masters" w:date="2020-12-02T18:41:00Z">
              <w:tcPr>
                <w:tcW w:w="1152" w:type="dxa"/>
                <w:tcBorders>
                  <w:top w:val="single" w:sz="4" w:space="0" w:color="auto"/>
                </w:tcBorders>
              </w:tcPr>
            </w:tcPrChange>
          </w:tcPr>
          <w:p w14:paraId="05676D9D" w14:textId="77777777" w:rsidR="004E3C99" w:rsidRPr="009D573C" w:rsidRDefault="004E3C99" w:rsidP="00EB6FEB">
            <w:pPr>
              <w:jc w:val="center"/>
              <w:rPr>
                <w:rFonts w:cs="Times New Roman"/>
                <w:sz w:val="22"/>
                <w:rPrChange w:id="544" w:author="Matt Masters" w:date="2020-12-02T18:41:00Z">
                  <w:rPr>
                    <w:rFonts w:cs="Times New Roman"/>
                    <w:szCs w:val="24"/>
                  </w:rPr>
                </w:rPrChange>
              </w:rPr>
            </w:pPr>
          </w:p>
        </w:tc>
      </w:tr>
      <w:tr w:rsidR="004E3C99" w:rsidRPr="009D573C" w14:paraId="0653EFDA" w14:textId="33AEA4CC" w:rsidTr="009D573C">
        <w:tc>
          <w:tcPr>
            <w:tcW w:w="1857" w:type="dxa"/>
            <w:tcPrChange w:id="545" w:author="Matt Masters" w:date="2020-12-02T18:41:00Z">
              <w:tcPr>
                <w:tcW w:w="2160" w:type="dxa"/>
              </w:tcPr>
            </w:tcPrChange>
          </w:tcPr>
          <w:p w14:paraId="030B3FC0" w14:textId="73E0DFC3" w:rsidR="005074A5" w:rsidRPr="009D573C" w:rsidRDefault="005074A5" w:rsidP="00EB6FEB">
            <w:pPr>
              <w:rPr>
                <w:rFonts w:cs="Times New Roman"/>
                <w:b/>
                <w:bCs/>
                <w:sz w:val="22"/>
                <w:rPrChange w:id="546" w:author="Matt Masters" w:date="2020-12-02T18:41:00Z">
                  <w:rPr>
                    <w:rFonts w:cs="Times New Roman"/>
                    <w:b/>
                    <w:bCs/>
                    <w:szCs w:val="24"/>
                  </w:rPr>
                </w:rPrChange>
              </w:rPr>
            </w:pPr>
            <w:r w:rsidRPr="009D573C">
              <w:rPr>
                <w:rFonts w:cs="Times New Roman"/>
                <w:b/>
                <w:bCs/>
                <w:sz w:val="22"/>
                <w:rPrChange w:id="547" w:author="Matt Masters" w:date="2020-12-02T18:41:00Z">
                  <w:rPr>
                    <w:rFonts w:cs="Times New Roman"/>
                    <w:b/>
                    <w:bCs/>
                    <w:szCs w:val="24"/>
                  </w:rPr>
                </w:rPrChange>
              </w:rPr>
              <w:t>Partner Isolation</w:t>
            </w:r>
          </w:p>
        </w:tc>
        <w:tc>
          <w:tcPr>
            <w:tcW w:w="843" w:type="dxa"/>
            <w:tcPrChange w:id="548" w:author="Matt Masters" w:date="2020-12-02T18:41:00Z">
              <w:tcPr>
                <w:tcW w:w="1152" w:type="dxa"/>
              </w:tcPr>
            </w:tcPrChange>
          </w:tcPr>
          <w:p w14:paraId="61995794" w14:textId="77777777" w:rsidR="005074A5" w:rsidRPr="009D573C" w:rsidRDefault="005074A5" w:rsidP="00EB6FEB">
            <w:pPr>
              <w:rPr>
                <w:rFonts w:cs="Times New Roman"/>
                <w:sz w:val="22"/>
                <w:rPrChange w:id="549" w:author="Matt Masters" w:date="2020-12-02T18:41:00Z">
                  <w:rPr>
                    <w:rFonts w:cs="Times New Roman"/>
                    <w:szCs w:val="24"/>
                  </w:rPr>
                </w:rPrChange>
              </w:rPr>
            </w:pPr>
          </w:p>
        </w:tc>
        <w:tc>
          <w:tcPr>
            <w:tcW w:w="1202" w:type="dxa"/>
            <w:tcPrChange w:id="550" w:author="Matt Masters" w:date="2020-12-02T18:41:00Z">
              <w:tcPr>
                <w:tcW w:w="1152" w:type="dxa"/>
              </w:tcPr>
            </w:tcPrChange>
          </w:tcPr>
          <w:p w14:paraId="52C1B6C3" w14:textId="77777777" w:rsidR="005074A5" w:rsidRPr="009D573C" w:rsidRDefault="005074A5" w:rsidP="00EB6FEB">
            <w:pPr>
              <w:rPr>
                <w:rFonts w:cs="Times New Roman"/>
                <w:sz w:val="22"/>
                <w:rPrChange w:id="551" w:author="Matt Masters" w:date="2020-12-02T18:41:00Z">
                  <w:rPr>
                    <w:rFonts w:cs="Times New Roman"/>
                    <w:szCs w:val="24"/>
                  </w:rPr>
                </w:rPrChange>
              </w:rPr>
            </w:pPr>
          </w:p>
        </w:tc>
        <w:tc>
          <w:tcPr>
            <w:tcW w:w="1022" w:type="dxa"/>
            <w:tcPrChange w:id="552" w:author="Matt Masters" w:date="2020-12-02T18:41:00Z">
              <w:tcPr>
                <w:tcW w:w="1152" w:type="dxa"/>
              </w:tcPr>
            </w:tcPrChange>
          </w:tcPr>
          <w:p w14:paraId="3A60C3AE" w14:textId="77777777" w:rsidR="005074A5" w:rsidRPr="009D573C" w:rsidRDefault="005074A5" w:rsidP="00EB6FEB">
            <w:pPr>
              <w:rPr>
                <w:rFonts w:cs="Times New Roman"/>
                <w:sz w:val="22"/>
                <w:rPrChange w:id="553" w:author="Matt Masters" w:date="2020-12-02T18:41:00Z">
                  <w:rPr>
                    <w:rFonts w:cs="Times New Roman"/>
                    <w:szCs w:val="24"/>
                  </w:rPr>
                </w:rPrChange>
              </w:rPr>
            </w:pPr>
          </w:p>
        </w:tc>
        <w:tc>
          <w:tcPr>
            <w:tcW w:w="2105" w:type="dxa"/>
            <w:tcPrChange w:id="554" w:author="Matt Masters" w:date="2020-12-02T18:41:00Z">
              <w:tcPr>
                <w:tcW w:w="1152" w:type="dxa"/>
              </w:tcPr>
            </w:tcPrChange>
          </w:tcPr>
          <w:p w14:paraId="2D3FC8A0" w14:textId="77777777" w:rsidR="005074A5" w:rsidRPr="009D573C" w:rsidRDefault="005074A5" w:rsidP="00EB6FEB">
            <w:pPr>
              <w:rPr>
                <w:rFonts w:cs="Times New Roman"/>
                <w:sz w:val="22"/>
                <w:rPrChange w:id="555" w:author="Matt Masters" w:date="2020-12-02T18:41:00Z">
                  <w:rPr>
                    <w:rFonts w:cs="Times New Roman"/>
                    <w:szCs w:val="24"/>
                  </w:rPr>
                </w:rPrChange>
              </w:rPr>
            </w:pPr>
          </w:p>
        </w:tc>
        <w:tc>
          <w:tcPr>
            <w:tcW w:w="1020" w:type="dxa"/>
            <w:tcPrChange w:id="556" w:author="Matt Masters" w:date="2020-12-02T18:41:00Z">
              <w:tcPr>
                <w:tcW w:w="1152" w:type="dxa"/>
              </w:tcPr>
            </w:tcPrChange>
          </w:tcPr>
          <w:p w14:paraId="6D919D7F" w14:textId="77777777" w:rsidR="005074A5" w:rsidRPr="009D573C" w:rsidRDefault="005074A5" w:rsidP="00EB6FEB">
            <w:pPr>
              <w:rPr>
                <w:rFonts w:cs="Times New Roman"/>
                <w:sz w:val="22"/>
                <w:rPrChange w:id="557" w:author="Matt Masters" w:date="2020-12-02T18:41:00Z">
                  <w:rPr>
                    <w:rFonts w:cs="Times New Roman"/>
                    <w:szCs w:val="24"/>
                  </w:rPr>
                </w:rPrChange>
              </w:rPr>
            </w:pPr>
          </w:p>
        </w:tc>
        <w:tc>
          <w:tcPr>
            <w:tcW w:w="1221" w:type="dxa"/>
            <w:tcPrChange w:id="558" w:author="Matt Masters" w:date="2020-12-02T18:41:00Z">
              <w:tcPr>
                <w:tcW w:w="1152" w:type="dxa"/>
              </w:tcPr>
            </w:tcPrChange>
          </w:tcPr>
          <w:p w14:paraId="0E506107" w14:textId="77777777" w:rsidR="005074A5" w:rsidRPr="009D573C" w:rsidRDefault="005074A5" w:rsidP="00EB6FEB">
            <w:pPr>
              <w:rPr>
                <w:rFonts w:cs="Times New Roman"/>
                <w:sz w:val="22"/>
                <w:rPrChange w:id="559" w:author="Matt Masters" w:date="2020-12-02T18:41:00Z">
                  <w:rPr>
                    <w:rFonts w:cs="Times New Roman"/>
                    <w:szCs w:val="24"/>
                  </w:rPr>
                </w:rPrChange>
              </w:rPr>
            </w:pPr>
          </w:p>
        </w:tc>
      </w:tr>
      <w:tr w:rsidR="004E3C99" w:rsidRPr="009D573C" w14:paraId="4C6F719A" w14:textId="47E1436B" w:rsidTr="009D573C">
        <w:tc>
          <w:tcPr>
            <w:tcW w:w="1857" w:type="dxa"/>
            <w:tcPrChange w:id="560" w:author="Matt Masters" w:date="2020-12-02T18:41:00Z">
              <w:tcPr>
                <w:tcW w:w="2160" w:type="dxa"/>
              </w:tcPr>
            </w:tcPrChange>
          </w:tcPr>
          <w:p w14:paraId="5D252216" w14:textId="5212B488" w:rsidR="005074A5" w:rsidRPr="009D573C" w:rsidRDefault="005074A5" w:rsidP="00EB6FEB">
            <w:pPr>
              <w:rPr>
                <w:rFonts w:cs="Times New Roman"/>
                <w:sz w:val="22"/>
                <w:rPrChange w:id="561" w:author="Matt Masters" w:date="2020-12-02T18:41:00Z">
                  <w:rPr>
                    <w:rFonts w:cs="Times New Roman"/>
                    <w:szCs w:val="24"/>
                  </w:rPr>
                </w:rPrChange>
              </w:rPr>
            </w:pPr>
            <w:r w:rsidRPr="009D573C">
              <w:rPr>
                <w:rFonts w:cs="Times New Roman"/>
                <w:sz w:val="22"/>
                <w:rPrChange w:id="562" w:author="Matt Masters" w:date="2020-12-02T18:41:00Z">
                  <w:rPr>
                    <w:rFonts w:cs="Times New Roman"/>
                    <w:szCs w:val="24"/>
                  </w:rPr>
                </w:rPrChange>
              </w:rPr>
              <w:t xml:space="preserve">   Not isolated</w:t>
            </w:r>
          </w:p>
        </w:tc>
        <w:tc>
          <w:tcPr>
            <w:tcW w:w="843" w:type="dxa"/>
            <w:tcPrChange w:id="563" w:author="Matt Masters" w:date="2020-12-02T18:41:00Z">
              <w:tcPr>
                <w:tcW w:w="1152" w:type="dxa"/>
              </w:tcPr>
            </w:tcPrChange>
          </w:tcPr>
          <w:p w14:paraId="7499800E" w14:textId="226C1349" w:rsidR="005074A5" w:rsidRPr="009D573C" w:rsidRDefault="005074A5" w:rsidP="008A13E3">
            <w:pPr>
              <w:jc w:val="center"/>
              <w:rPr>
                <w:rFonts w:cs="Times New Roman"/>
                <w:sz w:val="22"/>
                <w:rPrChange w:id="564" w:author="Matt Masters" w:date="2020-12-02T18:41:00Z">
                  <w:rPr>
                    <w:rFonts w:cs="Times New Roman"/>
                    <w:szCs w:val="24"/>
                  </w:rPr>
                </w:rPrChange>
              </w:rPr>
            </w:pPr>
            <w:r w:rsidRPr="009D573C">
              <w:rPr>
                <w:rFonts w:cs="Times New Roman"/>
                <w:sz w:val="22"/>
                <w:rPrChange w:id="565" w:author="Matt Masters" w:date="2020-12-02T18:41:00Z">
                  <w:rPr>
                    <w:rFonts w:cs="Times New Roman"/>
                    <w:szCs w:val="24"/>
                  </w:rPr>
                </w:rPrChange>
              </w:rPr>
              <w:t>1.00</w:t>
            </w:r>
          </w:p>
        </w:tc>
        <w:tc>
          <w:tcPr>
            <w:tcW w:w="1202" w:type="dxa"/>
            <w:tcPrChange w:id="566" w:author="Matt Masters" w:date="2020-12-02T18:41:00Z">
              <w:tcPr>
                <w:tcW w:w="1152" w:type="dxa"/>
              </w:tcPr>
            </w:tcPrChange>
          </w:tcPr>
          <w:p w14:paraId="3FD27FAA" w14:textId="16602DB7" w:rsidR="005074A5" w:rsidRPr="009D573C" w:rsidRDefault="00EB6FEB">
            <w:pPr>
              <w:jc w:val="center"/>
              <w:rPr>
                <w:rFonts w:cs="Times New Roman"/>
                <w:sz w:val="22"/>
                <w:rPrChange w:id="567" w:author="Matt Masters" w:date="2020-12-02T18:41:00Z">
                  <w:rPr>
                    <w:rFonts w:cs="Times New Roman"/>
                    <w:szCs w:val="24"/>
                  </w:rPr>
                </w:rPrChange>
              </w:rPr>
              <w:pPrChange w:id="568" w:author="Matt Masters" w:date="2020-12-02T18:42:00Z">
                <w:pPr>
                  <w:framePr w:hSpace="180" w:wrap="around" w:vAnchor="text" w:hAnchor="text" w:y="1"/>
                  <w:suppressOverlap/>
                  <w:jc w:val="center"/>
                </w:pPr>
              </w:pPrChange>
            </w:pPr>
            <w:r w:rsidRPr="009D573C">
              <w:rPr>
                <w:rFonts w:cs="Times New Roman"/>
                <w:sz w:val="22"/>
                <w:rPrChange w:id="569" w:author="Matt Masters" w:date="2020-12-02T18:41:00Z">
                  <w:rPr>
                    <w:rFonts w:cs="Times New Roman"/>
                    <w:szCs w:val="24"/>
                  </w:rPr>
                </w:rPrChange>
              </w:rPr>
              <w:t>Ref.</w:t>
            </w:r>
          </w:p>
        </w:tc>
        <w:tc>
          <w:tcPr>
            <w:tcW w:w="1022" w:type="dxa"/>
            <w:tcPrChange w:id="570" w:author="Matt Masters" w:date="2020-12-02T18:41:00Z">
              <w:tcPr>
                <w:tcW w:w="1152" w:type="dxa"/>
              </w:tcPr>
            </w:tcPrChange>
          </w:tcPr>
          <w:p w14:paraId="735D4E96" w14:textId="6B578B3C" w:rsidR="005074A5" w:rsidRPr="009D573C" w:rsidRDefault="005074A5">
            <w:pPr>
              <w:jc w:val="center"/>
              <w:rPr>
                <w:rFonts w:cs="Times New Roman"/>
                <w:sz w:val="22"/>
                <w:rPrChange w:id="571" w:author="Matt Masters" w:date="2020-12-02T18:41:00Z">
                  <w:rPr>
                    <w:rFonts w:cs="Times New Roman"/>
                    <w:szCs w:val="24"/>
                  </w:rPr>
                </w:rPrChange>
              </w:rPr>
              <w:pPrChange w:id="572" w:author="Matt Masters" w:date="2020-12-02T18:42:00Z">
                <w:pPr>
                  <w:framePr w:hSpace="180" w:wrap="around" w:vAnchor="text" w:hAnchor="text" w:y="1"/>
                  <w:suppressOverlap/>
                  <w:jc w:val="center"/>
                </w:pPr>
              </w:pPrChange>
            </w:pPr>
            <w:r w:rsidRPr="009D573C">
              <w:rPr>
                <w:rFonts w:cs="Times New Roman"/>
                <w:sz w:val="22"/>
                <w:rPrChange w:id="573" w:author="Matt Masters" w:date="2020-12-02T18:41:00Z">
                  <w:rPr>
                    <w:rFonts w:cs="Times New Roman"/>
                    <w:szCs w:val="24"/>
                  </w:rPr>
                </w:rPrChange>
              </w:rPr>
              <w:t>1.00</w:t>
            </w:r>
          </w:p>
        </w:tc>
        <w:tc>
          <w:tcPr>
            <w:tcW w:w="2105" w:type="dxa"/>
            <w:tcPrChange w:id="574" w:author="Matt Masters" w:date="2020-12-02T18:41:00Z">
              <w:tcPr>
                <w:tcW w:w="1152" w:type="dxa"/>
              </w:tcPr>
            </w:tcPrChange>
          </w:tcPr>
          <w:p w14:paraId="5D9CD231" w14:textId="3D0EB7E5" w:rsidR="005074A5" w:rsidRPr="009D573C" w:rsidRDefault="00EB6FEB">
            <w:pPr>
              <w:jc w:val="center"/>
              <w:rPr>
                <w:rFonts w:cs="Times New Roman"/>
                <w:sz w:val="22"/>
                <w:rPrChange w:id="575" w:author="Matt Masters" w:date="2020-12-02T18:41:00Z">
                  <w:rPr>
                    <w:rFonts w:cs="Times New Roman"/>
                    <w:szCs w:val="24"/>
                  </w:rPr>
                </w:rPrChange>
              </w:rPr>
              <w:pPrChange w:id="576" w:author="Matt Masters" w:date="2020-12-02T18:42:00Z">
                <w:pPr>
                  <w:framePr w:hSpace="180" w:wrap="around" w:vAnchor="text" w:hAnchor="text" w:y="1"/>
                  <w:suppressOverlap/>
                  <w:jc w:val="center"/>
                </w:pPr>
              </w:pPrChange>
            </w:pPr>
            <w:r w:rsidRPr="009D573C">
              <w:rPr>
                <w:rFonts w:cs="Times New Roman"/>
                <w:sz w:val="22"/>
                <w:rPrChange w:id="577" w:author="Matt Masters" w:date="2020-12-02T18:41:00Z">
                  <w:rPr>
                    <w:rFonts w:cs="Times New Roman"/>
                    <w:szCs w:val="24"/>
                  </w:rPr>
                </w:rPrChange>
              </w:rPr>
              <w:t>Ref.</w:t>
            </w:r>
          </w:p>
        </w:tc>
        <w:tc>
          <w:tcPr>
            <w:tcW w:w="1020" w:type="dxa"/>
            <w:tcPrChange w:id="578" w:author="Matt Masters" w:date="2020-12-02T18:41:00Z">
              <w:tcPr>
                <w:tcW w:w="1152" w:type="dxa"/>
              </w:tcPr>
            </w:tcPrChange>
          </w:tcPr>
          <w:p w14:paraId="383B0D06" w14:textId="177ABB18" w:rsidR="005074A5" w:rsidRPr="009D573C" w:rsidRDefault="005074A5">
            <w:pPr>
              <w:jc w:val="center"/>
              <w:rPr>
                <w:rFonts w:cs="Times New Roman"/>
                <w:sz w:val="22"/>
                <w:rPrChange w:id="579" w:author="Matt Masters" w:date="2020-12-02T18:41:00Z">
                  <w:rPr>
                    <w:rFonts w:cs="Times New Roman"/>
                    <w:szCs w:val="24"/>
                  </w:rPr>
                </w:rPrChange>
              </w:rPr>
              <w:pPrChange w:id="580" w:author="Matt Masters" w:date="2020-12-02T18:42:00Z">
                <w:pPr>
                  <w:framePr w:hSpace="180" w:wrap="around" w:vAnchor="text" w:hAnchor="text" w:y="1"/>
                  <w:suppressOverlap/>
                  <w:jc w:val="center"/>
                </w:pPr>
              </w:pPrChange>
            </w:pPr>
            <w:r w:rsidRPr="009D573C">
              <w:rPr>
                <w:rFonts w:cs="Times New Roman"/>
                <w:sz w:val="22"/>
                <w:rPrChange w:id="581" w:author="Matt Masters" w:date="2020-12-02T18:41:00Z">
                  <w:rPr>
                    <w:rFonts w:cs="Times New Roman"/>
                    <w:szCs w:val="24"/>
                  </w:rPr>
                </w:rPrChange>
              </w:rPr>
              <w:t>1.00</w:t>
            </w:r>
          </w:p>
        </w:tc>
        <w:tc>
          <w:tcPr>
            <w:tcW w:w="1221" w:type="dxa"/>
            <w:tcPrChange w:id="582" w:author="Matt Masters" w:date="2020-12-02T18:41:00Z">
              <w:tcPr>
                <w:tcW w:w="1152" w:type="dxa"/>
              </w:tcPr>
            </w:tcPrChange>
          </w:tcPr>
          <w:p w14:paraId="70D4B17D" w14:textId="60906289" w:rsidR="005074A5" w:rsidRPr="009D573C" w:rsidRDefault="00EB6FEB">
            <w:pPr>
              <w:jc w:val="center"/>
              <w:rPr>
                <w:rFonts w:cs="Times New Roman"/>
                <w:sz w:val="22"/>
                <w:rPrChange w:id="583" w:author="Matt Masters" w:date="2020-12-02T18:41:00Z">
                  <w:rPr>
                    <w:rFonts w:cs="Times New Roman"/>
                    <w:szCs w:val="24"/>
                  </w:rPr>
                </w:rPrChange>
              </w:rPr>
              <w:pPrChange w:id="584" w:author="Matt Masters" w:date="2020-12-02T18:42:00Z">
                <w:pPr>
                  <w:framePr w:hSpace="180" w:wrap="around" w:vAnchor="text" w:hAnchor="text" w:y="1"/>
                  <w:suppressOverlap/>
                  <w:jc w:val="center"/>
                </w:pPr>
              </w:pPrChange>
            </w:pPr>
            <w:r w:rsidRPr="009D573C">
              <w:rPr>
                <w:rFonts w:cs="Times New Roman"/>
                <w:sz w:val="22"/>
                <w:rPrChange w:id="585" w:author="Matt Masters" w:date="2020-12-02T18:41:00Z">
                  <w:rPr>
                    <w:rFonts w:cs="Times New Roman"/>
                    <w:szCs w:val="24"/>
                  </w:rPr>
                </w:rPrChange>
              </w:rPr>
              <w:t>Ref.</w:t>
            </w:r>
          </w:p>
        </w:tc>
      </w:tr>
      <w:tr w:rsidR="004E3C99" w:rsidRPr="009D573C" w14:paraId="62CC10F9" w14:textId="7B24BA2A" w:rsidTr="009D573C">
        <w:tc>
          <w:tcPr>
            <w:tcW w:w="1857" w:type="dxa"/>
            <w:tcPrChange w:id="586" w:author="Matt Masters" w:date="2020-12-02T18:41:00Z">
              <w:tcPr>
                <w:tcW w:w="2160" w:type="dxa"/>
              </w:tcPr>
            </w:tcPrChange>
          </w:tcPr>
          <w:p w14:paraId="6A65F34A" w14:textId="68925152" w:rsidR="005074A5" w:rsidRPr="009D573C" w:rsidRDefault="005074A5" w:rsidP="00EB6FEB">
            <w:pPr>
              <w:rPr>
                <w:rFonts w:cs="Times New Roman"/>
                <w:sz w:val="22"/>
                <w:rPrChange w:id="587" w:author="Matt Masters" w:date="2020-12-02T18:41:00Z">
                  <w:rPr>
                    <w:rFonts w:cs="Times New Roman"/>
                    <w:szCs w:val="24"/>
                  </w:rPr>
                </w:rPrChange>
              </w:rPr>
            </w:pPr>
            <w:r w:rsidRPr="009D573C">
              <w:rPr>
                <w:rFonts w:cs="Times New Roman"/>
                <w:sz w:val="22"/>
                <w:rPrChange w:id="588" w:author="Matt Masters" w:date="2020-12-02T18:41:00Z">
                  <w:rPr>
                    <w:rFonts w:cs="Times New Roman"/>
                    <w:szCs w:val="24"/>
                  </w:rPr>
                </w:rPrChange>
              </w:rPr>
              <w:t xml:space="preserve">   Isolated</w:t>
            </w:r>
          </w:p>
        </w:tc>
        <w:tc>
          <w:tcPr>
            <w:tcW w:w="843" w:type="dxa"/>
            <w:tcPrChange w:id="589" w:author="Matt Masters" w:date="2020-12-02T18:41:00Z">
              <w:tcPr>
                <w:tcW w:w="1152" w:type="dxa"/>
              </w:tcPr>
            </w:tcPrChange>
          </w:tcPr>
          <w:p w14:paraId="64334F9F" w14:textId="01B8A58E" w:rsidR="005074A5" w:rsidRPr="009D573C" w:rsidRDefault="005074A5" w:rsidP="008A13E3">
            <w:pPr>
              <w:jc w:val="center"/>
              <w:rPr>
                <w:rFonts w:cs="Times New Roman"/>
                <w:sz w:val="22"/>
                <w:rPrChange w:id="590" w:author="Matt Masters" w:date="2020-12-02T18:41:00Z">
                  <w:rPr>
                    <w:rFonts w:cs="Times New Roman"/>
                    <w:szCs w:val="24"/>
                  </w:rPr>
                </w:rPrChange>
              </w:rPr>
            </w:pPr>
            <w:r w:rsidRPr="009D573C">
              <w:rPr>
                <w:rFonts w:cs="Times New Roman"/>
                <w:sz w:val="22"/>
                <w:rPrChange w:id="591" w:author="Matt Masters" w:date="2020-12-02T18:41:00Z">
                  <w:rPr>
                    <w:rFonts w:cs="Times New Roman"/>
                    <w:szCs w:val="24"/>
                  </w:rPr>
                </w:rPrChange>
              </w:rPr>
              <w:t>1.05</w:t>
            </w:r>
            <w:r w:rsidRPr="009D573C">
              <w:rPr>
                <w:rFonts w:cs="Times New Roman"/>
                <w:sz w:val="22"/>
                <w:vertAlign w:val="superscript"/>
                <w:rPrChange w:id="592" w:author="Matt Masters" w:date="2020-12-02T18:41:00Z">
                  <w:rPr>
                    <w:rFonts w:cs="Times New Roman"/>
                    <w:szCs w:val="24"/>
                    <w:vertAlign w:val="superscript"/>
                  </w:rPr>
                </w:rPrChange>
              </w:rPr>
              <w:t>b</w:t>
            </w:r>
          </w:p>
        </w:tc>
        <w:tc>
          <w:tcPr>
            <w:tcW w:w="1202" w:type="dxa"/>
            <w:tcPrChange w:id="593" w:author="Matt Masters" w:date="2020-12-02T18:41:00Z">
              <w:tcPr>
                <w:tcW w:w="1152" w:type="dxa"/>
              </w:tcPr>
            </w:tcPrChange>
          </w:tcPr>
          <w:p w14:paraId="1F827CA0" w14:textId="71255E4D" w:rsidR="005074A5" w:rsidRPr="009D573C" w:rsidRDefault="005074A5">
            <w:pPr>
              <w:jc w:val="center"/>
              <w:rPr>
                <w:rFonts w:cs="Times New Roman"/>
                <w:sz w:val="22"/>
                <w:rPrChange w:id="594" w:author="Matt Masters" w:date="2020-12-02T18:41:00Z">
                  <w:rPr>
                    <w:rFonts w:cs="Times New Roman"/>
                    <w:szCs w:val="24"/>
                  </w:rPr>
                </w:rPrChange>
              </w:rPr>
              <w:pPrChange w:id="595" w:author="Matt Masters" w:date="2020-12-02T18:42:00Z">
                <w:pPr>
                  <w:framePr w:hSpace="180" w:wrap="around" w:vAnchor="text" w:hAnchor="text" w:y="1"/>
                  <w:suppressOverlap/>
                  <w:jc w:val="right"/>
                </w:pPr>
              </w:pPrChange>
            </w:pPr>
            <w:r w:rsidRPr="009D573C">
              <w:rPr>
                <w:rFonts w:cs="Times New Roman"/>
                <w:sz w:val="22"/>
                <w:rPrChange w:id="596" w:author="Matt Masters" w:date="2020-12-02T18:41:00Z">
                  <w:rPr>
                    <w:rFonts w:cs="Times New Roman"/>
                    <w:szCs w:val="24"/>
                  </w:rPr>
                </w:rPrChange>
              </w:rPr>
              <w:t>1.02-1.08</w:t>
            </w:r>
          </w:p>
        </w:tc>
        <w:tc>
          <w:tcPr>
            <w:tcW w:w="1022" w:type="dxa"/>
            <w:tcPrChange w:id="597" w:author="Matt Masters" w:date="2020-12-02T18:41:00Z">
              <w:tcPr>
                <w:tcW w:w="1152" w:type="dxa"/>
              </w:tcPr>
            </w:tcPrChange>
          </w:tcPr>
          <w:p w14:paraId="779C9A84" w14:textId="23B3F26F" w:rsidR="005074A5" w:rsidRPr="009D573C" w:rsidRDefault="005074A5" w:rsidP="008A13E3">
            <w:pPr>
              <w:jc w:val="center"/>
              <w:rPr>
                <w:rFonts w:cs="Times New Roman"/>
                <w:sz w:val="22"/>
                <w:rPrChange w:id="598" w:author="Matt Masters" w:date="2020-12-02T18:41:00Z">
                  <w:rPr>
                    <w:rFonts w:cs="Times New Roman"/>
                    <w:szCs w:val="24"/>
                  </w:rPr>
                </w:rPrChange>
              </w:rPr>
            </w:pPr>
            <w:r w:rsidRPr="009D573C">
              <w:rPr>
                <w:rFonts w:cs="Times New Roman"/>
                <w:sz w:val="22"/>
                <w:rPrChange w:id="599" w:author="Matt Masters" w:date="2020-12-02T18:41:00Z">
                  <w:rPr>
                    <w:rFonts w:cs="Times New Roman"/>
                    <w:szCs w:val="24"/>
                  </w:rPr>
                </w:rPrChange>
              </w:rPr>
              <w:t>1.06</w:t>
            </w:r>
            <w:r w:rsidRPr="009D573C">
              <w:rPr>
                <w:rFonts w:cs="Times New Roman"/>
                <w:sz w:val="22"/>
                <w:vertAlign w:val="superscript"/>
                <w:rPrChange w:id="600" w:author="Matt Masters" w:date="2020-12-02T18:41:00Z">
                  <w:rPr>
                    <w:rFonts w:cs="Times New Roman"/>
                    <w:szCs w:val="24"/>
                    <w:vertAlign w:val="superscript"/>
                  </w:rPr>
                </w:rPrChange>
              </w:rPr>
              <w:t>c</w:t>
            </w:r>
          </w:p>
        </w:tc>
        <w:tc>
          <w:tcPr>
            <w:tcW w:w="2105" w:type="dxa"/>
            <w:tcPrChange w:id="601" w:author="Matt Masters" w:date="2020-12-02T18:41:00Z">
              <w:tcPr>
                <w:tcW w:w="1152" w:type="dxa"/>
              </w:tcPr>
            </w:tcPrChange>
          </w:tcPr>
          <w:p w14:paraId="4DE0A64D" w14:textId="071A4D04" w:rsidR="005074A5" w:rsidRPr="009D573C" w:rsidRDefault="005074A5">
            <w:pPr>
              <w:jc w:val="center"/>
              <w:rPr>
                <w:rFonts w:cs="Times New Roman"/>
                <w:sz w:val="22"/>
                <w:rPrChange w:id="602" w:author="Matt Masters" w:date="2020-12-02T18:41:00Z">
                  <w:rPr>
                    <w:rFonts w:cs="Times New Roman"/>
                    <w:szCs w:val="24"/>
                  </w:rPr>
                </w:rPrChange>
              </w:rPr>
              <w:pPrChange w:id="603" w:author="Matt Masters" w:date="2020-12-02T18:42:00Z">
                <w:pPr>
                  <w:framePr w:hSpace="180" w:wrap="around" w:vAnchor="text" w:hAnchor="text" w:y="1"/>
                  <w:suppressOverlap/>
                  <w:jc w:val="right"/>
                </w:pPr>
              </w:pPrChange>
            </w:pPr>
            <w:r w:rsidRPr="009D573C">
              <w:rPr>
                <w:rFonts w:cs="Times New Roman"/>
                <w:sz w:val="22"/>
                <w:rPrChange w:id="604" w:author="Matt Masters" w:date="2020-12-02T18:41:00Z">
                  <w:rPr>
                    <w:rFonts w:cs="Times New Roman"/>
                    <w:szCs w:val="24"/>
                  </w:rPr>
                </w:rPrChange>
              </w:rPr>
              <w:t>1.01-1.11</w:t>
            </w:r>
          </w:p>
        </w:tc>
        <w:tc>
          <w:tcPr>
            <w:tcW w:w="1020" w:type="dxa"/>
            <w:tcPrChange w:id="605" w:author="Matt Masters" w:date="2020-12-02T18:41:00Z">
              <w:tcPr>
                <w:tcW w:w="1152" w:type="dxa"/>
              </w:tcPr>
            </w:tcPrChange>
          </w:tcPr>
          <w:p w14:paraId="2E85EC6E" w14:textId="1360F350" w:rsidR="005074A5" w:rsidRPr="009D573C" w:rsidRDefault="005074A5" w:rsidP="008A13E3">
            <w:pPr>
              <w:jc w:val="center"/>
              <w:rPr>
                <w:rFonts w:cs="Times New Roman"/>
                <w:sz w:val="22"/>
                <w:rPrChange w:id="606" w:author="Matt Masters" w:date="2020-12-02T18:41:00Z">
                  <w:rPr>
                    <w:rFonts w:cs="Times New Roman"/>
                    <w:szCs w:val="24"/>
                  </w:rPr>
                </w:rPrChange>
              </w:rPr>
            </w:pPr>
            <w:r w:rsidRPr="009D573C">
              <w:rPr>
                <w:rFonts w:cs="Times New Roman"/>
                <w:sz w:val="22"/>
                <w:rPrChange w:id="607" w:author="Matt Masters" w:date="2020-12-02T18:41:00Z">
                  <w:rPr>
                    <w:rFonts w:cs="Times New Roman"/>
                    <w:szCs w:val="24"/>
                  </w:rPr>
                </w:rPrChange>
              </w:rPr>
              <w:t>1.02</w:t>
            </w:r>
          </w:p>
        </w:tc>
        <w:tc>
          <w:tcPr>
            <w:tcW w:w="1221" w:type="dxa"/>
            <w:tcPrChange w:id="608" w:author="Matt Masters" w:date="2020-12-02T18:41:00Z">
              <w:tcPr>
                <w:tcW w:w="1152" w:type="dxa"/>
              </w:tcPr>
            </w:tcPrChange>
          </w:tcPr>
          <w:p w14:paraId="57BA6520" w14:textId="41B2DBB0" w:rsidR="005074A5" w:rsidRPr="009D573C" w:rsidRDefault="005074A5">
            <w:pPr>
              <w:jc w:val="center"/>
              <w:rPr>
                <w:rFonts w:cs="Times New Roman"/>
                <w:sz w:val="22"/>
                <w:rPrChange w:id="609" w:author="Matt Masters" w:date="2020-12-02T18:41:00Z">
                  <w:rPr>
                    <w:rFonts w:cs="Times New Roman"/>
                    <w:szCs w:val="24"/>
                  </w:rPr>
                </w:rPrChange>
              </w:rPr>
              <w:pPrChange w:id="610" w:author="Matt Masters" w:date="2020-12-02T18:42:00Z">
                <w:pPr>
                  <w:framePr w:hSpace="180" w:wrap="around" w:vAnchor="text" w:hAnchor="text" w:y="1"/>
                  <w:suppressOverlap/>
                  <w:jc w:val="right"/>
                </w:pPr>
              </w:pPrChange>
            </w:pPr>
            <w:r w:rsidRPr="009D573C">
              <w:rPr>
                <w:rFonts w:cs="Times New Roman"/>
                <w:sz w:val="22"/>
                <w:rPrChange w:id="611" w:author="Matt Masters" w:date="2020-12-02T18:41:00Z">
                  <w:rPr>
                    <w:rFonts w:cs="Times New Roman"/>
                    <w:szCs w:val="24"/>
                  </w:rPr>
                </w:rPrChange>
              </w:rPr>
              <w:t>0.97-1.07</w:t>
            </w:r>
          </w:p>
        </w:tc>
      </w:tr>
      <w:tr w:rsidR="004E3C99" w:rsidRPr="009D573C" w14:paraId="7978DBB0" w14:textId="5EA7A96D" w:rsidTr="009D573C">
        <w:tc>
          <w:tcPr>
            <w:tcW w:w="1857" w:type="dxa"/>
            <w:tcPrChange w:id="612" w:author="Matt Masters" w:date="2020-12-02T18:41:00Z">
              <w:tcPr>
                <w:tcW w:w="2160" w:type="dxa"/>
              </w:tcPr>
            </w:tcPrChange>
          </w:tcPr>
          <w:p w14:paraId="49B41891" w14:textId="216E15F7" w:rsidR="005074A5" w:rsidRPr="009D573C" w:rsidRDefault="005074A5" w:rsidP="00EB6FEB">
            <w:pPr>
              <w:rPr>
                <w:rFonts w:cs="Times New Roman"/>
                <w:b/>
                <w:bCs/>
                <w:sz w:val="22"/>
                <w:rPrChange w:id="613" w:author="Matt Masters" w:date="2020-12-02T18:41:00Z">
                  <w:rPr>
                    <w:rFonts w:cs="Times New Roman"/>
                    <w:b/>
                    <w:bCs/>
                    <w:szCs w:val="24"/>
                  </w:rPr>
                </w:rPrChange>
              </w:rPr>
            </w:pPr>
            <w:r w:rsidRPr="009D573C">
              <w:rPr>
                <w:rFonts w:cs="Times New Roman"/>
                <w:b/>
                <w:bCs/>
                <w:sz w:val="22"/>
                <w:rPrChange w:id="614" w:author="Matt Masters" w:date="2020-12-02T18:41:00Z">
                  <w:rPr>
                    <w:rFonts w:cs="Times New Roman"/>
                    <w:b/>
                    <w:bCs/>
                    <w:szCs w:val="24"/>
                  </w:rPr>
                </w:rPrChange>
              </w:rPr>
              <w:t>Actor Isolation</w:t>
            </w:r>
          </w:p>
        </w:tc>
        <w:tc>
          <w:tcPr>
            <w:tcW w:w="843" w:type="dxa"/>
            <w:tcPrChange w:id="615" w:author="Matt Masters" w:date="2020-12-02T18:41:00Z">
              <w:tcPr>
                <w:tcW w:w="1152" w:type="dxa"/>
              </w:tcPr>
            </w:tcPrChange>
          </w:tcPr>
          <w:p w14:paraId="1D1F5309" w14:textId="77777777" w:rsidR="005074A5" w:rsidRPr="009D573C" w:rsidRDefault="005074A5" w:rsidP="008A13E3">
            <w:pPr>
              <w:jc w:val="center"/>
              <w:rPr>
                <w:rFonts w:cs="Times New Roman"/>
                <w:sz w:val="22"/>
                <w:rPrChange w:id="616" w:author="Matt Masters" w:date="2020-12-02T18:41:00Z">
                  <w:rPr>
                    <w:rFonts w:cs="Times New Roman"/>
                    <w:szCs w:val="24"/>
                  </w:rPr>
                </w:rPrChange>
              </w:rPr>
            </w:pPr>
          </w:p>
        </w:tc>
        <w:tc>
          <w:tcPr>
            <w:tcW w:w="1202" w:type="dxa"/>
            <w:tcPrChange w:id="617" w:author="Matt Masters" w:date="2020-12-02T18:41:00Z">
              <w:tcPr>
                <w:tcW w:w="1152" w:type="dxa"/>
              </w:tcPr>
            </w:tcPrChange>
          </w:tcPr>
          <w:p w14:paraId="55C14A5F" w14:textId="77777777" w:rsidR="005074A5" w:rsidRPr="009D573C" w:rsidRDefault="005074A5">
            <w:pPr>
              <w:jc w:val="center"/>
              <w:rPr>
                <w:rFonts w:cs="Times New Roman"/>
                <w:sz w:val="22"/>
                <w:rPrChange w:id="618" w:author="Matt Masters" w:date="2020-12-02T18:41:00Z">
                  <w:rPr>
                    <w:rFonts w:cs="Times New Roman"/>
                    <w:szCs w:val="24"/>
                  </w:rPr>
                </w:rPrChange>
              </w:rPr>
              <w:pPrChange w:id="619" w:author="Matt Masters" w:date="2020-12-02T18:42:00Z">
                <w:pPr>
                  <w:framePr w:hSpace="180" w:wrap="around" w:vAnchor="text" w:hAnchor="text" w:y="1"/>
                  <w:suppressOverlap/>
                  <w:jc w:val="right"/>
                </w:pPr>
              </w:pPrChange>
            </w:pPr>
          </w:p>
        </w:tc>
        <w:tc>
          <w:tcPr>
            <w:tcW w:w="1022" w:type="dxa"/>
            <w:tcPrChange w:id="620" w:author="Matt Masters" w:date="2020-12-02T18:41:00Z">
              <w:tcPr>
                <w:tcW w:w="1152" w:type="dxa"/>
              </w:tcPr>
            </w:tcPrChange>
          </w:tcPr>
          <w:p w14:paraId="71D413A3" w14:textId="77777777" w:rsidR="005074A5" w:rsidRPr="009D573C" w:rsidRDefault="005074A5" w:rsidP="008A13E3">
            <w:pPr>
              <w:jc w:val="center"/>
              <w:rPr>
                <w:rFonts w:cs="Times New Roman"/>
                <w:sz w:val="22"/>
                <w:rPrChange w:id="621" w:author="Matt Masters" w:date="2020-12-02T18:41:00Z">
                  <w:rPr>
                    <w:rFonts w:cs="Times New Roman"/>
                    <w:szCs w:val="24"/>
                  </w:rPr>
                </w:rPrChange>
              </w:rPr>
            </w:pPr>
          </w:p>
        </w:tc>
        <w:tc>
          <w:tcPr>
            <w:tcW w:w="2105" w:type="dxa"/>
            <w:tcPrChange w:id="622" w:author="Matt Masters" w:date="2020-12-02T18:41:00Z">
              <w:tcPr>
                <w:tcW w:w="1152" w:type="dxa"/>
              </w:tcPr>
            </w:tcPrChange>
          </w:tcPr>
          <w:p w14:paraId="700257F0" w14:textId="77777777" w:rsidR="005074A5" w:rsidRPr="009D573C" w:rsidRDefault="005074A5">
            <w:pPr>
              <w:jc w:val="center"/>
              <w:rPr>
                <w:rFonts w:cs="Times New Roman"/>
                <w:sz w:val="22"/>
                <w:rPrChange w:id="623" w:author="Matt Masters" w:date="2020-12-02T18:41:00Z">
                  <w:rPr>
                    <w:rFonts w:cs="Times New Roman"/>
                    <w:szCs w:val="24"/>
                  </w:rPr>
                </w:rPrChange>
              </w:rPr>
              <w:pPrChange w:id="624" w:author="Matt Masters" w:date="2020-12-02T18:42:00Z">
                <w:pPr>
                  <w:framePr w:hSpace="180" w:wrap="around" w:vAnchor="text" w:hAnchor="text" w:y="1"/>
                  <w:suppressOverlap/>
                  <w:jc w:val="right"/>
                </w:pPr>
              </w:pPrChange>
            </w:pPr>
          </w:p>
        </w:tc>
        <w:tc>
          <w:tcPr>
            <w:tcW w:w="1020" w:type="dxa"/>
            <w:tcPrChange w:id="625" w:author="Matt Masters" w:date="2020-12-02T18:41:00Z">
              <w:tcPr>
                <w:tcW w:w="1152" w:type="dxa"/>
              </w:tcPr>
            </w:tcPrChange>
          </w:tcPr>
          <w:p w14:paraId="67EFE6DF" w14:textId="77777777" w:rsidR="005074A5" w:rsidRPr="009D573C" w:rsidRDefault="005074A5" w:rsidP="008A13E3">
            <w:pPr>
              <w:jc w:val="center"/>
              <w:rPr>
                <w:rFonts w:cs="Times New Roman"/>
                <w:sz w:val="22"/>
                <w:rPrChange w:id="626" w:author="Matt Masters" w:date="2020-12-02T18:41:00Z">
                  <w:rPr>
                    <w:rFonts w:cs="Times New Roman"/>
                    <w:szCs w:val="24"/>
                  </w:rPr>
                </w:rPrChange>
              </w:rPr>
            </w:pPr>
          </w:p>
        </w:tc>
        <w:tc>
          <w:tcPr>
            <w:tcW w:w="1221" w:type="dxa"/>
            <w:tcPrChange w:id="627" w:author="Matt Masters" w:date="2020-12-02T18:41:00Z">
              <w:tcPr>
                <w:tcW w:w="1152" w:type="dxa"/>
              </w:tcPr>
            </w:tcPrChange>
          </w:tcPr>
          <w:p w14:paraId="67578BC1" w14:textId="77777777" w:rsidR="005074A5" w:rsidRPr="009D573C" w:rsidRDefault="005074A5">
            <w:pPr>
              <w:jc w:val="center"/>
              <w:rPr>
                <w:rFonts w:cs="Times New Roman"/>
                <w:sz w:val="22"/>
                <w:rPrChange w:id="628" w:author="Matt Masters" w:date="2020-12-02T18:41:00Z">
                  <w:rPr>
                    <w:rFonts w:cs="Times New Roman"/>
                    <w:szCs w:val="24"/>
                  </w:rPr>
                </w:rPrChange>
              </w:rPr>
              <w:pPrChange w:id="629" w:author="Matt Masters" w:date="2020-12-02T18:42:00Z">
                <w:pPr>
                  <w:framePr w:hSpace="180" w:wrap="around" w:vAnchor="text" w:hAnchor="text" w:y="1"/>
                  <w:suppressOverlap/>
                  <w:jc w:val="right"/>
                </w:pPr>
              </w:pPrChange>
            </w:pPr>
          </w:p>
        </w:tc>
      </w:tr>
      <w:tr w:rsidR="004E3C99" w:rsidRPr="009D573C" w14:paraId="3E1ED65F" w14:textId="7D8716E9" w:rsidTr="009D573C">
        <w:tc>
          <w:tcPr>
            <w:tcW w:w="1857" w:type="dxa"/>
            <w:tcPrChange w:id="630" w:author="Matt Masters" w:date="2020-12-02T18:41:00Z">
              <w:tcPr>
                <w:tcW w:w="2160" w:type="dxa"/>
              </w:tcPr>
            </w:tcPrChange>
          </w:tcPr>
          <w:p w14:paraId="2C90F79C" w14:textId="3CD7A775" w:rsidR="005074A5" w:rsidRPr="009D573C" w:rsidRDefault="005074A5" w:rsidP="00EB6FEB">
            <w:pPr>
              <w:rPr>
                <w:rFonts w:cs="Times New Roman"/>
                <w:sz w:val="22"/>
                <w:rPrChange w:id="631" w:author="Matt Masters" w:date="2020-12-02T18:41:00Z">
                  <w:rPr>
                    <w:rFonts w:cs="Times New Roman"/>
                    <w:szCs w:val="24"/>
                  </w:rPr>
                </w:rPrChange>
              </w:rPr>
            </w:pPr>
            <w:r w:rsidRPr="009D573C">
              <w:rPr>
                <w:rFonts w:cs="Times New Roman"/>
                <w:sz w:val="22"/>
                <w:rPrChange w:id="632" w:author="Matt Masters" w:date="2020-12-02T18:41:00Z">
                  <w:rPr>
                    <w:rFonts w:cs="Times New Roman"/>
                    <w:szCs w:val="24"/>
                  </w:rPr>
                </w:rPrChange>
              </w:rPr>
              <w:t xml:space="preserve">   Not isolated</w:t>
            </w:r>
          </w:p>
        </w:tc>
        <w:tc>
          <w:tcPr>
            <w:tcW w:w="843" w:type="dxa"/>
            <w:tcPrChange w:id="633" w:author="Matt Masters" w:date="2020-12-02T18:41:00Z">
              <w:tcPr>
                <w:tcW w:w="1152" w:type="dxa"/>
              </w:tcPr>
            </w:tcPrChange>
          </w:tcPr>
          <w:p w14:paraId="5077DB23" w14:textId="3DC40355" w:rsidR="005074A5" w:rsidRPr="009D573C" w:rsidRDefault="005074A5" w:rsidP="008A13E3">
            <w:pPr>
              <w:jc w:val="center"/>
              <w:rPr>
                <w:rFonts w:cs="Times New Roman"/>
                <w:sz w:val="22"/>
                <w:rPrChange w:id="634" w:author="Matt Masters" w:date="2020-12-02T18:41:00Z">
                  <w:rPr>
                    <w:rFonts w:cs="Times New Roman"/>
                    <w:szCs w:val="24"/>
                  </w:rPr>
                </w:rPrChange>
              </w:rPr>
            </w:pPr>
            <w:r w:rsidRPr="009D573C">
              <w:rPr>
                <w:rFonts w:cs="Times New Roman"/>
                <w:sz w:val="22"/>
                <w:rPrChange w:id="635" w:author="Matt Masters" w:date="2020-12-02T18:41:00Z">
                  <w:rPr>
                    <w:rFonts w:cs="Times New Roman"/>
                    <w:szCs w:val="24"/>
                  </w:rPr>
                </w:rPrChange>
              </w:rPr>
              <w:t>1.00</w:t>
            </w:r>
          </w:p>
        </w:tc>
        <w:tc>
          <w:tcPr>
            <w:tcW w:w="1202" w:type="dxa"/>
            <w:tcPrChange w:id="636" w:author="Matt Masters" w:date="2020-12-02T18:41:00Z">
              <w:tcPr>
                <w:tcW w:w="1152" w:type="dxa"/>
              </w:tcPr>
            </w:tcPrChange>
          </w:tcPr>
          <w:p w14:paraId="211EA1C9" w14:textId="1418154C" w:rsidR="005074A5" w:rsidRPr="009D573C" w:rsidRDefault="00EB6FEB">
            <w:pPr>
              <w:jc w:val="center"/>
              <w:rPr>
                <w:rFonts w:cs="Times New Roman"/>
                <w:sz w:val="22"/>
                <w:rPrChange w:id="637" w:author="Matt Masters" w:date="2020-12-02T18:41:00Z">
                  <w:rPr>
                    <w:rFonts w:cs="Times New Roman"/>
                    <w:szCs w:val="24"/>
                  </w:rPr>
                </w:rPrChange>
              </w:rPr>
              <w:pPrChange w:id="638" w:author="Matt Masters" w:date="2020-12-02T18:42:00Z">
                <w:pPr>
                  <w:framePr w:hSpace="180" w:wrap="around" w:vAnchor="text" w:hAnchor="text" w:y="1"/>
                  <w:suppressOverlap/>
                  <w:jc w:val="center"/>
                </w:pPr>
              </w:pPrChange>
            </w:pPr>
            <w:r w:rsidRPr="009D573C">
              <w:rPr>
                <w:rFonts w:cs="Times New Roman"/>
                <w:sz w:val="22"/>
                <w:rPrChange w:id="639" w:author="Matt Masters" w:date="2020-12-02T18:41:00Z">
                  <w:rPr>
                    <w:rFonts w:cs="Times New Roman"/>
                    <w:szCs w:val="24"/>
                  </w:rPr>
                </w:rPrChange>
              </w:rPr>
              <w:t>Ref.</w:t>
            </w:r>
          </w:p>
        </w:tc>
        <w:tc>
          <w:tcPr>
            <w:tcW w:w="1022" w:type="dxa"/>
            <w:tcPrChange w:id="640" w:author="Matt Masters" w:date="2020-12-02T18:41:00Z">
              <w:tcPr>
                <w:tcW w:w="1152" w:type="dxa"/>
              </w:tcPr>
            </w:tcPrChange>
          </w:tcPr>
          <w:p w14:paraId="32C351C3" w14:textId="071CD7F1" w:rsidR="005074A5" w:rsidRPr="009D573C" w:rsidRDefault="005074A5">
            <w:pPr>
              <w:jc w:val="center"/>
              <w:rPr>
                <w:rFonts w:cs="Times New Roman"/>
                <w:sz w:val="22"/>
                <w:rPrChange w:id="641" w:author="Matt Masters" w:date="2020-12-02T18:41:00Z">
                  <w:rPr>
                    <w:rFonts w:cs="Times New Roman"/>
                    <w:szCs w:val="24"/>
                  </w:rPr>
                </w:rPrChange>
              </w:rPr>
              <w:pPrChange w:id="642" w:author="Matt Masters" w:date="2020-12-02T18:42:00Z">
                <w:pPr>
                  <w:framePr w:hSpace="180" w:wrap="around" w:vAnchor="text" w:hAnchor="text" w:y="1"/>
                  <w:suppressOverlap/>
                  <w:jc w:val="center"/>
                </w:pPr>
              </w:pPrChange>
            </w:pPr>
            <w:r w:rsidRPr="009D573C">
              <w:rPr>
                <w:rFonts w:cs="Times New Roman"/>
                <w:sz w:val="22"/>
                <w:rPrChange w:id="643" w:author="Matt Masters" w:date="2020-12-02T18:41:00Z">
                  <w:rPr>
                    <w:rFonts w:cs="Times New Roman"/>
                    <w:szCs w:val="24"/>
                  </w:rPr>
                </w:rPrChange>
              </w:rPr>
              <w:t>1.00</w:t>
            </w:r>
          </w:p>
        </w:tc>
        <w:tc>
          <w:tcPr>
            <w:tcW w:w="2105" w:type="dxa"/>
            <w:tcPrChange w:id="644" w:author="Matt Masters" w:date="2020-12-02T18:41:00Z">
              <w:tcPr>
                <w:tcW w:w="1152" w:type="dxa"/>
              </w:tcPr>
            </w:tcPrChange>
          </w:tcPr>
          <w:p w14:paraId="0A247438" w14:textId="4E9DBC38" w:rsidR="005074A5" w:rsidRPr="009D573C" w:rsidRDefault="00EB6FEB">
            <w:pPr>
              <w:jc w:val="center"/>
              <w:rPr>
                <w:rFonts w:cs="Times New Roman"/>
                <w:sz w:val="22"/>
                <w:rPrChange w:id="645" w:author="Matt Masters" w:date="2020-12-02T18:41:00Z">
                  <w:rPr>
                    <w:rFonts w:cs="Times New Roman"/>
                    <w:szCs w:val="24"/>
                  </w:rPr>
                </w:rPrChange>
              </w:rPr>
              <w:pPrChange w:id="646" w:author="Matt Masters" w:date="2020-12-02T18:42:00Z">
                <w:pPr>
                  <w:framePr w:hSpace="180" w:wrap="around" w:vAnchor="text" w:hAnchor="text" w:y="1"/>
                  <w:suppressOverlap/>
                  <w:jc w:val="center"/>
                </w:pPr>
              </w:pPrChange>
            </w:pPr>
            <w:r w:rsidRPr="009D573C">
              <w:rPr>
                <w:rFonts w:cs="Times New Roman"/>
                <w:sz w:val="22"/>
                <w:rPrChange w:id="647" w:author="Matt Masters" w:date="2020-12-02T18:41:00Z">
                  <w:rPr>
                    <w:rFonts w:cs="Times New Roman"/>
                    <w:szCs w:val="24"/>
                  </w:rPr>
                </w:rPrChange>
              </w:rPr>
              <w:t>Ref.</w:t>
            </w:r>
          </w:p>
        </w:tc>
        <w:tc>
          <w:tcPr>
            <w:tcW w:w="1020" w:type="dxa"/>
            <w:tcPrChange w:id="648" w:author="Matt Masters" w:date="2020-12-02T18:41:00Z">
              <w:tcPr>
                <w:tcW w:w="1152" w:type="dxa"/>
              </w:tcPr>
            </w:tcPrChange>
          </w:tcPr>
          <w:p w14:paraId="7871BAF9" w14:textId="62994C96" w:rsidR="005074A5" w:rsidRPr="009D573C" w:rsidRDefault="005074A5">
            <w:pPr>
              <w:jc w:val="center"/>
              <w:rPr>
                <w:rFonts w:cs="Times New Roman"/>
                <w:sz w:val="22"/>
                <w:rPrChange w:id="649" w:author="Matt Masters" w:date="2020-12-02T18:41:00Z">
                  <w:rPr>
                    <w:rFonts w:cs="Times New Roman"/>
                    <w:szCs w:val="24"/>
                  </w:rPr>
                </w:rPrChange>
              </w:rPr>
              <w:pPrChange w:id="650" w:author="Matt Masters" w:date="2020-12-02T18:42:00Z">
                <w:pPr>
                  <w:framePr w:hSpace="180" w:wrap="around" w:vAnchor="text" w:hAnchor="text" w:y="1"/>
                  <w:suppressOverlap/>
                  <w:jc w:val="center"/>
                </w:pPr>
              </w:pPrChange>
            </w:pPr>
            <w:r w:rsidRPr="009D573C">
              <w:rPr>
                <w:rFonts w:cs="Times New Roman"/>
                <w:sz w:val="22"/>
                <w:rPrChange w:id="651" w:author="Matt Masters" w:date="2020-12-02T18:41:00Z">
                  <w:rPr>
                    <w:rFonts w:cs="Times New Roman"/>
                    <w:szCs w:val="24"/>
                  </w:rPr>
                </w:rPrChange>
              </w:rPr>
              <w:t>1.00</w:t>
            </w:r>
          </w:p>
        </w:tc>
        <w:tc>
          <w:tcPr>
            <w:tcW w:w="1221" w:type="dxa"/>
            <w:tcPrChange w:id="652" w:author="Matt Masters" w:date="2020-12-02T18:41:00Z">
              <w:tcPr>
                <w:tcW w:w="1152" w:type="dxa"/>
              </w:tcPr>
            </w:tcPrChange>
          </w:tcPr>
          <w:p w14:paraId="2AE2492E" w14:textId="7507C2D2" w:rsidR="005074A5" w:rsidRPr="009D573C" w:rsidRDefault="00EB6FEB">
            <w:pPr>
              <w:jc w:val="center"/>
              <w:rPr>
                <w:rFonts w:cs="Times New Roman"/>
                <w:sz w:val="22"/>
                <w:rPrChange w:id="653" w:author="Matt Masters" w:date="2020-12-02T18:41:00Z">
                  <w:rPr>
                    <w:rFonts w:cs="Times New Roman"/>
                    <w:szCs w:val="24"/>
                  </w:rPr>
                </w:rPrChange>
              </w:rPr>
              <w:pPrChange w:id="654" w:author="Matt Masters" w:date="2020-12-02T18:42:00Z">
                <w:pPr>
                  <w:framePr w:hSpace="180" w:wrap="around" w:vAnchor="text" w:hAnchor="text" w:y="1"/>
                  <w:suppressOverlap/>
                  <w:jc w:val="center"/>
                </w:pPr>
              </w:pPrChange>
            </w:pPr>
            <w:r w:rsidRPr="009D573C">
              <w:rPr>
                <w:rFonts w:cs="Times New Roman"/>
                <w:sz w:val="22"/>
                <w:rPrChange w:id="655" w:author="Matt Masters" w:date="2020-12-02T18:41:00Z">
                  <w:rPr>
                    <w:rFonts w:cs="Times New Roman"/>
                    <w:szCs w:val="24"/>
                  </w:rPr>
                </w:rPrChange>
              </w:rPr>
              <w:t>Ref.</w:t>
            </w:r>
          </w:p>
        </w:tc>
      </w:tr>
      <w:tr w:rsidR="004E3C99" w:rsidRPr="009D573C" w14:paraId="6F5DE8C0" w14:textId="4DEA2FC8" w:rsidTr="009D573C">
        <w:tc>
          <w:tcPr>
            <w:tcW w:w="1857" w:type="dxa"/>
            <w:tcPrChange w:id="656" w:author="Matt Masters" w:date="2020-12-02T18:41:00Z">
              <w:tcPr>
                <w:tcW w:w="2160" w:type="dxa"/>
              </w:tcPr>
            </w:tcPrChange>
          </w:tcPr>
          <w:p w14:paraId="4012D45A" w14:textId="383FFF68" w:rsidR="005074A5" w:rsidRPr="009D573C" w:rsidRDefault="005074A5" w:rsidP="00EB6FEB">
            <w:pPr>
              <w:rPr>
                <w:rFonts w:cs="Times New Roman"/>
                <w:sz w:val="22"/>
                <w:rPrChange w:id="657" w:author="Matt Masters" w:date="2020-12-02T18:41:00Z">
                  <w:rPr>
                    <w:rFonts w:cs="Times New Roman"/>
                    <w:szCs w:val="24"/>
                  </w:rPr>
                </w:rPrChange>
              </w:rPr>
            </w:pPr>
            <w:r w:rsidRPr="009D573C">
              <w:rPr>
                <w:rFonts w:cs="Times New Roman"/>
                <w:sz w:val="22"/>
                <w:rPrChange w:id="658" w:author="Matt Masters" w:date="2020-12-02T18:41:00Z">
                  <w:rPr>
                    <w:rFonts w:cs="Times New Roman"/>
                    <w:szCs w:val="24"/>
                  </w:rPr>
                </w:rPrChange>
              </w:rPr>
              <w:t xml:space="preserve">   Isolated</w:t>
            </w:r>
          </w:p>
        </w:tc>
        <w:tc>
          <w:tcPr>
            <w:tcW w:w="843" w:type="dxa"/>
            <w:tcPrChange w:id="659" w:author="Matt Masters" w:date="2020-12-02T18:41:00Z">
              <w:tcPr>
                <w:tcW w:w="1152" w:type="dxa"/>
              </w:tcPr>
            </w:tcPrChange>
          </w:tcPr>
          <w:p w14:paraId="2D69525E" w14:textId="4968487E" w:rsidR="005074A5" w:rsidRPr="009D573C" w:rsidRDefault="005074A5" w:rsidP="008A13E3">
            <w:pPr>
              <w:jc w:val="center"/>
              <w:rPr>
                <w:rFonts w:cs="Times New Roman"/>
                <w:sz w:val="22"/>
                <w:rPrChange w:id="660" w:author="Matt Masters" w:date="2020-12-02T18:41:00Z">
                  <w:rPr>
                    <w:rFonts w:cs="Times New Roman"/>
                    <w:szCs w:val="24"/>
                  </w:rPr>
                </w:rPrChange>
              </w:rPr>
            </w:pPr>
            <w:r w:rsidRPr="009D573C">
              <w:rPr>
                <w:rFonts w:cs="Times New Roman"/>
                <w:sz w:val="22"/>
                <w:rPrChange w:id="661" w:author="Matt Masters" w:date="2020-12-02T18:41:00Z">
                  <w:rPr>
                    <w:rFonts w:cs="Times New Roman"/>
                    <w:szCs w:val="24"/>
                  </w:rPr>
                </w:rPrChange>
              </w:rPr>
              <w:t>1.15</w:t>
            </w:r>
            <w:r w:rsidRPr="009D573C">
              <w:rPr>
                <w:rFonts w:cs="Times New Roman"/>
                <w:sz w:val="22"/>
                <w:vertAlign w:val="superscript"/>
                <w:rPrChange w:id="662" w:author="Matt Masters" w:date="2020-12-02T18:41:00Z">
                  <w:rPr>
                    <w:rFonts w:cs="Times New Roman"/>
                    <w:szCs w:val="24"/>
                    <w:vertAlign w:val="superscript"/>
                  </w:rPr>
                </w:rPrChange>
              </w:rPr>
              <w:t>a</w:t>
            </w:r>
          </w:p>
        </w:tc>
        <w:tc>
          <w:tcPr>
            <w:tcW w:w="1202" w:type="dxa"/>
            <w:tcPrChange w:id="663" w:author="Matt Masters" w:date="2020-12-02T18:41:00Z">
              <w:tcPr>
                <w:tcW w:w="1152" w:type="dxa"/>
              </w:tcPr>
            </w:tcPrChange>
          </w:tcPr>
          <w:p w14:paraId="3C89B98A" w14:textId="3C4DBA87" w:rsidR="005074A5" w:rsidRPr="009D573C" w:rsidRDefault="005074A5">
            <w:pPr>
              <w:jc w:val="center"/>
              <w:rPr>
                <w:rFonts w:cs="Times New Roman"/>
                <w:sz w:val="22"/>
                <w:rPrChange w:id="664" w:author="Matt Masters" w:date="2020-12-02T18:41:00Z">
                  <w:rPr>
                    <w:rFonts w:cs="Times New Roman"/>
                    <w:szCs w:val="24"/>
                  </w:rPr>
                </w:rPrChange>
              </w:rPr>
              <w:pPrChange w:id="665" w:author="Matt Masters" w:date="2020-12-02T18:42:00Z">
                <w:pPr>
                  <w:framePr w:hSpace="180" w:wrap="around" w:vAnchor="text" w:hAnchor="text" w:y="1"/>
                  <w:suppressOverlap/>
                  <w:jc w:val="right"/>
                </w:pPr>
              </w:pPrChange>
            </w:pPr>
            <w:r w:rsidRPr="009D573C">
              <w:rPr>
                <w:rFonts w:cs="Times New Roman"/>
                <w:sz w:val="22"/>
                <w:rPrChange w:id="666" w:author="Matt Masters" w:date="2020-12-02T18:41:00Z">
                  <w:rPr>
                    <w:rFonts w:cs="Times New Roman"/>
                    <w:szCs w:val="24"/>
                  </w:rPr>
                </w:rPrChange>
              </w:rPr>
              <w:t>1.12-1.18</w:t>
            </w:r>
          </w:p>
        </w:tc>
        <w:tc>
          <w:tcPr>
            <w:tcW w:w="1022" w:type="dxa"/>
            <w:tcPrChange w:id="667" w:author="Matt Masters" w:date="2020-12-02T18:41:00Z">
              <w:tcPr>
                <w:tcW w:w="1152" w:type="dxa"/>
              </w:tcPr>
            </w:tcPrChange>
          </w:tcPr>
          <w:p w14:paraId="31E8A453" w14:textId="40B1F525" w:rsidR="005074A5" w:rsidRPr="009D573C" w:rsidRDefault="005074A5" w:rsidP="008A13E3">
            <w:pPr>
              <w:jc w:val="center"/>
              <w:rPr>
                <w:rFonts w:cs="Times New Roman"/>
                <w:sz w:val="22"/>
                <w:rPrChange w:id="668" w:author="Matt Masters" w:date="2020-12-02T18:41:00Z">
                  <w:rPr>
                    <w:rFonts w:cs="Times New Roman"/>
                    <w:szCs w:val="24"/>
                  </w:rPr>
                </w:rPrChange>
              </w:rPr>
            </w:pPr>
            <w:r w:rsidRPr="009D573C">
              <w:rPr>
                <w:rFonts w:cs="Times New Roman"/>
                <w:sz w:val="22"/>
                <w:rPrChange w:id="669" w:author="Matt Masters" w:date="2020-12-02T18:41:00Z">
                  <w:rPr>
                    <w:rFonts w:cs="Times New Roman"/>
                    <w:szCs w:val="24"/>
                  </w:rPr>
                </w:rPrChange>
              </w:rPr>
              <w:t>1.10</w:t>
            </w:r>
            <w:r w:rsidRPr="009D573C">
              <w:rPr>
                <w:rFonts w:cs="Times New Roman"/>
                <w:sz w:val="22"/>
                <w:vertAlign w:val="superscript"/>
                <w:rPrChange w:id="670" w:author="Matt Masters" w:date="2020-12-02T18:41:00Z">
                  <w:rPr>
                    <w:rFonts w:cs="Times New Roman"/>
                    <w:szCs w:val="24"/>
                    <w:vertAlign w:val="superscript"/>
                  </w:rPr>
                </w:rPrChange>
              </w:rPr>
              <w:t>a</w:t>
            </w:r>
          </w:p>
        </w:tc>
        <w:tc>
          <w:tcPr>
            <w:tcW w:w="2105" w:type="dxa"/>
            <w:tcPrChange w:id="671" w:author="Matt Masters" w:date="2020-12-02T18:41:00Z">
              <w:tcPr>
                <w:tcW w:w="1152" w:type="dxa"/>
              </w:tcPr>
            </w:tcPrChange>
          </w:tcPr>
          <w:p w14:paraId="44F4E509" w14:textId="7DDC6338" w:rsidR="005074A5" w:rsidRPr="009D573C" w:rsidRDefault="005074A5">
            <w:pPr>
              <w:jc w:val="center"/>
              <w:rPr>
                <w:rFonts w:cs="Times New Roman"/>
                <w:sz w:val="22"/>
                <w:rPrChange w:id="672" w:author="Matt Masters" w:date="2020-12-02T18:41:00Z">
                  <w:rPr>
                    <w:rFonts w:cs="Times New Roman"/>
                    <w:szCs w:val="24"/>
                  </w:rPr>
                </w:rPrChange>
              </w:rPr>
              <w:pPrChange w:id="673" w:author="Matt Masters" w:date="2020-12-02T18:42:00Z">
                <w:pPr>
                  <w:framePr w:hSpace="180" w:wrap="around" w:vAnchor="text" w:hAnchor="text" w:y="1"/>
                  <w:suppressOverlap/>
                  <w:jc w:val="right"/>
                </w:pPr>
              </w:pPrChange>
            </w:pPr>
            <w:r w:rsidRPr="009D573C">
              <w:rPr>
                <w:rFonts w:cs="Times New Roman"/>
                <w:sz w:val="22"/>
                <w:rPrChange w:id="674" w:author="Matt Masters" w:date="2020-12-02T18:41:00Z">
                  <w:rPr>
                    <w:rFonts w:cs="Times New Roman"/>
                    <w:szCs w:val="24"/>
                  </w:rPr>
                </w:rPrChange>
              </w:rPr>
              <w:t>1.05-1.15</w:t>
            </w:r>
          </w:p>
        </w:tc>
        <w:tc>
          <w:tcPr>
            <w:tcW w:w="1020" w:type="dxa"/>
            <w:tcPrChange w:id="675" w:author="Matt Masters" w:date="2020-12-02T18:41:00Z">
              <w:tcPr>
                <w:tcW w:w="1152" w:type="dxa"/>
              </w:tcPr>
            </w:tcPrChange>
          </w:tcPr>
          <w:p w14:paraId="12C374A0" w14:textId="06167173" w:rsidR="005074A5" w:rsidRPr="009D573C" w:rsidRDefault="005074A5" w:rsidP="008A13E3">
            <w:pPr>
              <w:jc w:val="center"/>
              <w:rPr>
                <w:rFonts w:cs="Times New Roman"/>
                <w:sz w:val="22"/>
                <w:rPrChange w:id="676" w:author="Matt Masters" w:date="2020-12-02T18:41:00Z">
                  <w:rPr>
                    <w:rFonts w:cs="Times New Roman"/>
                    <w:szCs w:val="24"/>
                  </w:rPr>
                </w:rPrChange>
              </w:rPr>
            </w:pPr>
            <w:r w:rsidRPr="009D573C">
              <w:rPr>
                <w:rFonts w:cs="Times New Roman"/>
                <w:sz w:val="22"/>
                <w:rPrChange w:id="677" w:author="Matt Masters" w:date="2020-12-02T18:41:00Z">
                  <w:rPr>
                    <w:rFonts w:cs="Times New Roman"/>
                    <w:szCs w:val="24"/>
                  </w:rPr>
                </w:rPrChange>
              </w:rPr>
              <w:t>1.13</w:t>
            </w:r>
            <w:r w:rsidRPr="009D573C">
              <w:rPr>
                <w:rFonts w:cs="Times New Roman"/>
                <w:sz w:val="22"/>
                <w:vertAlign w:val="superscript"/>
                <w:rPrChange w:id="678" w:author="Matt Masters" w:date="2020-12-02T18:41:00Z">
                  <w:rPr>
                    <w:rFonts w:cs="Times New Roman"/>
                    <w:szCs w:val="24"/>
                    <w:vertAlign w:val="superscript"/>
                  </w:rPr>
                </w:rPrChange>
              </w:rPr>
              <w:t>a</w:t>
            </w:r>
          </w:p>
        </w:tc>
        <w:tc>
          <w:tcPr>
            <w:tcW w:w="1221" w:type="dxa"/>
            <w:tcPrChange w:id="679" w:author="Matt Masters" w:date="2020-12-02T18:41:00Z">
              <w:tcPr>
                <w:tcW w:w="1152" w:type="dxa"/>
              </w:tcPr>
            </w:tcPrChange>
          </w:tcPr>
          <w:p w14:paraId="0F2F8B22" w14:textId="27758EE3" w:rsidR="005074A5" w:rsidRPr="009D573C" w:rsidRDefault="005074A5">
            <w:pPr>
              <w:jc w:val="center"/>
              <w:rPr>
                <w:rFonts w:cs="Times New Roman"/>
                <w:sz w:val="22"/>
                <w:rPrChange w:id="680" w:author="Matt Masters" w:date="2020-12-02T18:41:00Z">
                  <w:rPr>
                    <w:rFonts w:cs="Times New Roman"/>
                    <w:szCs w:val="24"/>
                  </w:rPr>
                </w:rPrChange>
              </w:rPr>
              <w:pPrChange w:id="681" w:author="Matt Masters" w:date="2020-12-02T18:42:00Z">
                <w:pPr>
                  <w:framePr w:hSpace="180" w:wrap="around" w:vAnchor="text" w:hAnchor="text" w:y="1"/>
                  <w:suppressOverlap/>
                  <w:jc w:val="right"/>
                </w:pPr>
              </w:pPrChange>
            </w:pPr>
            <w:r w:rsidRPr="009D573C">
              <w:rPr>
                <w:rFonts w:cs="Times New Roman"/>
                <w:sz w:val="22"/>
                <w:rPrChange w:id="682" w:author="Matt Masters" w:date="2020-12-02T18:41:00Z">
                  <w:rPr>
                    <w:rFonts w:cs="Times New Roman"/>
                    <w:szCs w:val="24"/>
                  </w:rPr>
                </w:rPrChange>
              </w:rPr>
              <w:t>1.08-1.18</w:t>
            </w:r>
          </w:p>
        </w:tc>
      </w:tr>
      <w:tr w:rsidR="004E3C99" w:rsidRPr="009D573C" w14:paraId="054FAFE6" w14:textId="77692AEF" w:rsidTr="009D573C">
        <w:tc>
          <w:tcPr>
            <w:tcW w:w="1857" w:type="dxa"/>
            <w:tcPrChange w:id="683" w:author="Matt Masters" w:date="2020-12-02T18:41:00Z">
              <w:tcPr>
                <w:tcW w:w="2160" w:type="dxa"/>
              </w:tcPr>
            </w:tcPrChange>
          </w:tcPr>
          <w:p w14:paraId="00B70AA9" w14:textId="6A3E858F" w:rsidR="005074A5" w:rsidRPr="009D573C" w:rsidRDefault="005074A5" w:rsidP="00EB6FEB">
            <w:pPr>
              <w:rPr>
                <w:rFonts w:cs="Times New Roman"/>
                <w:b/>
                <w:bCs/>
                <w:sz w:val="22"/>
                <w:rPrChange w:id="684" w:author="Matt Masters" w:date="2020-12-02T18:41:00Z">
                  <w:rPr>
                    <w:rFonts w:cs="Times New Roman"/>
                    <w:b/>
                    <w:bCs/>
                    <w:szCs w:val="24"/>
                  </w:rPr>
                </w:rPrChange>
              </w:rPr>
            </w:pPr>
            <w:r w:rsidRPr="009D573C">
              <w:rPr>
                <w:rFonts w:cs="Times New Roman"/>
                <w:b/>
                <w:bCs/>
                <w:sz w:val="22"/>
                <w:rPrChange w:id="685" w:author="Matt Masters" w:date="2020-12-02T18:41:00Z">
                  <w:rPr>
                    <w:rFonts w:cs="Times New Roman"/>
                    <w:b/>
                    <w:bCs/>
                    <w:szCs w:val="24"/>
                  </w:rPr>
                </w:rPrChange>
              </w:rPr>
              <w:t>Actor Sex</w:t>
            </w:r>
          </w:p>
        </w:tc>
        <w:tc>
          <w:tcPr>
            <w:tcW w:w="843" w:type="dxa"/>
            <w:tcPrChange w:id="686" w:author="Matt Masters" w:date="2020-12-02T18:41:00Z">
              <w:tcPr>
                <w:tcW w:w="1152" w:type="dxa"/>
              </w:tcPr>
            </w:tcPrChange>
          </w:tcPr>
          <w:p w14:paraId="0920A115" w14:textId="77777777" w:rsidR="005074A5" w:rsidRPr="009D573C" w:rsidRDefault="005074A5" w:rsidP="008A13E3">
            <w:pPr>
              <w:jc w:val="center"/>
              <w:rPr>
                <w:rFonts w:cs="Times New Roman"/>
                <w:sz w:val="22"/>
                <w:rPrChange w:id="687" w:author="Matt Masters" w:date="2020-12-02T18:41:00Z">
                  <w:rPr>
                    <w:rFonts w:cs="Times New Roman"/>
                    <w:szCs w:val="24"/>
                  </w:rPr>
                </w:rPrChange>
              </w:rPr>
            </w:pPr>
          </w:p>
        </w:tc>
        <w:tc>
          <w:tcPr>
            <w:tcW w:w="1202" w:type="dxa"/>
            <w:tcPrChange w:id="688" w:author="Matt Masters" w:date="2020-12-02T18:41:00Z">
              <w:tcPr>
                <w:tcW w:w="1152" w:type="dxa"/>
              </w:tcPr>
            </w:tcPrChange>
          </w:tcPr>
          <w:p w14:paraId="43D05222" w14:textId="77777777" w:rsidR="005074A5" w:rsidRPr="009D573C" w:rsidRDefault="005074A5">
            <w:pPr>
              <w:jc w:val="center"/>
              <w:rPr>
                <w:rFonts w:cs="Times New Roman"/>
                <w:sz w:val="22"/>
                <w:rPrChange w:id="689" w:author="Matt Masters" w:date="2020-12-02T18:41:00Z">
                  <w:rPr>
                    <w:rFonts w:cs="Times New Roman"/>
                    <w:szCs w:val="24"/>
                  </w:rPr>
                </w:rPrChange>
              </w:rPr>
              <w:pPrChange w:id="690" w:author="Matt Masters" w:date="2020-12-02T18:42:00Z">
                <w:pPr>
                  <w:framePr w:hSpace="180" w:wrap="around" w:vAnchor="text" w:hAnchor="text" w:y="1"/>
                  <w:suppressOverlap/>
                  <w:jc w:val="right"/>
                </w:pPr>
              </w:pPrChange>
            </w:pPr>
          </w:p>
        </w:tc>
        <w:tc>
          <w:tcPr>
            <w:tcW w:w="1022" w:type="dxa"/>
            <w:tcPrChange w:id="691" w:author="Matt Masters" w:date="2020-12-02T18:41:00Z">
              <w:tcPr>
                <w:tcW w:w="1152" w:type="dxa"/>
              </w:tcPr>
            </w:tcPrChange>
          </w:tcPr>
          <w:p w14:paraId="19325589" w14:textId="77777777" w:rsidR="005074A5" w:rsidRPr="009D573C" w:rsidRDefault="005074A5" w:rsidP="008A13E3">
            <w:pPr>
              <w:jc w:val="center"/>
              <w:rPr>
                <w:rFonts w:cs="Times New Roman"/>
                <w:sz w:val="22"/>
                <w:rPrChange w:id="692" w:author="Matt Masters" w:date="2020-12-02T18:41:00Z">
                  <w:rPr>
                    <w:rFonts w:cs="Times New Roman"/>
                    <w:szCs w:val="24"/>
                  </w:rPr>
                </w:rPrChange>
              </w:rPr>
            </w:pPr>
          </w:p>
        </w:tc>
        <w:tc>
          <w:tcPr>
            <w:tcW w:w="2105" w:type="dxa"/>
            <w:tcPrChange w:id="693" w:author="Matt Masters" w:date="2020-12-02T18:41:00Z">
              <w:tcPr>
                <w:tcW w:w="1152" w:type="dxa"/>
              </w:tcPr>
            </w:tcPrChange>
          </w:tcPr>
          <w:p w14:paraId="3B082D41" w14:textId="77777777" w:rsidR="005074A5" w:rsidRPr="009D573C" w:rsidRDefault="005074A5">
            <w:pPr>
              <w:jc w:val="center"/>
              <w:rPr>
                <w:rFonts w:cs="Times New Roman"/>
                <w:sz w:val="22"/>
                <w:rPrChange w:id="694" w:author="Matt Masters" w:date="2020-12-02T18:41:00Z">
                  <w:rPr>
                    <w:rFonts w:cs="Times New Roman"/>
                    <w:szCs w:val="24"/>
                  </w:rPr>
                </w:rPrChange>
              </w:rPr>
              <w:pPrChange w:id="695" w:author="Matt Masters" w:date="2020-12-02T18:42:00Z">
                <w:pPr>
                  <w:framePr w:hSpace="180" w:wrap="around" w:vAnchor="text" w:hAnchor="text" w:y="1"/>
                  <w:suppressOverlap/>
                  <w:jc w:val="right"/>
                </w:pPr>
              </w:pPrChange>
            </w:pPr>
          </w:p>
        </w:tc>
        <w:tc>
          <w:tcPr>
            <w:tcW w:w="1020" w:type="dxa"/>
            <w:tcPrChange w:id="696" w:author="Matt Masters" w:date="2020-12-02T18:41:00Z">
              <w:tcPr>
                <w:tcW w:w="1152" w:type="dxa"/>
              </w:tcPr>
            </w:tcPrChange>
          </w:tcPr>
          <w:p w14:paraId="7BFF1EDB" w14:textId="77777777" w:rsidR="005074A5" w:rsidRPr="009D573C" w:rsidRDefault="005074A5" w:rsidP="008A13E3">
            <w:pPr>
              <w:jc w:val="center"/>
              <w:rPr>
                <w:rFonts w:cs="Times New Roman"/>
                <w:sz w:val="22"/>
                <w:rPrChange w:id="697" w:author="Matt Masters" w:date="2020-12-02T18:41:00Z">
                  <w:rPr>
                    <w:rFonts w:cs="Times New Roman"/>
                    <w:szCs w:val="24"/>
                  </w:rPr>
                </w:rPrChange>
              </w:rPr>
            </w:pPr>
          </w:p>
        </w:tc>
        <w:tc>
          <w:tcPr>
            <w:tcW w:w="1221" w:type="dxa"/>
            <w:tcPrChange w:id="698" w:author="Matt Masters" w:date="2020-12-02T18:41:00Z">
              <w:tcPr>
                <w:tcW w:w="1152" w:type="dxa"/>
              </w:tcPr>
            </w:tcPrChange>
          </w:tcPr>
          <w:p w14:paraId="5325313E" w14:textId="77777777" w:rsidR="005074A5" w:rsidRPr="009D573C" w:rsidRDefault="005074A5">
            <w:pPr>
              <w:jc w:val="center"/>
              <w:rPr>
                <w:rFonts w:cs="Times New Roman"/>
                <w:sz w:val="22"/>
                <w:rPrChange w:id="699" w:author="Matt Masters" w:date="2020-12-02T18:41:00Z">
                  <w:rPr>
                    <w:rFonts w:cs="Times New Roman"/>
                    <w:szCs w:val="24"/>
                  </w:rPr>
                </w:rPrChange>
              </w:rPr>
              <w:pPrChange w:id="700" w:author="Matt Masters" w:date="2020-12-02T18:42:00Z">
                <w:pPr>
                  <w:framePr w:hSpace="180" w:wrap="around" w:vAnchor="text" w:hAnchor="text" w:y="1"/>
                  <w:suppressOverlap/>
                  <w:jc w:val="right"/>
                </w:pPr>
              </w:pPrChange>
            </w:pPr>
          </w:p>
        </w:tc>
      </w:tr>
      <w:tr w:rsidR="004E3C99" w:rsidRPr="009D573C" w14:paraId="7B4DBF88" w14:textId="77777777" w:rsidTr="009D573C">
        <w:tc>
          <w:tcPr>
            <w:tcW w:w="1857" w:type="dxa"/>
            <w:tcPrChange w:id="701" w:author="Matt Masters" w:date="2020-12-02T18:41:00Z">
              <w:tcPr>
                <w:tcW w:w="2160" w:type="dxa"/>
              </w:tcPr>
            </w:tcPrChange>
          </w:tcPr>
          <w:p w14:paraId="45F0C691" w14:textId="3A55D7FC" w:rsidR="005074A5" w:rsidRPr="009D573C" w:rsidRDefault="005074A5" w:rsidP="00EB6FEB">
            <w:pPr>
              <w:rPr>
                <w:rFonts w:cs="Times New Roman"/>
                <w:sz w:val="22"/>
                <w:rPrChange w:id="702" w:author="Matt Masters" w:date="2020-12-02T18:41:00Z">
                  <w:rPr>
                    <w:rFonts w:cs="Times New Roman"/>
                    <w:szCs w:val="24"/>
                  </w:rPr>
                </w:rPrChange>
              </w:rPr>
            </w:pPr>
            <w:r w:rsidRPr="009D573C">
              <w:rPr>
                <w:rFonts w:cs="Times New Roman"/>
                <w:sz w:val="22"/>
                <w:rPrChange w:id="703" w:author="Matt Masters" w:date="2020-12-02T18:41:00Z">
                  <w:rPr>
                    <w:rFonts w:cs="Times New Roman"/>
                    <w:szCs w:val="24"/>
                  </w:rPr>
                </w:rPrChange>
              </w:rPr>
              <w:t xml:space="preserve">   Female</w:t>
            </w:r>
          </w:p>
        </w:tc>
        <w:tc>
          <w:tcPr>
            <w:tcW w:w="843" w:type="dxa"/>
            <w:tcPrChange w:id="704" w:author="Matt Masters" w:date="2020-12-02T18:41:00Z">
              <w:tcPr>
                <w:tcW w:w="1152" w:type="dxa"/>
              </w:tcPr>
            </w:tcPrChange>
          </w:tcPr>
          <w:p w14:paraId="40FE74F4" w14:textId="1DF68404" w:rsidR="005074A5" w:rsidRPr="009D573C" w:rsidRDefault="005074A5" w:rsidP="008A13E3">
            <w:pPr>
              <w:jc w:val="center"/>
              <w:rPr>
                <w:rFonts w:cs="Times New Roman"/>
                <w:sz w:val="22"/>
                <w:rPrChange w:id="705" w:author="Matt Masters" w:date="2020-12-02T18:41:00Z">
                  <w:rPr>
                    <w:rFonts w:cs="Times New Roman"/>
                    <w:szCs w:val="24"/>
                  </w:rPr>
                </w:rPrChange>
              </w:rPr>
            </w:pPr>
            <w:r w:rsidRPr="009D573C">
              <w:rPr>
                <w:rFonts w:cs="Times New Roman"/>
                <w:sz w:val="22"/>
                <w:rPrChange w:id="706" w:author="Matt Masters" w:date="2020-12-02T18:41:00Z">
                  <w:rPr>
                    <w:rFonts w:cs="Times New Roman"/>
                    <w:szCs w:val="24"/>
                  </w:rPr>
                </w:rPrChange>
              </w:rPr>
              <w:t>1.00</w:t>
            </w:r>
          </w:p>
        </w:tc>
        <w:tc>
          <w:tcPr>
            <w:tcW w:w="1202" w:type="dxa"/>
            <w:tcPrChange w:id="707" w:author="Matt Masters" w:date="2020-12-02T18:41:00Z">
              <w:tcPr>
                <w:tcW w:w="1152" w:type="dxa"/>
              </w:tcPr>
            </w:tcPrChange>
          </w:tcPr>
          <w:p w14:paraId="7CD98B08" w14:textId="42B7A93B" w:rsidR="005074A5" w:rsidRPr="009D573C" w:rsidRDefault="00EB6FEB">
            <w:pPr>
              <w:jc w:val="center"/>
              <w:rPr>
                <w:rFonts w:cs="Times New Roman"/>
                <w:sz w:val="22"/>
                <w:rPrChange w:id="708" w:author="Matt Masters" w:date="2020-12-02T18:41:00Z">
                  <w:rPr>
                    <w:rFonts w:cs="Times New Roman"/>
                    <w:szCs w:val="24"/>
                  </w:rPr>
                </w:rPrChange>
              </w:rPr>
              <w:pPrChange w:id="709" w:author="Matt Masters" w:date="2020-12-02T18:42:00Z">
                <w:pPr>
                  <w:framePr w:hSpace="180" w:wrap="around" w:vAnchor="text" w:hAnchor="text" w:y="1"/>
                  <w:suppressOverlap/>
                  <w:jc w:val="center"/>
                </w:pPr>
              </w:pPrChange>
            </w:pPr>
            <w:r w:rsidRPr="009D573C">
              <w:rPr>
                <w:rFonts w:cs="Times New Roman"/>
                <w:sz w:val="22"/>
                <w:rPrChange w:id="710" w:author="Matt Masters" w:date="2020-12-02T18:41:00Z">
                  <w:rPr>
                    <w:rFonts w:cs="Times New Roman"/>
                    <w:szCs w:val="24"/>
                  </w:rPr>
                </w:rPrChange>
              </w:rPr>
              <w:t>Ref.</w:t>
            </w:r>
          </w:p>
        </w:tc>
        <w:tc>
          <w:tcPr>
            <w:tcW w:w="1022" w:type="dxa"/>
            <w:tcPrChange w:id="711" w:author="Matt Masters" w:date="2020-12-02T18:41:00Z">
              <w:tcPr>
                <w:tcW w:w="1152" w:type="dxa"/>
              </w:tcPr>
            </w:tcPrChange>
          </w:tcPr>
          <w:p w14:paraId="5967B2AD" w14:textId="42E9A547" w:rsidR="005074A5" w:rsidRPr="009D573C" w:rsidRDefault="005074A5">
            <w:pPr>
              <w:jc w:val="center"/>
              <w:rPr>
                <w:rFonts w:cs="Times New Roman"/>
                <w:sz w:val="22"/>
                <w:rPrChange w:id="712" w:author="Matt Masters" w:date="2020-12-02T18:41:00Z">
                  <w:rPr>
                    <w:rFonts w:cs="Times New Roman"/>
                    <w:szCs w:val="24"/>
                  </w:rPr>
                </w:rPrChange>
              </w:rPr>
              <w:pPrChange w:id="713" w:author="Matt Masters" w:date="2020-12-02T18:42:00Z">
                <w:pPr>
                  <w:framePr w:hSpace="180" w:wrap="around" w:vAnchor="text" w:hAnchor="text" w:y="1"/>
                  <w:suppressOverlap/>
                  <w:jc w:val="center"/>
                </w:pPr>
              </w:pPrChange>
            </w:pPr>
            <w:r w:rsidRPr="009D573C">
              <w:rPr>
                <w:rFonts w:cs="Times New Roman"/>
                <w:sz w:val="22"/>
                <w:rPrChange w:id="714" w:author="Matt Masters" w:date="2020-12-02T18:41:00Z">
                  <w:rPr>
                    <w:rFonts w:cs="Times New Roman"/>
                    <w:szCs w:val="24"/>
                  </w:rPr>
                </w:rPrChange>
              </w:rPr>
              <w:t>1.00</w:t>
            </w:r>
          </w:p>
        </w:tc>
        <w:tc>
          <w:tcPr>
            <w:tcW w:w="2105" w:type="dxa"/>
            <w:tcPrChange w:id="715" w:author="Matt Masters" w:date="2020-12-02T18:41:00Z">
              <w:tcPr>
                <w:tcW w:w="1152" w:type="dxa"/>
              </w:tcPr>
            </w:tcPrChange>
          </w:tcPr>
          <w:p w14:paraId="7A3E6B24" w14:textId="0DF6D878" w:rsidR="005074A5" w:rsidRPr="009D573C" w:rsidRDefault="00EB6FEB">
            <w:pPr>
              <w:jc w:val="center"/>
              <w:rPr>
                <w:rFonts w:cs="Times New Roman"/>
                <w:sz w:val="22"/>
                <w:rPrChange w:id="716" w:author="Matt Masters" w:date="2020-12-02T18:41:00Z">
                  <w:rPr>
                    <w:rFonts w:cs="Times New Roman"/>
                    <w:szCs w:val="24"/>
                  </w:rPr>
                </w:rPrChange>
              </w:rPr>
              <w:pPrChange w:id="717" w:author="Matt Masters" w:date="2020-12-02T18:42:00Z">
                <w:pPr>
                  <w:framePr w:hSpace="180" w:wrap="around" w:vAnchor="text" w:hAnchor="text" w:y="1"/>
                  <w:suppressOverlap/>
                  <w:jc w:val="center"/>
                </w:pPr>
              </w:pPrChange>
            </w:pPr>
            <w:r w:rsidRPr="009D573C">
              <w:rPr>
                <w:rFonts w:cs="Times New Roman"/>
                <w:sz w:val="22"/>
                <w:rPrChange w:id="718" w:author="Matt Masters" w:date="2020-12-02T18:41:00Z">
                  <w:rPr>
                    <w:rFonts w:cs="Times New Roman"/>
                    <w:szCs w:val="24"/>
                  </w:rPr>
                </w:rPrChange>
              </w:rPr>
              <w:t>Ref.</w:t>
            </w:r>
          </w:p>
        </w:tc>
        <w:tc>
          <w:tcPr>
            <w:tcW w:w="1020" w:type="dxa"/>
            <w:tcPrChange w:id="719" w:author="Matt Masters" w:date="2020-12-02T18:41:00Z">
              <w:tcPr>
                <w:tcW w:w="1152" w:type="dxa"/>
              </w:tcPr>
            </w:tcPrChange>
          </w:tcPr>
          <w:p w14:paraId="2E6FC009" w14:textId="302A00A0" w:rsidR="005074A5" w:rsidRPr="009D573C" w:rsidRDefault="005074A5">
            <w:pPr>
              <w:jc w:val="center"/>
              <w:rPr>
                <w:rFonts w:cs="Times New Roman"/>
                <w:sz w:val="22"/>
                <w:rPrChange w:id="720" w:author="Matt Masters" w:date="2020-12-02T18:41:00Z">
                  <w:rPr>
                    <w:rFonts w:cs="Times New Roman"/>
                    <w:szCs w:val="24"/>
                  </w:rPr>
                </w:rPrChange>
              </w:rPr>
              <w:pPrChange w:id="721" w:author="Matt Masters" w:date="2020-12-02T18:42:00Z">
                <w:pPr>
                  <w:framePr w:hSpace="180" w:wrap="around" w:vAnchor="text" w:hAnchor="text" w:y="1"/>
                  <w:suppressOverlap/>
                  <w:jc w:val="center"/>
                </w:pPr>
              </w:pPrChange>
            </w:pPr>
            <w:r w:rsidRPr="009D573C">
              <w:rPr>
                <w:rFonts w:cs="Times New Roman"/>
                <w:sz w:val="22"/>
                <w:rPrChange w:id="722" w:author="Matt Masters" w:date="2020-12-02T18:41:00Z">
                  <w:rPr>
                    <w:rFonts w:cs="Times New Roman"/>
                    <w:szCs w:val="24"/>
                  </w:rPr>
                </w:rPrChange>
              </w:rPr>
              <w:t>1.00</w:t>
            </w:r>
          </w:p>
        </w:tc>
        <w:tc>
          <w:tcPr>
            <w:tcW w:w="1221" w:type="dxa"/>
            <w:tcPrChange w:id="723" w:author="Matt Masters" w:date="2020-12-02T18:41:00Z">
              <w:tcPr>
                <w:tcW w:w="1152" w:type="dxa"/>
              </w:tcPr>
            </w:tcPrChange>
          </w:tcPr>
          <w:p w14:paraId="1026DD15" w14:textId="6D51F593" w:rsidR="005074A5" w:rsidRPr="009D573C" w:rsidRDefault="00EB6FEB">
            <w:pPr>
              <w:jc w:val="center"/>
              <w:rPr>
                <w:rFonts w:cs="Times New Roman"/>
                <w:sz w:val="22"/>
                <w:rPrChange w:id="724" w:author="Matt Masters" w:date="2020-12-02T18:41:00Z">
                  <w:rPr>
                    <w:rFonts w:cs="Times New Roman"/>
                    <w:szCs w:val="24"/>
                  </w:rPr>
                </w:rPrChange>
              </w:rPr>
              <w:pPrChange w:id="725" w:author="Matt Masters" w:date="2020-12-02T18:42:00Z">
                <w:pPr>
                  <w:framePr w:hSpace="180" w:wrap="around" w:vAnchor="text" w:hAnchor="text" w:y="1"/>
                  <w:suppressOverlap/>
                  <w:jc w:val="center"/>
                </w:pPr>
              </w:pPrChange>
            </w:pPr>
            <w:r w:rsidRPr="009D573C">
              <w:rPr>
                <w:rFonts w:cs="Times New Roman"/>
                <w:sz w:val="22"/>
                <w:rPrChange w:id="726" w:author="Matt Masters" w:date="2020-12-02T18:41:00Z">
                  <w:rPr>
                    <w:rFonts w:cs="Times New Roman"/>
                    <w:szCs w:val="24"/>
                  </w:rPr>
                </w:rPrChange>
              </w:rPr>
              <w:t>Ref.</w:t>
            </w:r>
          </w:p>
        </w:tc>
      </w:tr>
      <w:tr w:rsidR="004E3C99" w:rsidRPr="009D573C" w14:paraId="7A72C7B9" w14:textId="77777777" w:rsidTr="009D573C">
        <w:tc>
          <w:tcPr>
            <w:tcW w:w="1857" w:type="dxa"/>
            <w:tcBorders>
              <w:bottom w:val="single" w:sz="4" w:space="0" w:color="auto"/>
            </w:tcBorders>
            <w:tcPrChange w:id="727" w:author="Matt Masters" w:date="2020-12-02T18:41:00Z">
              <w:tcPr>
                <w:tcW w:w="2160" w:type="dxa"/>
                <w:tcBorders>
                  <w:bottom w:val="single" w:sz="4" w:space="0" w:color="auto"/>
                </w:tcBorders>
              </w:tcPr>
            </w:tcPrChange>
          </w:tcPr>
          <w:p w14:paraId="76A76BC6" w14:textId="1339E84F" w:rsidR="005074A5" w:rsidRPr="009D573C" w:rsidRDefault="005074A5" w:rsidP="00EB6FEB">
            <w:pPr>
              <w:rPr>
                <w:rFonts w:cs="Times New Roman"/>
                <w:sz w:val="22"/>
                <w:rPrChange w:id="728" w:author="Matt Masters" w:date="2020-12-02T18:41:00Z">
                  <w:rPr>
                    <w:rFonts w:cs="Times New Roman"/>
                    <w:szCs w:val="24"/>
                  </w:rPr>
                </w:rPrChange>
              </w:rPr>
            </w:pPr>
            <w:r w:rsidRPr="009D573C">
              <w:rPr>
                <w:rFonts w:cs="Times New Roman"/>
                <w:sz w:val="22"/>
                <w:rPrChange w:id="729" w:author="Matt Masters" w:date="2020-12-02T18:41:00Z">
                  <w:rPr>
                    <w:rFonts w:cs="Times New Roman"/>
                    <w:szCs w:val="24"/>
                  </w:rPr>
                </w:rPrChange>
              </w:rPr>
              <w:t xml:space="preserve">   Male</w:t>
            </w:r>
          </w:p>
        </w:tc>
        <w:tc>
          <w:tcPr>
            <w:tcW w:w="843" w:type="dxa"/>
            <w:tcBorders>
              <w:bottom w:val="single" w:sz="4" w:space="0" w:color="auto"/>
            </w:tcBorders>
            <w:tcPrChange w:id="730" w:author="Matt Masters" w:date="2020-12-02T18:41:00Z">
              <w:tcPr>
                <w:tcW w:w="1152" w:type="dxa"/>
                <w:tcBorders>
                  <w:bottom w:val="single" w:sz="4" w:space="0" w:color="auto"/>
                </w:tcBorders>
              </w:tcPr>
            </w:tcPrChange>
          </w:tcPr>
          <w:p w14:paraId="0FDE8451" w14:textId="260AF68F" w:rsidR="005074A5" w:rsidRPr="009D573C" w:rsidRDefault="005074A5" w:rsidP="008A13E3">
            <w:pPr>
              <w:jc w:val="center"/>
              <w:rPr>
                <w:rFonts w:cs="Times New Roman"/>
                <w:sz w:val="22"/>
                <w:rPrChange w:id="731" w:author="Matt Masters" w:date="2020-12-02T18:41:00Z">
                  <w:rPr>
                    <w:rFonts w:cs="Times New Roman"/>
                    <w:szCs w:val="24"/>
                  </w:rPr>
                </w:rPrChange>
              </w:rPr>
            </w:pPr>
            <w:r w:rsidRPr="009D573C">
              <w:rPr>
                <w:rFonts w:cs="Times New Roman"/>
                <w:sz w:val="22"/>
                <w:rPrChange w:id="732" w:author="Matt Masters" w:date="2020-12-02T18:41:00Z">
                  <w:rPr>
                    <w:rFonts w:cs="Times New Roman"/>
                    <w:szCs w:val="24"/>
                  </w:rPr>
                </w:rPrChange>
              </w:rPr>
              <w:t>1.71</w:t>
            </w:r>
            <w:r w:rsidRPr="009D573C">
              <w:rPr>
                <w:rFonts w:cs="Times New Roman"/>
                <w:sz w:val="22"/>
                <w:vertAlign w:val="superscript"/>
                <w:rPrChange w:id="733" w:author="Matt Masters" w:date="2020-12-02T18:41:00Z">
                  <w:rPr>
                    <w:rFonts w:cs="Times New Roman"/>
                    <w:szCs w:val="24"/>
                    <w:vertAlign w:val="superscript"/>
                  </w:rPr>
                </w:rPrChange>
              </w:rPr>
              <w:t>a</w:t>
            </w:r>
          </w:p>
        </w:tc>
        <w:tc>
          <w:tcPr>
            <w:tcW w:w="1202" w:type="dxa"/>
            <w:tcBorders>
              <w:bottom w:val="single" w:sz="4" w:space="0" w:color="auto"/>
            </w:tcBorders>
            <w:tcPrChange w:id="734" w:author="Matt Masters" w:date="2020-12-02T18:41:00Z">
              <w:tcPr>
                <w:tcW w:w="1152" w:type="dxa"/>
                <w:tcBorders>
                  <w:bottom w:val="single" w:sz="4" w:space="0" w:color="auto"/>
                </w:tcBorders>
              </w:tcPr>
            </w:tcPrChange>
          </w:tcPr>
          <w:p w14:paraId="6686D4CA" w14:textId="6E82DD48" w:rsidR="005074A5" w:rsidRPr="009D573C" w:rsidRDefault="005074A5">
            <w:pPr>
              <w:jc w:val="center"/>
              <w:rPr>
                <w:rFonts w:cs="Times New Roman"/>
                <w:sz w:val="22"/>
                <w:rPrChange w:id="735" w:author="Matt Masters" w:date="2020-12-02T18:41:00Z">
                  <w:rPr>
                    <w:rFonts w:cs="Times New Roman"/>
                    <w:szCs w:val="24"/>
                  </w:rPr>
                </w:rPrChange>
              </w:rPr>
              <w:pPrChange w:id="736" w:author="Matt Masters" w:date="2020-12-02T18:42:00Z">
                <w:pPr>
                  <w:framePr w:hSpace="180" w:wrap="around" w:vAnchor="text" w:hAnchor="text" w:y="1"/>
                  <w:suppressOverlap/>
                  <w:jc w:val="right"/>
                </w:pPr>
              </w:pPrChange>
            </w:pPr>
            <w:r w:rsidRPr="009D573C">
              <w:rPr>
                <w:rFonts w:cs="Times New Roman"/>
                <w:sz w:val="22"/>
                <w:rPrChange w:id="737" w:author="Matt Masters" w:date="2020-12-02T18:41:00Z">
                  <w:rPr>
                    <w:rFonts w:cs="Times New Roman"/>
                    <w:szCs w:val="24"/>
                  </w:rPr>
                </w:rPrChange>
              </w:rPr>
              <w:t>1.68-1.75</w:t>
            </w:r>
          </w:p>
        </w:tc>
        <w:tc>
          <w:tcPr>
            <w:tcW w:w="1022" w:type="dxa"/>
            <w:tcBorders>
              <w:bottom w:val="single" w:sz="4" w:space="0" w:color="auto"/>
            </w:tcBorders>
            <w:tcPrChange w:id="738" w:author="Matt Masters" w:date="2020-12-02T18:41:00Z">
              <w:tcPr>
                <w:tcW w:w="1152" w:type="dxa"/>
                <w:tcBorders>
                  <w:bottom w:val="single" w:sz="4" w:space="0" w:color="auto"/>
                </w:tcBorders>
              </w:tcPr>
            </w:tcPrChange>
          </w:tcPr>
          <w:p w14:paraId="691204E0" w14:textId="0DA1A51E" w:rsidR="005074A5" w:rsidRPr="009D573C" w:rsidRDefault="005074A5" w:rsidP="008A13E3">
            <w:pPr>
              <w:jc w:val="center"/>
              <w:rPr>
                <w:rFonts w:cs="Times New Roman"/>
                <w:sz w:val="22"/>
                <w:rPrChange w:id="739" w:author="Matt Masters" w:date="2020-12-02T18:41:00Z">
                  <w:rPr>
                    <w:rFonts w:cs="Times New Roman"/>
                    <w:szCs w:val="24"/>
                  </w:rPr>
                </w:rPrChange>
              </w:rPr>
            </w:pPr>
            <w:r w:rsidRPr="009D573C">
              <w:rPr>
                <w:rFonts w:cs="Times New Roman"/>
                <w:sz w:val="22"/>
                <w:rPrChange w:id="740" w:author="Matt Masters" w:date="2020-12-02T18:41:00Z">
                  <w:rPr>
                    <w:rFonts w:cs="Times New Roman"/>
                    <w:szCs w:val="24"/>
                  </w:rPr>
                </w:rPrChange>
              </w:rPr>
              <w:t>1.44</w:t>
            </w:r>
            <w:r w:rsidRPr="009D573C">
              <w:rPr>
                <w:rFonts w:cs="Times New Roman"/>
                <w:sz w:val="22"/>
                <w:vertAlign w:val="superscript"/>
                <w:rPrChange w:id="741" w:author="Matt Masters" w:date="2020-12-02T18:41:00Z">
                  <w:rPr>
                    <w:rFonts w:cs="Times New Roman"/>
                    <w:szCs w:val="24"/>
                    <w:vertAlign w:val="superscript"/>
                  </w:rPr>
                </w:rPrChange>
              </w:rPr>
              <w:t>a</w:t>
            </w:r>
          </w:p>
        </w:tc>
        <w:tc>
          <w:tcPr>
            <w:tcW w:w="2105" w:type="dxa"/>
            <w:tcBorders>
              <w:bottom w:val="single" w:sz="4" w:space="0" w:color="auto"/>
            </w:tcBorders>
            <w:tcPrChange w:id="742" w:author="Matt Masters" w:date="2020-12-02T18:41:00Z">
              <w:tcPr>
                <w:tcW w:w="1152" w:type="dxa"/>
                <w:tcBorders>
                  <w:bottom w:val="single" w:sz="4" w:space="0" w:color="auto"/>
                </w:tcBorders>
              </w:tcPr>
            </w:tcPrChange>
          </w:tcPr>
          <w:p w14:paraId="7351F2FE" w14:textId="306BD180" w:rsidR="005074A5" w:rsidRPr="009D573C" w:rsidRDefault="005074A5">
            <w:pPr>
              <w:jc w:val="center"/>
              <w:rPr>
                <w:rFonts w:cs="Times New Roman"/>
                <w:sz w:val="22"/>
                <w:rPrChange w:id="743" w:author="Matt Masters" w:date="2020-12-02T18:41:00Z">
                  <w:rPr>
                    <w:rFonts w:cs="Times New Roman"/>
                    <w:szCs w:val="24"/>
                  </w:rPr>
                </w:rPrChange>
              </w:rPr>
              <w:pPrChange w:id="744" w:author="Matt Masters" w:date="2020-12-02T18:42:00Z">
                <w:pPr>
                  <w:framePr w:hSpace="180" w:wrap="around" w:vAnchor="text" w:hAnchor="text" w:y="1"/>
                  <w:suppressOverlap/>
                  <w:jc w:val="right"/>
                </w:pPr>
              </w:pPrChange>
            </w:pPr>
            <w:r w:rsidRPr="009D573C">
              <w:rPr>
                <w:rFonts w:cs="Times New Roman"/>
                <w:sz w:val="22"/>
                <w:rPrChange w:id="745" w:author="Matt Masters" w:date="2020-12-02T18:41:00Z">
                  <w:rPr>
                    <w:rFonts w:cs="Times New Roman"/>
                    <w:szCs w:val="24"/>
                  </w:rPr>
                </w:rPrChange>
              </w:rPr>
              <w:t>1.39-1.50</w:t>
            </w:r>
          </w:p>
        </w:tc>
        <w:tc>
          <w:tcPr>
            <w:tcW w:w="1020" w:type="dxa"/>
            <w:tcBorders>
              <w:bottom w:val="single" w:sz="4" w:space="0" w:color="auto"/>
            </w:tcBorders>
            <w:tcPrChange w:id="746" w:author="Matt Masters" w:date="2020-12-02T18:41:00Z">
              <w:tcPr>
                <w:tcW w:w="1152" w:type="dxa"/>
                <w:tcBorders>
                  <w:bottom w:val="single" w:sz="4" w:space="0" w:color="auto"/>
                </w:tcBorders>
              </w:tcPr>
            </w:tcPrChange>
          </w:tcPr>
          <w:p w14:paraId="023704F3" w14:textId="0D482939" w:rsidR="005074A5" w:rsidRPr="009D573C" w:rsidRDefault="005074A5" w:rsidP="008A13E3">
            <w:pPr>
              <w:jc w:val="center"/>
              <w:rPr>
                <w:rFonts w:cs="Times New Roman"/>
                <w:sz w:val="22"/>
                <w:rPrChange w:id="747" w:author="Matt Masters" w:date="2020-12-02T18:41:00Z">
                  <w:rPr>
                    <w:rFonts w:cs="Times New Roman"/>
                    <w:szCs w:val="24"/>
                  </w:rPr>
                </w:rPrChange>
              </w:rPr>
            </w:pPr>
            <w:r w:rsidRPr="009D573C">
              <w:rPr>
                <w:rFonts w:cs="Times New Roman"/>
                <w:sz w:val="22"/>
                <w:rPrChange w:id="748" w:author="Matt Masters" w:date="2020-12-02T18:41:00Z">
                  <w:rPr>
                    <w:rFonts w:cs="Times New Roman"/>
                    <w:szCs w:val="24"/>
                  </w:rPr>
                </w:rPrChange>
              </w:rPr>
              <w:t>2.10</w:t>
            </w:r>
            <w:r w:rsidRPr="009D573C">
              <w:rPr>
                <w:rFonts w:cs="Times New Roman"/>
                <w:sz w:val="22"/>
                <w:vertAlign w:val="superscript"/>
                <w:rPrChange w:id="749" w:author="Matt Masters" w:date="2020-12-02T18:41:00Z">
                  <w:rPr>
                    <w:rFonts w:cs="Times New Roman"/>
                    <w:szCs w:val="24"/>
                    <w:vertAlign w:val="superscript"/>
                  </w:rPr>
                </w:rPrChange>
              </w:rPr>
              <w:t>a</w:t>
            </w:r>
          </w:p>
        </w:tc>
        <w:tc>
          <w:tcPr>
            <w:tcW w:w="1221" w:type="dxa"/>
            <w:tcBorders>
              <w:bottom w:val="single" w:sz="4" w:space="0" w:color="auto"/>
            </w:tcBorders>
            <w:tcPrChange w:id="750" w:author="Matt Masters" w:date="2020-12-02T18:41:00Z">
              <w:tcPr>
                <w:tcW w:w="1152" w:type="dxa"/>
                <w:tcBorders>
                  <w:bottom w:val="single" w:sz="4" w:space="0" w:color="auto"/>
                </w:tcBorders>
              </w:tcPr>
            </w:tcPrChange>
          </w:tcPr>
          <w:p w14:paraId="13C598CD" w14:textId="28A289C5" w:rsidR="005074A5" w:rsidRPr="009D573C" w:rsidRDefault="005074A5">
            <w:pPr>
              <w:jc w:val="center"/>
              <w:rPr>
                <w:rFonts w:cs="Times New Roman"/>
                <w:sz w:val="22"/>
                <w:rPrChange w:id="751" w:author="Matt Masters" w:date="2020-12-02T18:41:00Z">
                  <w:rPr>
                    <w:rFonts w:cs="Times New Roman"/>
                    <w:szCs w:val="24"/>
                  </w:rPr>
                </w:rPrChange>
              </w:rPr>
              <w:pPrChange w:id="752" w:author="Matt Masters" w:date="2020-12-02T18:42:00Z">
                <w:pPr>
                  <w:framePr w:hSpace="180" w:wrap="around" w:vAnchor="text" w:hAnchor="text" w:y="1"/>
                  <w:suppressOverlap/>
                  <w:jc w:val="right"/>
                </w:pPr>
              </w:pPrChange>
            </w:pPr>
            <w:r w:rsidRPr="009D573C">
              <w:rPr>
                <w:rFonts w:cs="Times New Roman"/>
                <w:sz w:val="22"/>
                <w:rPrChange w:id="753" w:author="Matt Masters" w:date="2020-12-02T18:41:00Z">
                  <w:rPr>
                    <w:rFonts w:cs="Times New Roman"/>
                    <w:szCs w:val="24"/>
                  </w:rPr>
                </w:rPrChange>
              </w:rPr>
              <w:t>2.02-2.18</w:t>
            </w:r>
          </w:p>
        </w:tc>
      </w:tr>
      <w:tr w:rsidR="004E3C99" w:rsidRPr="009D573C" w14:paraId="7CE85F3E" w14:textId="77777777" w:rsidTr="009D573C">
        <w:tc>
          <w:tcPr>
            <w:tcW w:w="1857" w:type="dxa"/>
            <w:tcBorders>
              <w:top w:val="single" w:sz="4" w:space="0" w:color="auto"/>
              <w:bottom w:val="single" w:sz="4" w:space="0" w:color="auto"/>
            </w:tcBorders>
            <w:tcPrChange w:id="754" w:author="Matt Masters" w:date="2020-12-02T18:41:00Z">
              <w:tcPr>
                <w:tcW w:w="2160" w:type="dxa"/>
                <w:tcBorders>
                  <w:top w:val="single" w:sz="4" w:space="0" w:color="auto"/>
                  <w:bottom w:val="single" w:sz="4" w:space="0" w:color="auto"/>
                </w:tcBorders>
              </w:tcPr>
            </w:tcPrChange>
          </w:tcPr>
          <w:p w14:paraId="16FE74C8" w14:textId="77777777" w:rsidR="004E3C99" w:rsidRPr="009D573C" w:rsidRDefault="004E3C99" w:rsidP="00EB6FEB">
            <w:pPr>
              <w:rPr>
                <w:rFonts w:cs="Times New Roman"/>
                <w:b/>
                <w:bCs/>
                <w:sz w:val="22"/>
                <w:rPrChange w:id="755" w:author="Matt Masters" w:date="2020-12-02T18:41:00Z">
                  <w:rPr>
                    <w:rFonts w:cs="Times New Roman"/>
                    <w:b/>
                    <w:bCs/>
                    <w:szCs w:val="24"/>
                  </w:rPr>
                </w:rPrChange>
              </w:rPr>
            </w:pPr>
          </w:p>
        </w:tc>
        <w:tc>
          <w:tcPr>
            <w:tcW w:w="7413" w:type="dxa"/>
            <w:gridSpan w:val="6"/>
            <w:tcBorders>
              <w:top w:val="single" w:sz="4" w:space="0" w:color="auto"/>
              <w:bottom w:val="single" w:sz="4" w:space="0" w:color="auto"/>
            </w:tcBorders>
            <w:tcPrChange w:id="756" w:author="Matt Masters" w:date="2020-12-02T18:41:00Z">
              <w:tcPr>
                <w:tcW w:w="6912" w:type="dxa"/>
                <w:gridSpan w:val="6"/>
                <w:tcBorders>
                  <w:top w:val="single" w:sz="4" w:space="0" w:color="auto"/>
                  <w:bottom w:val="single" w:sz="4" w:space="0" w:color="auto"/>
                </w:tcBorders>
              </w:tcPr>
            </w:tcPrChange>
          </w:tcPr>
          <w:p w14:paraId="10C1FBDF" w14:textId="2618FEC7" w:rsidR="004E3C99" w:rsidRPr="009D573C" w:rsidRDefault="00E15B5E" w:rsidP="008A13E3">
            <w:pPr>
              <w:jc w:val="center"/>
              <w:rPr>
                <w:rFonts w:cs="Times New Roman"/>
                <w:sz w:val="22"/>
                <w:rPrChange w:id="757" w:author="Matt Masters" w:date="2020-12-02T18:41:00Z">
                  <w:rPr>
                    <w:rFonts w:cs="Times New Roman"/>
                    <w:szCs w:val="24"/>
                  </w:rPr>
                </w:rPrChange>
              </w:rPr>
            </w:pPr>
            <w:r w:rsidRPr="009D573C">
              <w:rPr>
                <w:rFonts w:cs="Times New Roman"/>
                <w:b/>
                <w:bCs/>
                <w:sz w:val="22"/>
                <w:rPrChange w:id="758" w:author="Matt Masters" w:date="2020-12-02T18:41:00Z">
                  <w:rPr>
                    <w:rFonts w:cs="Times New Roman"/>
                    <w:b/>
                    <w:bCs/>
                    <w:szCs w:val="24"/>
                  </w:rPr>
                </w:rPrChange>
              </w:rPr>
              <w:t xml:space="preserve">Follow-up period: </w:t>
            </w:r>
            <w:r w:rsidR="004E3C99" w:rsidRPr="009D573C">
              <w:rPr>
                <w:rFonts w:cs="Times New Roman"/>
                <w:b/>
                <w:bCs/>
                <w:sz w:val="22"/>
                <w:rPrChange w:id="759" w:author="Matt Masters" w:date="2020-12-02T18:41:00Z">
                  <w:rPr>
                    <w:rFonts w:cs="Times New Roman"/>
                    <w:b/>
                    <w:bCs/>
                    <w:szCs w:val="24"/>
                  </w:rPr>
                </w:rPrChange>
              </w:rPr>
              <w:t>2000-2016</w:t>
            </w:r>
          </w:p>
        </w:tc>
      </w:tr>
      <w:tr w:rsidR="004E3C99" w:rsidRPr="009D573C" w14:paraId="05335569" w14:textId="77777777" w:rsidTr="009D573C">
        <w:tc>
          <w:tcPr>
            <w:tcW w:w="1857" w:type="dxa"/>
            <w:tcBorders>
              <w:top w:val="single" w:sz="4" w:space="0" w:color="auto"/>
            </w:tcBorders>
            <w:tcPrChange w:id="760" w:author="Matt Masters" w:date="2020-12-02T18:41:00Z">
              <w:tcPr>
                <w:tcW w:w="2160" w:type="dxa"/>
                <w:tcBorders>
                  <w:top w:val="single" w:sz="4" w:space="0" w:color="auto"/>
                </w:tcBorders>
              </w:tcPr>
            </w:tcPrChange>
          </w:tcPr>
          <w:p w14:paraId="0C5594DF" w14:textId="2883BB4B" w:rsidR="005074A5" w:rsidRPr="009D573C" w:rsidRDefault="005074A5" w:rsidP="00EB6FEB">
            <w:pPr>
              <w:rPr>
                <w:rFonts w:cs="Times New Roman"/>
                <w:sz w:val="22"/>
                <w:rPrChange w:id="761" w:author="Matt Masters" w:date="2020-12-02T18:41:00Z">
                  <w:rPr>
                    <w:rFonts w:cs="Times New Roman"/>
                    <w:szCs w:val="24"/>
                  </w:rPr>
                </w:rPrChange>
              </w:rPr>
            </w:pPr>
            <w:r w:rsidRPr="009D573C">
              <w:rPr>
                <w:rFonts w:cs="Times New Roman"/>
                <w:b/>
                <w:bCs/>
                <w:sz w:val="22"/>
                <w:rPrChange w:id="762" w:author="Matt Masters" w:date="2020-12-02T18:41:00Z">
                  <w:rPr>
                    <w:rFonts w:cs="Times New Roman"/>
                    <w:b/>
                    <w:bCs/>
                    <w:szCs w:val="24"/>
                  </w:rPr>
                </w:rPrChange>
              </w:rPr>
              <w:t>Partner Isolation</w:t>
            </w:r>
          </w:p>
        </w:tc>
        <w:tc>
          <w:tcPr>
            <w:tcW w:w="843" w:type="dxa"/>
            <w:tcBorders>
              <w:top w:val="single" w:sz="4" w:space="0" w:color="auto"/>
            </w:tcBorders>
            <w:tcPrChange w:id="763" w:author="Matt Masters" w:date="2020-12-02T18:41:00Z">
              <w:tcPr>
                <w:tcW w:w="1152" w:type="dxa"/>
                <w:tcBorders>
                  <w:top w:val="single" w:sz="4" w:space="0" w:color="auto"/>
                </w:tcBorders>
              </w:tcPr>
            </w:tcPrChange>
          </w:tcPr>
          <w:p w14:paraId="4A3CED0D" w14:textId="77777777" w:rsidR="005074A5" w:rsidRPr="009D573C" w:rsidRDefault="005074A5" w:rsidP="008A13E3">
            <w:pPr>
              <w:jc w:val="center"/>
              <w:rPr>
                <w:rFonts w:cs="Times New Roman"/>
                <w:sz w:val="22"/>
                <w:rPrChange w:id="764" w:author="Matt Masters" w:date="2020-12-02T18:41:00Z">
                  <w:rPr>
                    <w:rFonts w:cs="Times New Roman"/>
                    <w:szCs w:val="24"/>
                  </w:rPr>
                </w:rPrChange>
              </w:rPr>
            </w:pPr>
          </w:p>
        </w:tc>
        <w:tc>
          <w:tcPr>
            <w:tcW w:w="1202" w:type="dxa"/>
            <w:tcBorders>
              <w:top w:val="single" w:sz="4" w:space="0" w:color="auto"/>
            </w:tcBorders>
            <w:tcPrChange w:id="765" w:author="Matt Masters" w:date="2020-12-02T18:41:00Z">
              <w:tcPr>
                <w:tcW w:w="1152" w:type="dxa"/>
                <w:tcBorders>
                  <w:top w:val="single" w:sz="4" w:space="0" w:color="auto"/>
                </w:tcBorders>
              </w:tcPr>
            </w:tcPrChange>
          </w:tcPr>
          <w:p w14:paraId="1E5EF4D9" w14:textId="3BF63136" w:rsidR="005074A5" w:rsidRPr="009D573C" w:rsidRDefault="005074A5">
            <w:pPr>
              <w:jc w:val="center"/>
              <w:rPr>
                <w:rFonts w:cs="Times New Roman"/>
                <w:sz w:val="22"/>
                <w:rPrChange w:id="766" w:author="Matt Masters" w:date="2020-12-02T18:41:00Z">
                  <w:rPr>
                    <w:rFonts w:cs="Times New Roman"/>
                    <w:szCs w:val="24"/>
                  </w:rPr>
                </w:rPrChange>
              </w:rPr>
              <w:pPrChange w:id="767" w:author="Matt Masters" w:date="2020-12-02T18:42:00Z">
                <w:pPr>
                  <w:framePr w:hSpace="180" w:wrap="around" w:vAnchor="text" w:hAnchor="text" w:y="1"/>
                  <w:suppressOverlap/>
                  <w:jc w:val="center"/>
                </w:pPr>
              </w:pPrChange>
            </w:pPr>
          </w:p>
        </w:tc>
        <w:tc>
          <w:tcPr>
            <w:tcW w:w="1022" w:type="dxa"/>
            <w:tcBorders>
              <w:top w:val="single" w:sz="4" w:space="0" w:color="auto"/>
            </w:tcBorders>
            <w:tcPrChange w:id="768" w:author="Matt Masters" w:date="2020-12-02T18:41:00Z">
              <w:tcPr>
                <w:tcW w:w="1152" w:type="dxa"/>
                <w:tcBorders>
                  <w:top w:val="single" w:sz="4" w:space="0" w:color="auto"/>
                </w:tcBorders>
              </w:tcPr>
            </w:tcPrChange>
          </w:tcPr>
          <w:p w14:paraId="27E020C7" w14:textId="77777777" w:rsidR="005074A5" w:rsidRPr="009D573C" w:rsidRDefault="005074A5">
            <w:pPr>
              <w:jc w:val="center"/>
              <w:rPr>
                <w:rFonts w:cs="Times New Roman"/>
                <w:sz w:val="22"/>
                <w:rPrChange w:id="769" w:author="Matt Masters" w:date="2020-12-02T18:41:00Z">
                  <w:rPr>
                    <w:rFonts w:cs="Times New Roman"/>
                    <w:szCs w:val="24"/>
                  </w:rPr>
                </w:rPrChange>
              </w:rPr>
              <w:pPrChange w:id="770" w:author="Matt Masters" w:date="2020-12-02T18:42:00Z">
                <w:pPr>
                  <w:framePr w:hSpace="180" w:wrap="around" w:vAnchor="text" w:hAnchor="text" w:y="1"/>
                  <w:suppressOverlap/>
                  <w:jc w:val="center"/>
                </w:pPr>
              </w:pPrChange>
            </w:pPr>
          </w:p>
        </w:tc>
        <w:tc>
          <w:tcPr>
            <w:tcW w:w="2105" w:type="dxa"/>
            <w:tcBorders>
              <w:top w:val="single" w:sz="4" w:space="0" w:color="auto"/>
            </w:tcBorders>
            <w:tcPrChange w:id="771" w:author="Matt Masters" w:date="2020-12-02T18:41:00Z">
              <w:tcPr>
                <w:tcW w:w="1152" w:type="dxa"/>
                <w:tcBorders>
                  <w:top w:val="single" w:sz="4" w:space="0" w:color="auto"/>
                </w:tcBorders>
              </w:tcPr>
            </w:tcPrChange>
          </w:tcPr>
          <w:p w14:paraId="5C564889" w14:textId="77777777" w:rsidR="005074A5" w:rsidRPr="009D573C" w:rsidRDefault="005074A5">
            <w:pPr>
              <w:jc w:val="center"/>
              <w:rPr>
                <w:rFonts w:cs="Times New Roman"/>
                <w:sz w:val="22"/>
                <w:rPrChange w:id="772" w:author="Matt Masters" w:date="2020-12-02T18:41:00Z">
                  <w:rPr>
                    <w:rFonts w:cs="Times New Roman"/>
                    <w:szCs w:val="24"/>
                  </w:rPr>
                </w:rPrChange>
              </w:rPr>
              <w:pPrChange w:id="773" w:author="Matt Masters" w:date="2020-12-02T18:42:00Z">
                <w:pPr>
                  <w:framePr w:hSpace="180" w:wrap="around" w:vAnchor="text" w:hAnchor="text" w:y="1"/>
                  <w:suppressOverlap/>
                  <w:jc w:val="right"/>
                </w:pPr>
              </w:pPrChange>
            </w:pPr>
          </w:p>
        </w:tc>
        <w:tc>
          <w:tcPr>
            <w:tcW w:w="1020" w:type="dxa"/>
            <w:tcBorders>
              <w:top w:val="single" w:sz="4" w:space="0" w:color="auto"/>
            </w:tcBorders>
            <w:tcPrChange w:id="774" w:author="Matt Masters" w:date="2020-12-02T18:41:00Z">
              <w:tcPr>
                <w:tcW w:w="1152" w:type="dxa"/>
                <w:tcBorders>
                  <w:top w:val="single" w:sz="4" w:space="0" w:color="auto"/>
                </w:tcBorders>
              </w:tcPr>
            </w:tcPrChange>
          </w:tcPr>
          <w:p w14:paraId="490E3E9B" w14:textId="77777777" w:rsidR="005074A5" w:rsidRPr="009D573C" w:rsidRDefault="005074A5" w:rsidP="008A13E3">
            <w:pPr>
              <w:jc w:val="center"/>
              <w:rPr>
                <w:rFonts w:cs="Times New Roman"/>
                <w:sz w:val="22"/>
                <w:rPrChange w:id="775" w:author="Matt Masters" w:date="2020-12-02T18:41:00Z">
                  <w:rPr>
                    <w:rFonts w:cs="Times New Roman"/>
                    <w:szCs w:val="24"/>
                  </w:rPr>
                </w:rPrChange>
              </w:rPr>
            </w:pPr>
          </w:p>
        </w:tc>
        <w:tc>
          <w:tcPr>
            <w:tcW w:w="1221" w:type="dxa"/>
            <w:tcBorders>
              <w:top w:val="single" w:sz="4" w:space="0" w:color="auto"/>
            </w:tcBorders>
            <w:tcPrChange w:id="776" w:author="Matt Masters" w:date="2020-12-02T18:41:00Z">
              <w:tcPr>
                <w:tcW w:w="1152" w:type="dxa"/>
                <w:tcBorders>
                  <w:top w:val="single" w:sz="4" w:space="0" w:color="auto"/>
                </w:tcBorders>
              </w:tcPr>
            </w:tcPrChange>
          </w:tcPr>
          <w:p w14:paraId="4284A29D" w14:textId="77777777" w:rsidR="005074A5" w:rsidRPr="009D573C" w:rsidRDefault="005074A5">
            <w:pPr>
              <w:jc w:val="center"/>
              <w:rPr>
                <w:rFonts w:cs="Times New Roman"/>
                <w:sz w:val="22"/>
                <w:rPrChange w:id="777" w:author="Matt Masters" w:date="2020-12-02T18:41:00Z">
                  <w:rPr>
                    <w:rFonts w:cs="Times New Roman"/>
                    <w:szCs w:val="24"/>
                  </w:rPr>
                </w:rPrChange>
              </w:rPr>
              <w:pPrChange w:id="778" w:author="Matt Masters" w:date="2020-12-02T18:42:00Z">
                <w:pPr>
                  <w:framePr w:hSpace="180" w:wrap="around" w:vAnchor="text" w:hAnchor="text" w:y="1"/>
                  <w:suppressOverlap/>
                  <w:jc w:val="right"/>
                </w:pPr>
              </w:pPrChange>
            </w:pPr>
          </w:p>
        </w:tc>
      </w:tr>
      <w:tr w:rsidR="004E3C99" w:rsidRPr="009D573C" w14:paraId="719A61FA" w14:textId="77777777" w:rsidTr="009D573C">
        <w:tc>
          <w:tcPr>
            <w:tcW w:w="1857" w:type="dxa"/>
            <w:tcPrChange w:id="779" w:author="Matt Masters" w:date="2020-12-02T18:41:00Z">
              <w:tcPr>
                <w:tcW w:w="2160" w:type="dxa"/>
              </w:tcPr>
            </w:tcPrChange>
          </w:tcPr>
          <w:p w14:paraId="65D08112" w14:textId="60B4EB42" w:rsidR="005074A5" w:rsidRPr="009D573C" w:rsidRDefault="005074A5" w:rsidP="00EB6FEB">
            <w:pPr>
              <w:rPr>
                <w:rFonts w:cs="Times New Roman"/>
                <w:sz w:val="22"/>
                <w:rPrChange w:id="780" w:author="Matt Masters" w:date="2020-12-02T18:41:00Z">
                  <w:rPr>
                    <w:rFonts w:cs="Times New Roman"/>
                    <w:szCs w:val="24"/>
                  </w:rPr>
                </w:rPrChange>
              </w:rPr>
            </w:pPr>
            <w:r w:rsidRPr="009D573C">
              <w:rPr>
                <w:rFonts w:cs="Times New Roman"/>
                <w:sz w:val="22"/>
                <w:rPrChange w:id="781" w:author="Matt Masters" w:date="2020-12-02T18:41:00Z">
                  <w:rPr>
                    <w:rFonts w:cs="Times New Roman"/>
                    <w:szCs w:val="24"/>
                  </w:rPr>
                </w:rPrChange>
              </w:rPr>
              <w:t xml:space="preserve">   Not isolated</w:t>
            </w:r>
          </w:p>
        </w:tc>
        <w:tc>
          <w:tcPr>
            <w:tcW w:w="843" w:type="dxa"/>
            <w:tcPrChange w:id="782" w:author="Matt Masters" w:date="2020-12-02T18:41:00Z">
              <w:tcPr>
                <w:tcW w:w="1152" w:type="dxa"/>
              </w:tcPr>
            </w:tcPrChange>
          </w:tcPr>
          <w:p w14:paraId="0AF4797E" w14:textId="5D440221" w:rsidR="005074A5" w:rsidRPr="009D573C" w:rsidRDefault="005074A5" w:rsidP="008A13E3">
            <w:pPr>
              <w:jc w:val="center"/>
              <w:rPr>
                <w:rFonts w:cs="Times New Roman"/>
                <w:sz w:val="22"/>
                <w:rPrChange w:id="783" w:author="Matt Masters" w:date="2020-12-02T18:41:00Z">
                  <w:rPr>
                    <w:rFonts w:cs="Times New Roman"/>
                    <w:szCs w:val="24"/>
                  </w:rPr>
                </w:rPrChange>
              </w:rPr>
            </w:pPr>
            <w:r w:rsidRPr="009D573C">
              <w:rPr>
                <w:rFonts w:cs="Times New Roman"/>
                <w:sz w:val="22"/>
                <w:rPrChange w:id="784" w:author="Matt Masters" w:date="2020-12-02T18:41:00Z">
                  <w:rPr>
                    <w:rFonts w:cs="Times New Roman"/>
                    <w:szCs w:val="24"/>
                  </w:rPr>
                </w:rPrChange>
              </w:rPr>
              <w:t>1.00</w:t>
            </w:r>
          </w:p>
        </w:tc>
        <w:tc>
          <w:tcPr>
            <w:tcW w:w="1202" w:type="dxa"/>
            <w:tcPrChange w:id="785" w:author="Matt Masters" w:date="2020-12-02T18:41:00Z">
              <w:tcPr>
                <w:tcW w:w="1152" w:type="dxa"/>
              </w:tcPr>
            </w:tcPrChange>
          </w:tcPr>
          <w:p w14:paraId="5FE5841A" w14:textId="71CE6D9F" w:rsidR="005074A5" w:rsidRPr="009D573C" w:rsidRDefault="008C2FF6">
            <w:pPr>
              <w:jc w:val="center"/>
              <w:rPr>
                <w:rFonts w:cs="Times New Roman"/>
                <w:sz w:val="22"/>
                <w:rPrChange w:id="786" w:author="Matt Masters" w:date="2020-12-02T18:41:00Z">
                  <w:rPr>
                    <w:rFonts w:cs="Times New Roman"/>
                    <w:szCs w:val="24"/>
                  </w:rPr>
                </w:rPrChange>
              </w:rPr>
              <w:pPrChange w:id="787" w:author="Matt Masters" w:date="2020-12-02T18:42:00Z">
                <w:pPr>
                  <w:framePr w:hSpace="180" w:wrap="around" w:vAnchor="text" w:hAnchor="text" w:y="1"/>
                  <w:suppressOverlap/>
                  <w:jc w:val="center"/>
                </w:pPr>
              </w:pPrChange>
            </w:pPr>
            <w:r w:rsidRPr="009D573C">
              <w:rPr>
                <w:rFonts w:cs="Times New Roman"/>
                <w:sz w:val="22"/>
                <w:rPrChange w:id="788" w:author="Matt Masters" w:date="2020-12-02T18:41:00Z">
                  <w:rPr>
                    <w:rFonts w:cs="Times New Roman"/>
                    <w:szCs w:val="24"/>
                  </w:rPr>
                </w:rPrChange>
              </w:rPr>
              <w:t>Ref.</w:t>
            </w:r>
          </w:p>
        </w:tc>
        <w:tc>
          <w:tcPr>
            <w:tcW w:w="1022" w:type="dxa"/>
            <w:tcPrChange w:id="789" w:author="Matt Masters" w:date="2020-12-02T18:41:00Z">
              <w:tcPr>
                <w:tcW w:w="1152" w:type="dxa"/>
              </w:tcPr>
            </w:tcPrChange>
          </w:tcPr>
          <w:p w14:paraId="6DF93E39" w14:textId="43D4B688" w:rsidR="005074A5" w:rsidRPr="009D573C" w:rsidRDefault="005074A5">
            <w:pPr>
              <w:jc w:val="center"/>
              <w:rPr>
                <w:rFonts w:cs="Times New Roman"/>
                <w:sz w:val="22"/>
                <w:rPrChange w:id="790" w:author="Matt Masters" w:date="2020-12-02T18:41:00Z">
                  <w:rPr>
                    <w:rFonts w:cs="Times New Roman"/>
                    <w:szCs w:val="24"/>
                  </w:rPr>
                </w:rPrChange>
              </w:rPr>
              <w:pPrChange w:id="791" w:author="Matt Masters" w:date="2020-12-02T18:42:00Z">
                <w:pPr>
                  <w:framePr w:hSpace="180" w:wrap="around" w:vAnchor="text" w:hAnchor="text" w:y="1"/>
                  <w:suppressOverlap/>
                  <w:jc w:val="center"/>
                </w:pPr>
              </w:pPrChange>
            </w:pPr>
            <w:r w:rsidRPr="009D573C">
              <w:rPr>
                <w:rFonts w:cs="Times New Roman"/>
                <w:sz w:val="22"/>
                <w:rPrChange w:id="792" w:author="Matt Masters" w:date="2020-12-02T18:41:00Z">
                  <w:rPr>
                    <w:rFonts w:cs="Times New Roman"/>
                    <w:szCs w:val="24"/>
                  </w:rPr>
                </w:rPrChange>
              </w:rPr>
              <w:t>1.00</w:t>
            </w:r>
          </w:p>
        </w:tc>
        <w:tc>
          <w:tcPr>
            <w:tcW w:w="2105" w:type="dxa"/>
            <w:tcPrChange w:id="793" w:author="Matt Masters" w:date="2020-12-02T18:41:00Z">
              <w:tcPr>
                <w:tcW w:w="1152" w:type="dxa"/>
              </w:tcPr>
            </w:tcPrChange>
          </w:tcPr>
          <w:p w14:paraId="0DD507B2" w14:textId="4132F758" w:rsidR="005074A5" w:rsidRPr="009D573C" w:rsidRDefault="00EB6FEB">
            <w:pPr>
              <w:jc w:val="center"/>
              <w:rPr>
                <w:rFonts w:cs="Times New Roman"/>
                <w:sz w:val="22"/>
                <w:rPrChange w:id="794" w:author="Matt Masters" w:date="2020-12-02T18:41:00Z">
                  <w:rPr>
                    <w:rFonts w:cs="Times New Roman"/>
                    <w:szCs w:val="24"/>
                  </w:rPr>
                </w:rPrChange>
              </w:rPr>
              <w:pPrChange w:id="795" w:author="Matt Masters" w:date="2020-12-02T18:42:00Z">
                <w:pPr>
                  <w:framePr w:hSpace="180" w:wrap="around" w:vAnchor="text" w:hAnchor="text" w:y="1"/>
                  <w:suppressOverlap/>
                  <w:jc w:val="center"/>
                </w:pPr>
              </w:pPrChange>
            </w:pPr>
            <w:r w:rsidRPr="009D573C">
              <w:rPr>
                <w:rFonts w:cs="Times New Roman"/>
                <w:sz w:val="22"/>
                <w:rPrChange w:id="796" w:author="Matt Masters" w:date="2020-12-02T18:41:00Z">
                  <w:rPr>
                    <w:rFonts w:cs="Times New Roman"/>
                    <w:szCs w:val="24"/>
                  </w:rPr>
                </w:rPrChange>
              </w:rPr>
              <w:t>Ref.</w:t>
            </w:r>
          </w:p>
        </w:tc>
        <w:tc>
          <w:tcPr>
            <w:tcW w:w="1020" w:type="dxa"/>
            <w:tcPrChange w:id="797" w:author="Matt Masters" w:date="2020-12-02T18:41:00Z">
              <w:tcPr>
                <w:tcW w:w="1152" w:type="dxa"/>
              </w:tcPr>
            </w:tcPrChange>
          </w:tcPr>
          <w:p w14:paraId="56ED0F36" w14:textId="728B3073" w:rsidR="005074A5" w:rsidRPr="009D573C" w:rsidRDefault="005074A5">
            <w:pPr>
              <w:jc w:val="center"/>
              <w:rPr>
                <w:rFonts w:cs="Times New Roman"/>
                <w:sz w:val="22"/>
                <w:rPrChange w:id="798" w:author="Matt Masters" w:date="2020-12-02T18:41:00Z">
                  <w:rPr>
                    <w:rFonts w:cs="Times New Roman"/>
                    <w:szCs w:val="24"/>
                  </w:rPr>
                </w:rPrChange>
              </w:rPr>
              <w:pPrChange w:id="799" w:author="Matt Masters" w:date="2020-12-02T18:42:00Z">
                <w:pPr>
                  <w:framePr w:hSpace="180" w:wrap="around" w:vAnchor="text" w:hAnchor="text" w:y="1"/>
                  <w:suppressOverlap/>
                  <w:jc w:val="center"/>
                </w:pPr>
              </w:pPrChange>
            </w:pPr>
            <w:r w:rsidRPr="009D573C">
              <w:rPr>
                <w:rFonts w:cs="Times New Roman"/>
                <w:sz w:val="22"/>
                <w:rPrChange w:id="800" w:author="Matt Masters" w:date="2020-12-02T18:41:00Z">
                  <w:rPr>
                    <w:rFonts w:cs="Times New Roman"/>
                    <w:szCs w:val="24"/>
                  </w:rPr>
                </w:rPrChange>
              </w:rPr>
              <w:t>1.00</w:t>
            </w:r>
          </w:p>
        </w:tc>
        <w:tc>
          <w:tcPr>
            <w:tcW w:w="1221" w:type="dxa"/>
            <w:tcPrChange w:id="801" w:author="Matt Masters" w:date="2020-12-02T18:41:00Z">
              <w:tcPr>
                <w:tcW w:w="1152" w:type="dxa"/>
              </w:tcPr>
            </w:tcPrChange>
          </w:tcPr>
          <w:p w14:paraId="5F6D6188" w14:textId="0BFA4355" w:rsidR="005074A5" w:rsidRPr="009D573C" w:rsidRDefault="00EB6FEB">
            <w:pPr>
              <w:jc w:val="center"/>
              <w:rPr>
                <w:rFonts w:cs="Times New Roman"/>
                <w:sz w:val="22"/>
                <w:rPrChange w:id="802" w:author="Matt Masters" w:date="2020-12-02T18:41:00Z">
                  <w:rPr>
                    <w:rFonts w:cs="Times New Roman"/>
                    <w:szCs w:val="24"/>
                  </w:rPr>
                </w:rPrChange>
              </w:rPr>
              <w:pPrChange w:id="803" w:author="Matt Masters" w:date="2020-12-02T18:42:00Z">
                <w:pPr>
                  <w:framePr w:hSpace="180" w:wrap="around" w:vAnchor="text" w:hAnchor="text" w:y="1"/>
                  <w:suppressOverlap/>
                  <w:jc w:val="center"/>
                </w:pPr>
              </w:pPrChange>
            </w:pPr>
            <w:r w:rsidRPr="009D573C">
              <w:rPr>
                <w:rFonts w:cs="Times New Roman"/>
                <w:sz w:val="22"/>
                <w:rPrChange w:id="804" w:author="Matt Masters" w:date="2020-12-02T18:41:00Z">
                  <w:rPr>
                    <w:rFonts w:cs="Times New Roman"/>
                    <w:szCs w:val="24"/>
                  </w:rPr>
                </w:rPrChange>
              </w:rPr>
              <w:t>Ref.</w:t>
            </w:r>
          </w:p>
        </w:tc>
      </w:tr>
      <w:tr w:rsidR="004E3C99" w:rsidRPr="009D573C" w14:paraId="7F1B1BFA" w14:textId="77777777" w:rsidTr="009D573C">
        <w:tc>
          <w:tcPr>
            <w:tcW w:w="1857" w:type="dxa"/>
            <w:tcPrChange w:id="805" w:author="Matt Masters" w:date="2020-12-02T18:41:00Z">
              <w:tcPr>
                <w:tcW w:w="2160" w:type="dxa"/>
              </w:tcPr>
            </w:tcPrChange>
          </w:tcPr>
          <w:p w14:paraId="377ECAFF" w14:textId="17B239F7" w:rsidR="005074A5" w:rsidRPr="009D573C" w:rsidRDefault="005074A5" w:rsidP="00EB6FEB">
            <w:pPr>
              <w:rPr>
                <w:rFonts w:cs="Times New Roman"/>
                <w:sz w:val="22"/>
                <w:rPrChange w:id="806" w:author="Matt Masters" w:date="2020-12-02T18:41:00Z">
                  <w:rPr>
                    <w:rFonts w:cs="Times New Roman"/>
                    <w:szCs w:val="24"/>
                  </w:rPr>
                </w:rPrChange>
              </w:rPr>
            </w:pPr>
            <w:r w:rsidRPr="009D573C">
              <w:rPr>
                <w:rFonts w:cs="Times New Roman"/>
                <w:sz w:val="22"/>
                <w:rPrChange w:id="807" w:author="Matt Masters" w:date="2020-12-02T18:41:00Z">
                  <w:rPr>
                    <w:rFonts w:cs="Times New Roman"/>
                    <w:szCs w:val="24"/>
                  </w:rPr>
                </w:rPrChange>
              </w:rPr>
              <w:t xml:space="preserve">   Isolated</w:t>
            </w:r>
          </w:p>
        </w:tc>
        <w:tc>
          <w:tcPr>
            <w:tcW w:w="843" w:type="dxa"/>
            <w:tcPrChange w:id="808" w:author="Matt Masters" w:date="2020-12-02T18:41:00Z">
              <w:tcPr>
                <w:tcW w:w="1152" w:type="dxa"/>
              </w:tcPr>
            </w:tcPrChange>
          </w:tcPr>
          <w:p w14:paraId="163E5F39" w14:textId="03EC98F3" w:rsidR="005074A5" w:rsidRPr="009D573C" w:rsidRDefault="005074A5" w:rsidP="008A13E3">
            <w:pPr>
              <w:jc w:val="center"/>
              <w:rPr>
                <w:rFonts w:cs="Times New Roman"/>
                <w:sz w:val="22"/>
                <w:rPrChange w:id="809" w:author="Matt Masters" w:date="2020-12-02T18:41:00Z">
                  <w:rPr>
                    <w:rFonts w:cs="Times New Roman"/>
                    <w:szCs w:val="24"/>
                  </w:rPr>
                </w:rPrChange>
              </w:rPr>
            </w:pPr>
            <w:r w:rsidRPr="009D573C">
              <w:rPr>
                <w:rFonts w:cs="Times New Roman"/>
                <w:sz w:val="22"/>
                <w:rPrChange w:id="810" w:author="Matt Masters" w:date="2020-12-02T18:41:00Z">
                  <w:rPr>
                    <w:rFonts w:cs="Times New Roman"/>
                    <w:szCs w:val="24"/>
                  </w:rPr>
                </w:rPrChange>
              </w:rPr>
              <w:t>1.02</w:t>
            </w:r>
          </w:p>
        </w:tc>
        <w:tc>
          <w:tcPr>
            <w:tcW w:w="1202" w:type="dxa"/>
            <w:tcPrChange w:id="811" w:author="Matt Masters" w:date="2020-12-02T18:41:00Z">
              <w:tcPr>
                <w:tcW w:w="1152" w:type="dxa"/>
              </w:tcPr>
            </w:tcPrChange>
          </w:tcPr>
          <w:p w14:paraId="71D7C53A" w14:textId="26B44BDD" w:rsidR="005074A5" w:rsidRPr="009D573C" w:rsidRDefault="005074A5">
            <w:pPr>
              <w:jc w:val="center"/>
              <w:rPr>
                <w:rFonts w:cs="Times New Roman"/>
                <w:sz w:val="22"/>
                <w:rPrChange w:id="812" w:author="Matt Masters" w:date="2020-12-02T18:41:00Z">
                  <w:rPr>
                    <w:rFonts w:cs="Times New Roman"/>
                    <w:szCs w:val="24"/>
                  </w:rPr>
                </w:rPrChange>
              </w:rPr>
              <w:pPrChange w:id="813" w:author="Matt Masters" w:date="2020-12-02T18:42:00Z">
                <w:pPr>
                  <w:framePr w:hSpace="180" w:wrap="around" w:vAnchor="text" w:hAnchor="text" w:y="1"/>
                  <w:suppressOverlap/>
                  <w:jc w:val="right"/>
                </w:pPr>
              </w:pPrChange>
            </w:pPr>
            <w:r w:rsidRPr="009D573C">
              <w:rPr>
                <w:rFonts w:cs="Times New Roman"/>
                <w:sz w:val="22"/>
                <w:rPrChange w:id="814" w:author="Matt Masters" w:date="2020-12-02T18:41:00Z">
                  <w:rPr>
                    <w:rFonts w:cs="Times New Roman"/>
                    <w:szCs w:val="24"/>
                  </w:rPr>
                </w:rPrChange>
              </w:rPr>
              <w:t>0.99-1.04</w:t>
            </w:r>
          </w:p>
        </w:tc>
        <w:tc>
          <w:tcPr>
            <w:tcW w:w="1022" w:type="dxa"/>
            <w:tcPrChange w:id="815" w:author="Matt Masters" w:date="2020-12-02T18:41:00Z">
              <w:tcPr>
                <w:tcW w:w="1152" w:type="dxa"/>
              </w:tcPr>
            </w:tcPrChange>
          </w:tcPr>
          <w:p w14:paraId="3E26A48B" w14:textId="7A3A83D7" w:rsidR="005074A5" w:rsidRPr="009D573C" w:rsidRDefault="005074A5" w:rsidP="008A13E3">
            <w:pPr>
              <w:jc w:val="center"/>
              <w:rPr>
                <w:rFonts w:cs="Times New Roman"/>
                <w:sz w:val="22"/>
                <w:rPrChange w:id="816" w:author="Matt Masters" w:date="2020-12-02T18:41:00Z">
                  <w:rPr>
                    <w:rFonts w:cs="Times New Roman"/>
                    <w:szCs w:val="24"/>
                  </w:rPr>
                </w:rPrChange>
              </w:rPr>
            </w:pPr>
            <w:r w:rsidRPr="009D573C">
              <w:rPr>
                <w:rFonts w:cs="Times New Roman"/>
                <w:sz w:val="22"/>
                <w:rPrChange w:id="817" w:author="Matt Masters" w:date="2020-12-02T18:41:00Z">
                  <w:rPr>
                    <w:rFonts w:cs="Times New Roman"/>
                    <w:szCs w:val="24"/>
                  </w:rPr>
                </w:rPrChange>
              </w:rPr>
              <w:t>1.04</w:t>
            </w:r>
            <w:r w:rsidRPr="009D573C">
              <w:rPr>
                <w:rFonts w:cs="Times New Roman"/>
                <w:sz w:val="22"/>
                <w:vertAlign w:val="superscript"/>
                <w:rPrChange w:id="818" w:author="Matt Masters" w:date="2020-12-02T18:41:00Z">
                  <w:rPr>
                    <w:rFonts w:cs="Times New Roman"/>
                    <w:szCs w:val="24"/>
                    <w:vertAlign w:val="superscript"/>
                  </w:rPr>
                </w:rPrChange>
              </w:rPr>
              <w:t>c</w:t>
            </w:r>
          </w:p>
        </w:tc>
        <w:tc>
          <w:tcPr>
            <w:tcW w:w="2105" w:type="dxa"/>
            <w:tcPrChange w:id="819" w:author="Matt Masters" w:date="2020-12-02T18:41:00Z">
              <w:tcPr>
                <w:tcW w:w="1152" w:type="dxa"/>
              </w:tcPr>
            </w:tcPrChange>
          </w:tcPr>
          <w:p w14:paraId="6B833CDD" w14:textId="2856C9CF" w:rsidR="005074A5" w:rsidRPr="009D573C" w:rsidRDefault="005074A5">
            <w:pPr>
              <w:jc w:val="center"/>
              <w:rPr>
                <w:rFonts w:cs="Times New Roman"/>
                <w:sz w:val="22"/>
                <w:rPrChange w:id="820" w:author="Matt Masters" w:date="2020-12-02T18:41:00Z">
                  <w:rPr>
                    <w:rFonts w:cs="Times New Roman"/>
                    <w:szCs w:val="24"/>
                  </w:rPr>
                </w:rPrChange>
              </w:rPr>
              <w:pPrChange w:id="821" w:author="Matt Masters" w:date="2020-12-02T18:42:00Z">
                <w:pPr>
                  <w:framePr w:hSpace="180" w:wrap="around" w:vAnchor="text" w:hAnchor="text" w:y="1"/>
                  <w:suppressOverlap/>
                  <w:jc w:val="right"/>
                </w:pPr>
              </w:pPrChange>
            </w:pPr>
            <w:commentRangeStart w:id="822"/>
            <w:commentRangeStart w:id="823"/>
            <w:r w:rsidRPr="009D573C">
              <w:rPr>
                <w:rFonts w:cs="Times New Roman"/>
                <w:sz w:val="22"/>
                <w:rPrChange w:id="824" w:author="Matt Masters" w:date="2020-12-02T18:41:00Z">
                  <w:rPr>
                    <w:rFonts w:cs="Times New Roman"/>
                    <w:szCs w:val="24"/>
                  </w:rPr>
                </w:rPrChange>
              </w:rPr>
              <w:t>1.0</w:t>
            </w:r>
            <w:ins w:id="825" w:author="Matt Masters" w:date="2020-12-02T12:35:00Z">
              <w:r w:rsidR="000035A8" w:rsidRPr="009D573C">
                <w:rPr>
                  <w:rFonts w:cs="Times New Roman"/>
                  <w:sz w:val="22"/>
                  <w:rPrChange w:id="826" w:author="Matt Masters" w:date="2020-12-02T18:41:00Z">
                    <w:rPr>
                      <w:rFonts w:cs="Times New Roman"/>
                      <w:szCs w:val="24"/>
                    </w:rPr>
                  </w:rPrChange>
                </w:rPr>
                <w:t>0</w:t>
              </w:r>
            </w:ins>
            <w:commentRangeEnd w:id="822"/>
            <w:ins w:id="827" w:author="Haardoerfer, Regine" w:date="2020-12-02T11:35:00Z">
              <w:r w:rsidR="00D65527" w:rsidRPr="009D573C">
                <w:rPr>
                  <w:rStyle w:val="CommentReference"/>
                  <w:rFonts w:cs="Times New Roman"/>
                  <w:sz w:val="22"/>
                  <w:szCs w:val="22"/>
                  <w:rPrChange w:id="828" w:author="Matt Masters" w:date="2020-12-02T18:41:00Z">
                    <w:rPr>
                      <w:rStyle w:val="CommentReference"/>
                    </w:rPr>
                  </w:rPrChange>
                </w:rPr>
                <w:commentReference w:id="822"/>
              </w:r>
            </w:ins>
            <w:commentRangeEnd w:id="823"/>
            <w:r w:rsidR="00DC04B6" w:rsidRPr="009D573C">
              <w:rPr>
                <w:rStyle w:val="CommentReference"/>
                <w:rFonts w:cs="Times New Roman"/>
                <w:sz w:val="22"/>
                <w:szCs w:val="22"/>
                <w:rPrChange w:id="829" w:author="Matt Masters" w:date="2020-12-02T18:41:00Z">
                  <w:rPr>
                    <w:rStyle w:val="CommentReference"/>
                  </w:rPr>
                </w:rPrChange>
              </w:rPr>
              <w:commentReference w:id="823"/>
            </w:r>
            <w:r w:rsidRPr="009D573C">
              <w:rPr>
                <w:rFonts w:cs="Times New Roman"/>
                <w:sz w:val="22"/>
                <w:rPrChange w:id="830" w:author="Matt Masters" w:date="2020-12-02T18:41:00Z">
                  <w:rPr>
                    <w:rFonts w:cs="Times New Roman"/>
                    <w:szCs w:val="24"/>
                  </w:rPr>
                </w:rPrChange>
              </w:rPr>
              <w:t>-1.08</w:t>
            </w:r>
          </w:p>
        </w:tc>
        <w:tc>
          <w:tcPr>
            <w:tcW w:w="1020" w:type="dxa"/>
            <w:tcPrChange w:id="831" w:author="Matt Masters" w:date="2020-12-02T18:41:00Z">
              <w:tcPr>
                <w:tcW w:w="1152" w:type="dxa"/>
              </w:tcPr>
            </w:tcPrChange>
          </w:tcPr>
          <w:p w14:paraId="3FB2B859" w14:textId="72555D30" w:rsidR="005074A5" w:rsidRPr="009D573C" w:rsidRDefault="005074A5" w:rsidP="008A13E3">
            <w:pPr>
              <w:jc w:val="center"/>
              <w:rPr>
                <w:rFonts w:cs="Times New Roman"/>
                <w:sz w:val="22"/>
                <w:rPrChange w:id="832" w:author="Matt Masters" w:date="2020-12-02T18:41:00Z">
                  <w:rPr>
                    <w:rFonts w:cs="Times New Roman"/>
                    <w:szCs w:val="24"/>
                  </w:rPr>
                </w:rPrChange>
              </w:rPr>
            </w:pPr>
            <w:r w:rsidRPr="009D573C">
              <w:rPr>
                <w:rFonts w:cs="Times New Roman"/>
                <w:sz w:val="22"/>
                <w:rPrChange w:id="833" w:author="Matt Masters" w:date="2020-12-02T18:41:00Z">
                  <w:rPr>
                    <w:rFonts w:cs="Times New Roman"/>
                    <w:szCs w:val="24"/>
                  </w:rPr>
                </w:rPrChange>
              </w:rPr>
              <w:t>1.03</w:t>
            </w:r>
          </w:p>
        </w:tc>
        <w:tc>
          <w:tcPr>
            <w:tcW w:w="1221" w:type="dxa"/>
            <w:tcPrChange w:id="834" w:author="Matt Masters" w:date="2020-12-02T18:41:00Z">
              <w:tcPr>
                <w:tcW w:w="1152" w:type="dxa"/>
              </w:tcPr>
            </w:tcPrChange>
          </w:tcPr>
          <w:p w14:paraId="465710DD" w14:textId="4FE4F4B8" w:rsidR="005074A5" w:rsidRPr="009D573C" w:rsidRDefault="005074A5">
            <w:pPr>
              <w:jc w:val="center"/>
              <w:rPr>
                <w:rFonts w:cs="Times New Roman"/>
                <w:sz w:val="22"/>
                <w:rPrChange w:id="835" w:author="Matt Masters" w:date="2020-12-02T18:41:00Z">
                  <w:rPr>
                    <w:rFonts w:cs="Times New Roman"/>
                    <w:szCs w:val="24"/>
                  </w:rPr>
                </w:rPrChange>
              </w:rPr>
              <w:pPrChange w:id="836" w:author="Matt Masters" w:date="2020-12-02T18:42:00Z">
                <w:pPr>
                  <w:framePr w:hSpace="180" w:wrap="around" w:vAnchor="text" w:hAnchor="text" w:y="1"/>
                  <w:suppressOverlap/>
                  <w:jc w:val="right"/>
                </w:pPr>
              </w:pPrChange>
            </w:pPr>
            <w:r w:rsidRPr="009D573C">
              <w:rPr>
                <w:rFonts w:cs="Times New Roman"/>
                <w:sz w:val="22"/>
                <w:rPrChange w:id="837" w:author="Matt Masters" w:date="2020-12-02T18:41:00Z">
                  <w:rPr>
                    <w:rFonts w:cs="Times New Roman"/>
                    <w:szCs w:val="24"/>
                  </w:rPr>
                </w:rPrChange>
              </w:rPr>
              <w:t>0.99-1.06</w:t>
            </w:r>
          </w:p>
        </w:tc>
      </w:tr>
      <w:tr w:rsidR="004E3C99" w:rsidRPr="009D573C" w14:paraId="712ACFD1" w14:textId="77777777" w:rsidTr="009D573C">
        <w:tc>
          <w:tcPr>
            <w:tcW w:w="1857" w:type="dxa"/>
            <w:tcPrChange w:id="838" w:author="Matt Masters" w:date="2020-12-02T18:41:00Z">
              <w:tcPr>
                <w:tcW w:w="2160" w:type="dxa"/>
              </w:tcPr>
            </w:tcPrChange>
          </w:tcPr>
          <w:p w14:paraId="4664E740" w14:textId="2B667D4B" w:rsidR="005074A5" w:rsidRPr="009D573C" w:rsidRDefault="005074A5" w:rsidP="00EB6FEB">
            <w:pPr>
              <w:rPr>
                <w:rFonts w:cs="Times New Roman"/>
                <w:sz w:val="22"/>
                <w:rPrChange w:id="839" w:author="Matt Masters" w:date="2020-12-02T18:41:00Z">
                  <w:rPr>
                    <w:rFonts w:cs="Times New Roman"/>
                    <w:szCs w:val="24"/>
                  </w:rPr>
                </w:rPrChange>
              </w:rPr>
            </w:pPr>
            <w:r w:rsidRPr="009D573C">
              <w:rPr>
                <w:rFonts w:cs="Times New Roman"/>
                <w:b/>
                <w:bCs/>
                <w:sz w:val="22"/>
                <w:rPrChange w:id="840" w:author="Matt Masters" w:date="2020-12-02T18:41:00Z">
                  <w:rPr>
                    <w:rFonts w:cs="Times New Roman"/>
                    <w:b/>
                    <w:bCs/>
                    <w:szCs w:val="24"/>
                  </w:rPr>
                </w:rPrChange>
              </w:rPr>
              <w:t>Actor Isolation</w:t>
            </w:r>
          </w:p>
        </w:tc>
        <w:tc>
          <w:tcPr>
            <w:tcW w:w="843" w:type="dxa"/>
            <w:tcPrChange w:id="841" w:author="Matt Masters" w:date="2020-12-02T18:41:00Z">
              <w:tcPr>
                <w:tcW w:w="1152" w:type="dxa"/>
              </w:tcPr>
            </w:tcPrChange>
          </w:tcPr>
          <w:p w14:paraId="280861C9" w14:textId="77777777" w:rsidR="005074A5" w:rsidRPr="009D573C" w:rsidRDefault="005074A5" w:rsidP="008A13E3">
            <w:pPr>
              <w:jc w:val="center"/>
              <w:rPr>
                <w:rFonts w:cs="Times New Roman"/>
                <w:sz w:val="22"/>
                <w:rPrChange w:id="842" w:author="Matt Masters" w:date="2020-12-02T18:41:00Z">
                  <w:rPr>
                    <w:rFonts w:cs="Times New Roman"/>
                    <w:szCs w:val="24"/>
                  </w:rPr>
                </w:rPrChange>
              </w:rPr>
            </w:pPr>
          </w:p>
        </w:tc>
        <w:tc>
          <w:tcPr>
            <w:tcW w:w="1202" w:type="dxa"/>
            <w:tcPrChange w:id="843" w:author="Matt Masters" w:date="2020-12-02T18:41:00Z">
              <w:tcPr>
                <w:tcW w:w="1152" w:type="dxa"/>
              </w:tcPr>
            </w:tcPrChange>
          </w:tcPr>
          <w:p w14:paraId="649C2632" w14:textId="77777777" w:rsidR="005074A5" w:rsidRPr="009D573C" w:rsidRDefault="005074A5">
            <w:pPr>
              <w:jc w:val="center"/>
              <w:rPr>
                <w:rFonts w:cs="Times New Roman"/>
                <w:sz w:val="22"/>
                <w:rPrChange w:id="844" w:author="Matt Masters" w:date="2020-12-02T18:41:00Z">
                  <w:rPr>
                    <w:rFonts w:cs="Times New Roman"/>
                    <w:szCs w:val="24"/>
                  </w:rPr>
                </w:rPrChange>
              </w:rPr>
              <w:pPrChange w:id="845" w:author="Matt Masters" w:date="2020-12-02T18:42:00Z">
                <w:pPr>
                  <w:framePr w:hSpace="180" w:wrap="around" w:vAnchor="text" w:hAnchor="text" w:y="1"/>
                  <w:suppressOverlap/>
                  <w:jc w:val="right"/>
                </w:pPr>
              </w:pPrChange>
            </w:pPr>
          </w:p>
        </w:tc>
        <w:tc>
          <w:tcPr>
            <w:tcW w:w="1022" w:type="dxa"/>
            <w:tcPrChange w:id="846" w:author="Matt Masters" w:date="2020-12-02T18:41:00Z">
              <w:tcPr>
                <w:tcW w:w="1152" w:type="dxa"/>
              </w:tcPr>
            </w:tcPrChange>
          </w:tcPr>
          <w:p w14:paraId="5A54AE84" w14:textId="77777777" w:rsidR="005074A5" w:rsidRPr="009D573C" w:rsidRDefault="005074A5" w:rsidP="008A13E3">
            <w:pPr>
              <w:jc w:val="center"/>
              <w:rPr>
                <w:rFonts w:cs="Times New Roman"/>
                <w:sz w:val="22"/>
                <w:rPrChange w:id="847" w:author="Matt Masters" w:date="2020-12-02T18:41:00Z">
                  <w:rPr>
                    <w:rFonts w:cs="Times New Roman"/>
                    <w:szCs w:val="24"/>
                  </w:rPr>
                </w:rPrChange>
              </w:rPr>
            </w:pPr>
          </w:p>
        </w:tc>
        <w:tc>
          <w:tcPr>
            <w:tcW w:w="2105" w:type="dxa"/>
            <w:tcPrChange w:id="848" w:author="Matt Masters" w:date="2020-12-02T18:41:00Z">
              <w:tcPr>
                <w:tcW w:w="1152" w:type="dxa"/>
              </w:tcPr>
            </w:tcPrChange>
          </w:tcPr>
          <w:p w14:paraId="7DB7F72F" w14:textId="77777777" w:rsidR="005074A5" w:rsidRPr="009D573C" w:rsidRDefault="005074A5">
            <w:pPr>
              <w:jc w:val="center"/>
              <w:rPr>
                <w:rFonts w:cs="Times New Roman"/>
                <w:sz w:val="22"/>
                <w:rPrChange w:id="849" w:author="Matt Masters" w:date="2020-12-02T18:41:00Z">
                  <w:rPr>
                    <w:rFonts w:cs="Times New Roman"/>
                    <w:szCs w:val="24"/>
                  </w:rPr>
                </w:rPrChange>
              </w:rPr>
              <w:pPrChange w:id="850" w:author="Matt Masters" w:date="2020-12-02T18:42:00Z">
                <w:pPr>
                  <w:framePr w:hSpace="180" w:wrap="around" w:vAnchor="text" w:hAnchor="text" w:y="1"/>
                  <w:suppressOverlap/>
                  <w:jc w:val="right"/>
                </w:pPr>
              </w:pPrChange>
            </w:pPr>
          </w:p>
        </w:tc>
        <w:tc>
          <w:tcPr>
            <w:tcW w:w="1020" w:type="dxa"/>
            <w:tcPrChange w:id="851" w:author="Matt Masters" w:date="2020-12-02T18:41:00Z">
              <w:tcPr>
                <w:tcW w:w="1152" w:type="dxa"/>
              </w:tcPr>
            </w:tcPrChange>
          </w:tcPr>
          <w:p w14:paraId="31962F65" w14:textId="77777777" w:rsidR="005074A5" w:rsidRPr="009D573C" w:rsidRDefault="005074A5" w:rsidP="008A13E3">
            <w:pPr>
              <w:jc w:val="center"/>
              <w:rPr>
                <w:rFonts w:cs="Times New Roman"/>
                <w:sz w:val="22"/>
                <w:rPrChange w:id="852" w:author="Matt Masters" w:date="2020-12-02T18:41:00Z">
                  <w:rPr>
                    <w:rFonts w:cs="Times New Roman"/>
                    <w:szCs w:val="24"/>
                  </w:rPr>
                </w:rPrChange>
              </w:rPr>
            </w:pPr>
          </w:p>
        </w:tc>
        <w:tc>
          <w:tcPr>
            <w:tcW w:w="1221" w:type="dxa"/>
            <w:tcPrChange w:id="853" w:author="Matt Masters" w:date="2020-12-02T18:41:00Z">
              <w:tcPr>
                <w:tcW w:w="1152" w:type="dxa"/>
              </w:tcPr>
            </w:tcPrChange>
          </w:tcPr>
          <w:p w14:paraId="69A511ED" w14:textId="77777777" w:rsidR="005074A5" w:rsidRPr="009D573C" w:rsidRDefault="005074A5">
            <w:pPr>
              <w:jc w:val="center"/>
              <w:rPr>
                <w:rFonts w:cs="Times New Roman"/>
                <w:sz w:val="22"/>
                <w:rPrChange w:id="854" w:author="Matt Masters" w:date="2020-12-02T18:41:00Z">
                  <w:rPr>
                    <w:rFonts w:cs="Times New Roman"/>
                    <w:szCs w:val="24"/>
                  </w:rPr>
                </w:rPrChange>
              </w:rPr>
              <w:pPrChange w:id="855" w:author="Matt Masters" w:date="2020-12-02T18:42:00Z">
                <w:pPr>
                  <w:framePr w:hSpace="180" w:wrap="around" w:vAnchor="text" w:hAnchor="text" w:y="1"/>
                  <w:suppressOverlap/>
                  <w:jc w:val="right"/>
                </w:pPr>
              </w:pPrChange>
            </w:pPr>
          </w:p>
        </w:tc>
      </w:tr>
      <w:tr w:rsidR="004E3C99" w:rsidRPr="009D573C" w14:paraId="4A77C246" w14:textId="77777777" w:rsidTr="009D573C">
        <w:tc>
          <w:tcPr>
            <w:tcW w:w="1857" w:type="dxa"/>
            <w:tcPrChange w:id="856" w:author="Matt Masters" w:date="2020-12-02T18:41:00Z">
              <w:tcPr>
                <w:tcW w:w="2160" w:type="dxa"/>
              </w:tcPr>
            </w:tcPrChange>
          </w:tcPr>
          <w:p w14:paraId="4287CB16" w14:textId="15E16171" w:rsidR="005074A5" w:rsidRPr="009D573C" w:rsidRDefault="005074A5" w:rsidP="00EB6FEB">
            <w:pPr>
              <w:rPr>
                <w:rFonts w:cs="Times New Roman"/>
                <w:sz w:val="22"/>
                <w:rPrChange w:id="857" w:author="Matt Masters" w:date="2020-12-02T18:41:00Z">
                  <w:rPr>
                    <w:rFonts w:cs="Times New Roman"/>
                    <w:szCs w:val="24"/>
                  </w:rPr>
                </w:rPrChange>
              </w:rPr>
            </w:pPr>
            <w:r w:rsidRPr="009D573C">
              <w:rPr>
                <w:rFonts w:cs="Times New Roman"/>
                <w:sz w:val="22"/>
                <w:rPrChange w:id="858" w:author="Matt Masters" w:date="2020-12-02T18:41:00Z">
                  <w:rPr>
                    <w:rFonts w:cs="Times New Roman"/>
                    <w:szCs w:val="24"/>
                  </w:rPr>
                </w:rPrChange>
              </w:rPr>
              <w:t xml:space="preserve">   Not isolated</w:t>
            </w:r>
          </w:p>
        </w:tc>
        <w:tc>
          <w:tcPr>
            <w:tcW w:w="843" w:type="dxa"/>
            <w:tcPrChange w:id="859" w:author="Matt Masters" w:date="2020-12-02T18:41:00Z">
              <w:tcPr>
                <w:tcW w:w="1152" w:type="dxa"/>
              </w:tcPr>
            </w:tcPrChange>
          </w:tcPr>
          <w:p w14:paraId="6E86DED6" w14:textId="6DCF2FDB" w:rsidR="005074A5" w:rsidRPr="009D573C" w:rsidRDefault="005074A5" w:rsidP="008A13E3">
            <w:pPr>
              <w:jc w:val="center"/>
              <w:rPr>
                <w:rFonts w:cs="Times New Roman"/>
                <w:sz w:val="22"/>
                <w:rPrChange w:id="860" w:author="Matt Masters" w:date="2020-12-02T18:41:00Z">
                  <w:rPr>
                    <w:rFonts w:cs="Times New Roman"/>
                    <w:szCs w:val="24"/>
                  </w:rPr>
                </w:rPrChange>
              </w:rPr>
            </w:pPr>
            <w:r w:rsidRPr="009D573C">
              <w:rPr>
                <w:rFonts w:cs="Times New Roman"/>
                <w:sz w:val="22"/>
                <w:rPrChange w:id="861" w:author="Matt Masters" w:date="2020-12-02T18:41:00Z">
                  <w:rPr>
                    <w:rFonts w:cs="Times New Roman"/>
                    <w:szCs w:val="24"/>
                  </w:rPr>
                </w:rPrChange>
              </w:rPr>
              <w:t>1.00</w:t>
            </w:r>
          </w:p>
        </w:tc>
        <w:tc>
          <w:tcPr>
            <w:tcW w:w="1202" w:type="dxa"/>
            <w:tcPrChange w:id="862" w:author="Matt Masters" w:date="2020-12-02T18:41:00Z">
              <w:tcPr>
                <w:tcW w:w="1152" w:type="dxa"/>
              </w:tcPr>
            </w:tcPrChange>
          </w:tcPr>
          <w:p w14:paraId="471F9B66" w14:textId="6BF3CF35" w:rsidR="005074A5" w:rsidRPr="009D573C" w:rsidRDefault="00EB6FEB">
            <w:pPr>
              <w:jc w:val="center"/>
              <w:rPr>
                <w:rFonts w:cs="Times New Roman"/>
                <w:sz w:val="22"/>
                <w:rPrChange w:id="863" w:author="Matt Masters" w:date="2020-12-02T18:41:00Z">
                  <w:rPr>
                    <w:rFonts w:cs="Times New Roman"/>
                    <w:szCs w:val="24"/>
                  </w:rPr>
                </w:rPrChange>
              </w:rPr>
              <w:pPrChange w:id="864" w:author="Matt Masters" w:date="2020-12-02T18:42:00Z">
                <w:pPr>
                  <w:framePr w:hSpace="180" w:wrap="around" w:vAnchor="text" w:hAnchor="text" w:y="1"/>
                  <w:suppressOverlap/>
                  <w:jc w:val="center"/>
                </w:pPr>
              </w:pPrChange>
            </w:pPr>
            <w:r w:rsidRPr="009D573C">
              <w:rPr>
                <w:rFonts w:cs="Times New Roman"/>
                <w:sz w:val="22"/>
                <w:rPrChange w:id="865" w:author="Matt Masters" w:date="2020-12-02T18:41:00Z">
                  <w:rPr>
                    <w:rFonts w:cs="Times New Roman"/>
                    <w:szCs w:val="24"/>
                  </w:rPr>
                </w:rPrChange>
              </w:rPr>
              <w:t>Ref.</w:t>
            </w:r>
          </w:p>
        </w:tc>
        <w:tc>
          <w:tcPr>
            <w:tcW w:w="1022" w:type="dxa"/>
            <w:tcPrChange w:id="866" w:author="Matt Masters" w:date="2020-12-02T18:41:00Z">
              <w:tcPr>
                <w:tcW w:w="1152" w:type="dxa"/>
              </w:tcPr>
            </w:tcPrChange>
          </w:tcPr>
          <w:p w14:paraId="69F059DA" w14:textId="199A6EB8" w:rsidR="005074A5" w:rsidRPr="009D573C" w:rsidRDefault="005074A5">
            <w:pPr>
              <w:jc w:val="center"/>
              <w:rPr>
                <w:rFonts w:cs="Times New Roman"/>
                <w:sz w:val="22"/>
                <w:rPrChange w:id="867" w:author="Matt Masters" w:date="2020-12-02T18:41:00Z">
                  <w:rPr>
                    <w:rFonts w:cs="Times New Roman"/>
                    <w:szCs w:val="24"/>
                  </w:rPr>
                </w:rPrChange>
              </w:rPr>
              <w:pPrChange w:id="868" w:author="Matt Masters" w:date="2020-12-02T18:42:00Z">
                <w:pPr>
                  <w:framePr w:hSpace="180" w:wrap="around" w:vAnchor="text" w:hAnchor="text" w:y="1"/>
                  <w:suppressOverlap/>
                  <w:jc w:val="center"/>
                </w:pPr>
              </w:pPrChange>
            </w:pPr>
            <w:r w:rsidRPr="009D573C">
              <w:rPr>
                <w:rFonts w:cs="Times New Roman"/>
                <w:sz w:val="22"/>
                <w:rPrChange w:id="869" w:author="Matt Masters" w:date="2020-12-02T18:41:00Z">
                  <w:rPr>
                    <w:rFonts w:cs="Times New Roman"/>
                    <w:szCs w:val="24"/>
                  </w:rPr>
                </w:rPrChange>
              </w:rPr>
              <w:t>1.00</w:t>
            </w:r>
          </w:p>
        </w:tc>
        <w:tc>
          <w:tcPr>
            <w:tcW w:w="2105" w:type="dxa"/>
            <w:tcPrChange w:id="870" w:author="Matt Masters" w:date="2020-12-02T18:41:00Z">
              <w:tcPr>
                <w:tcW w:w="1152" w:type="dxa"/>
              </w:tcPr>
            </w:tcPrChange>
          </w:tcPr>
          <w:p w14:paraId="44B3F229" w14:textId="6B58EABD" w:rsidR="005074A5" w:rsidRPr="009D573C" w:rsidRDefault="00EB6FEB">
            <w:pPr>
              <w:jc w:val="center"/>
              <w:rPr>
                <w:rFonts w:cs="Times New Roman"/>
                <w:sz w:val="22"/>
                <w:rPrChange w:id="871" w:author="Matt Masters" w:date="2020-12-02T18:41:00Z">
                  <w:rPr>
                    <w:rFonts w:cs="Times New Roman"/>
                    <w:szCs w:val="24"/>
                  </w:rPr>
                </w:rPrChange>
              </w:rPr>
              <w:pPrChange w:id="872" w:author="Matt Masters" w:date="2020-12-02T18:42:00Z">
                <w:pPr>
                  <w:framePr w:hSpace="180" w:wrap="around" w:vAnchor="text" w:hAnchor="text" w:y="1"/>
                  <w:suppressOverlap/>
                  <w:jc w:val="center"/>
                </w:pPr>
              </w:pPrChange>
            </w:pPr>
            <w:r w:rsidRPr="009D573C">
              <w:rPr>
                <w:rFonts w:cs="Times New Roman"/>
                <w:sz w:val="22"/>
                <w:rPrChange w:id="873" w:author="Matt Masters" w:date="2020-12-02T18:41:00Z">
                  <w:rPr>
                    <w:rFonts w:cs="Times New Roman"/>
                    <w:szCs w:val="24"/>
                  </w:rPr>
                </w:rPrChange>
              </w:rPr>
              <w:t>Ref.</w:t>
            </w:r>
          </w:p>
        </w:tc>
        <w:tc>
          <w:tcPr>
            <w:tcW w:w="1020" w:type="dxa"/>
            <w:tcPrChange w:id="874" w:author="Matt Masters" w:date="2020-12-02T18:41:00Z">
              <w:tcPr>
                <w:tcW w:w="1152" w:type="dxa"/>
              </w:tcPr>
            </w:tcPrChange>
          </w:tcPr>
          <w:p w14:paraId="776F6710" w14:textId="1D8D2178" w:rsidR="005074A5" w:rsidRPr="009D573C" w:rsidRDefault="005074A5">
            <w:pPr>
              <w:jc w:val="center"/>
              <w:rPr>
                <w:rFonts w:cs="Times New Roman"/>
                <w:sz w:val="22"/>
                <w:rPrChange w:id="875" w:author="Matt Masters" w:date="2020-12-02T18:41:00Z">
                  <w:rPr>
                    <w:rFonts w:cs="Times New Roman"/>
                    <w:szCs w:val="24"/>
                  </w:rPr>
                </w:rPrChange>
              </w:rPr>
              <w:pPrChange w:id="876" w:author="Matt Masters" w:date="2020-12-02T18:42:00Z">
                <w:pPr>
                  <w:framePr w:hSpace="180" w:wrap="around" w:vAnchor="text" w:hAnchor="text" w:y="1"/>
                  <w:suppressOverlap/>
                  <w:jc w:val="center"/>
                </w:pPr>
              </w:pPrChange>
            </w:pPr>
            <w:r w:rsidRPr="009D573C">
              <w:rPr>
                <w:rFonts w:cs="Times New Roman"/>
                <w:sz w:val="22"/>
                <w:rPrChange w:id="877" w:author="Matt Masters" w:date="2020-12-02T18:41:00Z">
                  <w:rPr>
                    <w:rFonts w:cs="Times New Roman"/>
                    <w:szCs w:val="24"/>
                  </w:rPr>
                </w:rPrChange>
              </w:rPr>
              <w:t>1.00</w:t>
            </w:r>
          </w:p>
        </w:tc>
        <w:tc>
          <w:tcPr>
            <w:tcW w:w="1221" w:type="dxa"/>
            <w:tcPrChange w:id="878" w:author="Matt Masters" w:date="2020-12-02T18:41:00Z">
              <w:tcPr>
                <w:tcW w:w="1152" w:type="dxa"/>
              </w:tcPr>
            </w:tcPrChange>
          </w:tcPr>
          <w:p w14:paraId="07D1D3DE" w14:textId="63636EEB" w:rsidR="005074A5" w:rsidRPr="009D573C" w:rsidRDefault="00EB6FEB">
            <w:pPr>
              <w:jc w:val="center"/>
              <w:rPr>
                <w:rFonts w:cs="Times New Roman"/>
                <w:sz w:val="22"/>
                <w:rPrChange w:id="879" w:author="Matt Masters" w:date="2020-12-02T18:41:00Z">
                  <w:rPr>
                    <w:rFonts w:cs="Times New Roman"/>
                    <w:szCs w:val="24"/>
                  </w:rPr>
                </w:rPrChange>
              </w:rPr>
              <w:pPrChange w:id="880" w:author="Matt Masters" w:date="2020-12-02T18:42:00Z">
                <w:pPr>
                  <w:framePr w:hSpace="180" w:wrap="around" w:vAnchor="text" w:hAnchor="text" w:y="1"/>
                  <w:suppressOverlap/>
                  <w:jc w:val="center"/>
                </w:pPr>
              </w:pPrChange>
            </w:pPr>
            <w:r w:rsidRPr="009D573C">
              <w:rPr>
                <w:rFonts w:cs="Times New Roman"/>
                <w:sz w:val="22"/>
                <w:rPrChange w:id="881" w:author="Matt Masters" w:date="2020-12-02T18:41:00Z">
                  <w:rPr>
                    <w:rFonts w:cs="Times New Roman"/>
                    <w:szCs w:val="24"/>
                  </w:rPr>
                </w:rPrChange>
              </w:rPr>
              <w:t>Ref.</w:t>
            </w:r>
          </w:p>
        </w:tc>
      </w:tr>
      <w:tr w:rsidR="004E3C99" w:rsidRPr="009D573C" w14:paraId="5227EEF0" w14:textId="77777777" w:rsidTr="009D573C">
        <w:tc>
          <w:tcPr>
            <w:tcW w:w="1857" w:type="dxa"/>
            <w:tcPrChange w:id="882" w:author="Matt Masters" w:date="2020-12-02T18:41:00Z">
              <w:tcPr>
                <w:tcW w:w="2160" w:type="dxa"/>
              </w:tcPr>
            </w:tcPrChange>
          </w:tcPr>
          <w:p w14:paraId="11732368" w14:textId="0263F290" w:rsidR="005074A5" w:rsidRPr="009D573C" w:rsidRDefault="005074A5" w:rsidP="00EB6FEB">
            <w:pPr>
              <w:rPr>
                <w:rFonts w:cs="Times New Roman"/>
                <w:sz w:val="22"/>
                <w:rPrChange w:id="883" w:author="Matt Masters" w:date="2020-12-02T18:41:00Z">
                  <w:rPr>
                    <w:rFonts w:cs="Times New Roman"/>
                    <w:szCs w:val="24"/>
                  </w:rPr>
                </w:rPrChange>
              </w:rPr>
            </w:pPr>
            <w:r w:rsidRPr="009D573C">
              <w:rPr>
                <w:rFonts w:cs="Times New Roman"/>
                <w:sz w:val="22"/>
                <w:rPrChange w:id="884" w:author="Matt Masters" w:date="2020-12-02T18:41:00Z">
                  <w:rPr>
                    <w:rFonts w:cs="Times New Roman"/>
                    <w:szCs w:val="24"/>
                  </w:rPr>
                </w:rPrChange>
              </w:rPr>
              <w:t xml:space="preserve">   Isolated</w:t>
            </w:r>
          </w:p>
        </w:tc>
        <w:tc>
          <w:tcPr>
            <w:tcW w:w="843" w:type="dxa"/>
            <w:tcPrChange w:id="885" w:author="Matt Masters" w:date="2020-12-02T18:41:00Z">
              <w:tcPr>
                <w:tcW w:w="1152" w:type="dxa"/>
              </w:tcPr>
            </w:tcPrChange>
          </w:tcPr>
          <w:p w14:paraId="092201AF" w14:textId="24622176" w:rsidR="005074A5" w:rsidRPr="009D573C" w:rsidRDefault="005074A5" w:rsidP="008A13E3">
            <w:pPr>
              <w:jc w:val="center"/>
              <w:rPr>
                <w:rFonts w:cs="Times New Roman"/>
                <w:sz w:val="22"/>
                <w:rPrChange w:id="886" w:author="Matt Masters" w:date="2020-12-02T18:41:00Z">
                  <w:rPr>
                    <w:rFonts w:cs="Times New Roman"/>
                    <w:szCs w:val="24"/>
                  </w:rPr>
                </w:rPrChange>
              </w:rPr>
            </w:pPr>
            <w:r w:rsidRPr="009D573C">
              <w:rPr>
                <w:rFonts w:cs="Times New Roman"/>
                <w:sz w:val="22"/>
                <w:rPrChange w:id="887" w:author="Matt Masters" w:date="2020-12-02T18:41:00Z">
                  <w:rPr>
                    <w:rFonts w:cs="Times New Roman"/>
                    <w:szCs w:val="24"/>
                  </w:rPr>
                </w:rPrChange>
              </w:rPr>
              <w:t>1.07</w:t>
            </w:r>
            <w:r w:rsidRPr="009D573C">
              <w:rPr>
                <w:rFonts w:cs="Times New Roman"/>
                <w:sz w:val="22"/>
                <w:vertAlign w:val="superscript"/>
                <w:rPrChange w:id="888" w:author="Matt Masters" w:date="2020-12-02T18:41:00Z">
                  <w:rPr>
                    <w:rFonts w:cs="Times New Roman"/>
                    <w:szCs w:val="24"/>
                    <w:vertAlign w:val="superscript"/>
                  </w:rPr>
                </w:rPrChange>
              </w:rPr>
              <w:t>a</w:t>
            </w:r>
          </w:p>
        </w:tc>
        <w:tc>
          <w:tcPr>
            <w:tcW w:w="1202" w:type="dxa"/>
            <w:tcPrChange w:id="889" w:author="Matt Masters" w:date="2020-12-02T18:41:00Z">
              <w:tcPr>
                <w:tcW w:w="1152" w:type="dxa"/>
              </w:tcPr>
            </w:tcPrChange>
          </w:tcPr>
          <w:p w14:paraId="78A75330" w14:textId="0DC2CB6E" w:rsidR="005074A5" w:rsidRPr="009D573C" w:rsidRDefault="005074A5">
            <w:pPr>
              <w:jc w:val="center"/>
              <w:rPr>
                <w:rFonts w:cs="Times New Roman"/>
                <w:sz w:val="22"/>
                <w:rPrChange w:id="890" w:author="Matt Masters" w:date="2020-12-02T18:41:00Z">
                  <w:rPr>
                    <w:rFonts w:cs="Times New Roman"/>
                    <w:szCs w:val="24"/>
                  </w:rPr>
                </w:rPrChange>
              </w:rPr>
              <w:pPrChange w:id="891" w:author="Matt Masters" w:date="2020-12-02T18:42:00Z">
                <w:pPr>
                  <w:framePr w:hSpace="180" w:wrap="around" w:vAnchor="text" w:hAnchor="text" w:y="1"/>
                  <w:suppressOverlap/>
                  <w:jc w:val="right"/>
                </w:pPr>
              </w:pPrChange>
            </w:pPr>
            <w:r w:rsidRPr="009D573C">
              <w:rPr>
                <w:rFonts w:cs="Times New Roman"/>
                <w:sz w:val="22"/>
                <w:rPrChange w:id="892" w:author="Matt Masters" w:date="2020-12-02T18:41:00Z">
                  <w:rPr>
                    <w:rFonts w:cs="Times New Roman"/>
                    <w:szCs w:val="24"/>
                  </w:rPr>
                </w:rPrChange>
              </w:rPr>
              <w:t>1.05-1.09</w:t>
            </w:r>
          </w:p>
        </w:tc>
        <w:tc>
          <w:tcPr>
            <w:tcW w:w="1022" w:type="dxa"/>
            <w:tcPrChange w:id="893" w:author="Matt Masters" w:date="2020-12-02T18:41:00Z">
              <w:tcPr>
                <w:tcW w:w="1152" w:type="dxa"/>
              </w:tcPr>
            </w:tcPrChange>
          </w:tcPr>
          <w:p w14:paraId="1A610E98" w14:textId="63AA76B8" w:rsidR="005074A5" w:rsidRPr="009D573C" w:rsidRDefault="005074A5" w:rsidP="008A13E3">
            <w:pPr>
              <w:jc w:val="center"/>
              <w:rPr>
                <w:rFonts w:cs="Times New Roman"/>
                <w:sz w:val="22"/>
                <w:rPrChange w:id="894" w:author="Matt Masters" w:date="2020-12-02T18:41:00Z">
                  <w:rPr>
                    <w:rFonts w:cs="Times New Roman"/>
                    <w:szCs w:val="24"/>
                  </w:rPr>
                </w:rPrChange>
              </w:rPr>
            </w:pPr>
            <w:r w:rsidRPr="009D573C">
              <w:rPr>
                <w:rFonts w:cs="Times New Roman"/>
                <w:sz w:val="22"/>
                <w:rPrChange w:id="895" w:author="Matt Masters" w:date="2020-12-02T18:41:00Z">
                  <w:rPr>
                    <w:rFonts w:cs="Times New Roman"/>
                    <w:szCs w:val="24"/>
                  </w:rPr>
                </w:rPrChange>
              </w:rPr>
              <w:t>1.06</w:t>
            </w:r>
            <w:r w:rsidRPr="009D573C">
              <w:rPr>
                <w:rFonts w:cs="Times New Roman"/>
                <w:sz w:val="22"/>
                <w:vertAlign w:val="superscript"/>
                <w:rPrChange w:id="896" w:author="Matt Masters" w:date="2020-12-02T18:41:00Z">
                  <w:rPr>
                    <w:rFonts w:cs="Times New Roman"/>
                    <w:szCs w:val="24"/>
                    <w:vertAlign w:val="superscript"/>
                  </w:rPr>
                </w:rPrChange>
              </w:rPr>
              <w:t>b</w:t>
            </w:r>
          </w:p>
        </w:tc>
        <w:tc>
          <w:tcPr>
            <w:tcW w:w="2105" w:type="dxa"/>
            <w:tcPrChange w:id="897" w:author="Matt Masters" w:date="2020-12-02T18:41:00Z">
              <w:tcPr>
                <w:tcW w:w="1152" w:type="dxa"/>
              </w:tcPr>
            </w:tcPrChange>
          </w:tcPr>
          <w:p w14:paraId="1879A155" w14:textId="5C724121" w:rsidR="005074A5" w:rsidRPr="009D573C" w:rsidRDefault="005074A5">
            <w:pPr>
              <w:jc w:val="center"/>
              <w:rPr>
                <w:rFonts w:cs="Times New Roman"/>
                <w:sz w:val="22"/>
                <w:rPrChange w:id="898" w:author="Matt Masters" w:date="2020-12-02T18:41:00Z">
                  <w:rPr>
                    <w:rFonts w:cs="Times New Roman"/>
                    <w:szCs w:val="24"/>
                  </w:rPr>
                </w:rPrChange>
              </w:rPr>
              <w:pPrChange w:id="899" w:author="Matt Masters" w:date="2020-12-02T18:42:00Z">
                <w:pPr>
                  <w:framePr w:hSpace="180" w:wrap="around" w:vAnchor="text" w:hAnchor="text" w:y="1"/>
                  <w:suppressOverlap/>
                  <w:jc w:val="right"/>
                </w:pPr>
              </w:pPrChange>
            </w:pPr>
            <w:r w:rsidRPr="009D573C">
              <w:rPr>
                <w:rFonts w:cs="Times New Roman"/>
                <w:sz w:val="22"/>
                <w:rPrChange w:id="900" w:author="Matt Masters" w:date="2020-12-02T18:41:00Z">
                  <w:rPr>
                    <w:rFonts w:cs="Times New Roman"/>
                    <w:szCs w:val="24"/>
                  </w:rPr>
                </w:rPrChange>
              </w:rPr>
              <w:t>1.02-1.10</w:t>
            </w:r>
          </w:p>
        </w:tc>
        <w:tc>
          <w:tcPr>
            <w:tcW w:w="1020" w:type="dxa"/>
            <w:tcPrChange w:id="901" w:author="Matt Masters" w:date="2020-12-02T18:41:00Z">
              <w:tcPr>
                <w:tcW w:w="1152" w:type="dxa"/>
              </w:tcPr>
            </w:tcPrChange>
          </w:tcPr>
          <w:p w14:paraId="407BAC17" w14:textId="1D995C4B" w:rsidR="005074A5" w:rsidRPr="009D573C" w:rsidRDefault="005074A5" w:rsidP="008A13E3">
            <w:pPr>
              <w:jc w:val="center"/>
              <w:rPr>
                <w:rFonts w:cs="Times New Roman"/>
                <w:sz w:val="22"/>
                <w:rPrChange w:id="902" w:author="Matt Masters" w:date="2020-12-02T18:41:00Z">
                  <w:rPr>
                    <w:rFonts w:cs="Times New Roman"/>
                    <w:szCs w:val="24"/>
                  </w:rPr>
                </w:rPrChange>
              </w:rPr>
            </w:pPr>
            <w:r w:rsidRPr="009D573C">
              <w:rPr>
                <w:rFonts w:cs="Times New Roman"/>
                <w:sz w:val="22"/>
                <w:rPrChange w:id="903" w:author="Matt Masters" w:date="2020-12-02T18:41:00Z">
                  <w:rPr>
                    <w:rFonts w:cs="Times New Roman"/>
                    <w:szCs w:val="24"/>
                  </w:rPr>
                </w:rPrChange>
              </w:rPr>
              <w:t>1.08</w:t>
            </w:r>
            <w:r w:rsidRPr="009D573C">
              <w:rPr>
                <w:rFonts w:cs="Times New Roman"/>
                <w:sz w:val="22"/>
                <w:vertAlign w:val="superscript"/>
                <w:rPrChange w:id="904" w:author="Matt Masters" w:date="2020-12-02T18:41:00Z">
                  <w:rPr>
                    <w:rFonts w:cs="Times New Roman"/>
                    <w:szCs w:val="24"/>
                    <w:vertAlign w:val="superscript"/>
                  </w:rPr>
                </w:rPrChange>
              </w:rPr>
              <w:t>a</w:t>
            </w:r>
          </w:p>
        </w:tc>
        <w:tc>
          <w:tcPr>
            <w:tcW w:w="1221" w:type="dxa"/>
            <w:tcPrChange w:id="905" w:author="Matt Masters" w:date="2020-12-02T18:41:00Z">
              <w:tcPr>
                <w:tcW w:w="1152" w:type="dxa"/>
              </w:tcPr>
            </w:tcPrChange>
          </w:tcPr>
          <w:p w14:paraId="6385D1EF" w14:textId="75FA746F" w:rsidR="005074A5" w:rsidRPr="009D573C" w:rsidRDefault="005074A5">
            <w:pPr>
              <w:jc w:val="center"/>
              <w:rPr>
                <w:rFonts w:cs="Times New Roman"/>
                <w:sz w:val="22"/>
                <w:rPrChange w:id="906" w:author="Matt Masters" w:date="2020-12-02T18:41:00Z">
                  <w:rPr>
                    <w:rFonts w:cs="Times New Roman"/>
                    <w:szCs w:val="24"/>
                  </w:rPr>
                </w:rPrChange>
              </w:rPr>
              <w:pPrChange w:id="907" w:author="Matt Masters" w:date="2020-12-02T18:42:00Z">
                <w:pPr>
                  <w:framePr w:hSpace="180" w:wrap="around" w:vAnchor="text" w:hAnchor="text" w:y="1"/>
                  <w:suppressOverlap/>
                  <w:jc w:val="right"/>
                </w:pPr>
              </w:pPrChange>
            </w:pPr>
            <w:r w:rsidRPr="009D573C">
              <w:rPr>
                <w:rFonts w:cs="Times New Roman"/>
                <w:sz w:val="22"/>
                <w:rPrChange w:id="908" w:author="Matt Masters" w:date="2020-12-02T18:41:00Z">
                  <w:rPr>
                    <w:rFonts w:cs="Times New Roman"/>
                    <w:szCs w:val="24"/>
                  </w:rPr>
                </w:rPrChange>
              </w:rPr>
              <w:t>1.04-1.12</w:t>
            </w:r>
          </w:p>
        </w:tc>
      </w:tr>
      <w:tr w:rsidR="004E3C99" w:rsidRPr="009D573C" w14:paraId="057A69FE" w14:textId="77777777" w:rsidTr="009D573C">
        <w:tc>
          <w:tcPr>
            <w:tcW w:w="1857" w:type="dxa"/>
            <w:tcPrChange w:id="909" w:author="Matt Masters" w:date="2020-12-02T18:41:00Z">
              <w:tcPr>
                <w:tcW w:w="2160" w:type="dxa"/>
              </w:tcPr>
            </w:tcPrChange>
          </w:tcPr>
          <w:p w14:paraId="265A89CB" w14:textId="4F5D2EDE" w:rsidR="005074A5" w:rsidRPr="009D573C" w:rsidRDefault="005074A5" w:rsidP="00EB6FEB">
            <w:pPr>
              <w:rPr>
                <w:rFonts w:cs="Times New Roman"/>
                <w:sz w:val="22"/>
                <w:rPrChange w:id="910" w:author="Matt Masters" w:date="2020-12-02T18:41:00Z">
                  <w:rPr>
                    <w:rFonts w:cs="Times New Roman"/>
                    <w:szCs w:val="24"/>
                  </w:rPr>
                </w:rPrChange>
              </w:rPr>
            </w:pPr>
            <w:r w:rsidRPr="009D573C">
              <w:rPr>
                <w:rFonts w:cs="Times New Roman"/>
                <w:b/>
                <w:bCs/>
                <w:sz w:val="22"/>
                <w:rPrChange w:id="911" w:author="Matt Masters" w:date="2020-12-02T18:41:00Z">
                  <w:rPr>
                    <w:rFonts w:cs="Times New Roman"/>
                    <w:b/>
                    <w:bCs/>
                    <w:szCs w:val="24"/>
                  </w:rPr>
                </w:rPrChange>
              </w:rPr>
              <w:t>Actor Sex</w:t>
            </w:r>
          </w:p>
        </w:tc>
        <w:tc>
          <w:tcPr>
            <w:tcW w:w="843" w:type="dxa"/>
            <w:tcPrChange w:id="912" w:author="Matt Masters" w:date="2020-12-02T18:41:00Z">
              <w:tcPr>
                <w:tcW w:w="1152" w:type="dxa"/>
              </w:tcPr>
            </w:tcPrChange>
          </w:tcPr>
          <w:p w14:paraId="7A64E7AA" w14:textId="77777777" w:rsidR="005074A5" w:rsidRPr="009D573C" w:rsidRDefault="005074A5" w:rsidP="008A13E3">
            <w:pPr>
              <w:jc w:val="center"/>
              <w:rPr>
                <w:rFonts w:cs="Times New Roman"/>
                <w:sz w:val="22"/>
                <w:rPrChange w:id="913" w:author="Matt Masters" w:date="2020-12-02T18:41:00Z">
                  <w:rPr>
                    <w:rFonts w:cs="Times New Roman"/>
                    <w:szCs w:val="24"/>
                  </w:rPr>
                </w:rPrChange>
              </w:rPr>
            </w:pPr>
          </w:p>
        </w:tc>
        <w:tc>
          <w:tcPr>
            <w:tcW w:w="1202" w:type="dxa"/>
            <w:tcPrChange w:id="914" w:author="Matt Masters" w:date="2020-12-02T18:41:00Z">
              <w:tcPr>
                <w:tcW w:w="1152" w:type="dxa"/>
              </w:tcPr>
            </w:tcPrChange>
          </w:tcPr>
          <w:p w14:paraId="0C186A6F" w14:textId="77777777" w:rsidR="005074A5" w:rsidRPr="009D573C" w:rsidRDefault="005074A5">
            <w:pPr>
              <w:jc w:val="center"/>
              <w:rPr>
                <w:rFonts w:cs="Times New Roman"/>
                <w:sz w:val="22"/>
                <w:rPrChange w:id="915" w:author="Matt Masters" w:date="2020-12-02T18:41:00Z">
                  <w:rPr>
                    <w:rFonts w:cs="Times New Roman"/>
                    <w:szCs w:val="24"/>
                  </w:rPr>
                </w:rPrChange>
              </w:rPr>
              <w:pPrChange w:id="916" w:author="Matt Masters" w:date="2020-12-02T18:42:00Z">
                <w:pPr>
                  <w:framePr w:hSpace="180" w:wrap="around" w:vAnchor="text" w:hAnchor="text" w:y="1"/>
                  <w:suppressOverlap/>
                  <w:jc w:val="right"/>
                </w:pPr>
              </w:pPrChange>
            </w:pPr>
          </w:p>
        </w:tc>
        <w:tc>
          <w:tcPr>
            <w:tcW w:w="1022" w:type="dxa"/>
            <w:tcPrChange w:id="917" w:author="Matt Masters" w:date="2020-12-02T18:41:00Z">
              <w:tcPr>
                <w:tcW w:w="1152" w:type="dxa"/>
              </w:tcPr>
            </w:tcPrChange>
          </w:tcPr>
          <w:p w14:paraId="510C4335" w14:textId="77777777" w:rsidR="005074A5" w:rsidRPr="009D573C" w:rsidRDefault="005074A5" w:rsidP="008A13E3">
            <w:pPr>
              <w:jc w:val="center"/>
              <w:rPr>
                <w:rFonts w:cs="Times New Roman"/>
                <w:sz w:val="22"/>
                <w:rPrChange w:id="918" w:author="Matt Masters" w:date="2020-12-02T18:41:00Z">
                  <w:rPr>
                    <w:rFonts w:cs="Times New Roman"/>
                    <w:szCs w:val="24"/>
                  </w:rPr>
                </w:rPrChange>
              </w:rPr>
            </w:pPr>
          </w:p>
        </w:tc>
        <w:tc>
          <w:tcPr>
            <w:tcW w:w="2105" w:type="dxa"/>
            <w:tcPrChange w:id="919" w:author="Matt Masters" w:date="2020-12-02T18:41:00Z">
              <w:tcPr>
                <w:tcW w:w="1152" w:type="dxa"/>
              </w:tcPr>
            </w:tcPrChange>
          </w:tcPr>
          <w:p w14:paraId="5E7B1F8B" w14:textId="77777777" w:rsidR="005074A5" w:rsidRPr="009D573C" w:rsidRDefault="005074A5">
            <w:pPr>
              <w:jc w:val="center"/>
              <w:rPr>
                <w:rFonts w:cs="Times New Roman"/>
                <w:sz w:val="22"/>
                <w:rPrChange w:id="920" w:author="Matt Masters" w:date="2020-12-02T18:41:00Z">
                  <w:rPr>
                    <w:rFonts w:cs="Times New Roman"/>
                    <w:szCs w:val="24"/>
                  </w:rPr>
                </w:rPrChange>
              </w:rPr>
              <w:pPrChange w:id="921" w:author="Matt Masters" w:date="2020-12-02T18:42:00Z">
                <w:pPr>
                  <w:framePr w:hSpace="180" w:wrap="around" w:vAnchor="text" w:hAnchor="text" w:y="1"/>
                  <w:suppressOverlap/>
                  <w:jc w:val="right"/>
                </w:pPr>
              </w:pPrChange>
            </w:pPr>
          </w:p>
        </w:tc>
        <w:tc>
          <w:tcPr>
            <w:tcW w:w="1020" w:type="dxa"/>
            <w:tcPrChange w:id="922" w:author="Matt Masters" w:date="2020-12-02T18:41:00Z">
              <w:tcPr>
                <w:tcW w:w="1152" w:type="dxa"/>
              </w:tcPr>
            </w:tcPrChange>
          </w:tcPr>
          <w:p w14:paraId="2ADCFF2D" w14:textId="77777777" w:rsidR="005074A5" w:rsidRPr="009D573C" w:rsidRDefault="005074A5" w:rsidP="008A13E3">
            <w:pPr>
              <w:jc w:val="center"/>
              <w:rPr>
                <w:rFonts w:cs="Times New Roman"/>
                <w:sz w:val="22"/>
                <w:rPrChange w:id="923" w:author="Matt Masters" w:date="2020-12-02T18:41:00Z">
                  <w:rPr>
                    <w:rFonts w:cs="Times New Roman"/>
                    <w:szCs w:val="24"/>
                  </w:rPr>
                </w:rPrChange>
              </w:rPr>
            </w:pPr>
          </w:p>
        </w:tc>
        <w:tc>
          <w:tcPr>
            <w:tcW w:w="1221" w:type="dxa"/>
            <w:tcPrChange w:id="924" w:author="Matt Masters" w:date="2020-12-02T18:41:00Z">
              <w:tcPr>
                <w:tcW w:w="1152" w:type="dxa"/>
              </w:tcPr>
            </w:tcPrChange>
          </w:tcPr>
          <w:p w14:paraId="7B3631BE" w14:textId="77777777" w:rsidR="005074A5" w:rsidRPr="009D573C" w:rsidRDefault="005074A5">
            <w:pPr>
              <w:jc w:val="center"/>
              <w:rPr>
                <w:rFonts w:cs="Times New Roman"/>
                <w:sz w:val="22"/>
                <w:rPrChange w:id="925" w:author="Matt Masters" w:date="2020-12-02T18:41:00Z">
                  <w:rPr>
                    <w:rFonts w:cs="Times New Roman"/>
                    <w:szCs w:val="24"/>
                  </w:rPr>
                </w:rPrChange>
              </w:rPr>
              <w:pPrChange w:id="926" w:author="Matt Masters" w:date="2020-12-02T18:42:00Z">
                <w:pPr>
                  <w:framePr w:hSpace="180" w:wrap="around" w:vAnchor="text" w:hAnchor="text" w:y="1"/>
                  <w:suppressOverlap/>
                  <w:jc w:val="right"/>
                </w:pPr>
              </w:pPrChange>
            </w:pPr>
          </w:p>
        </w:tc>
      </w:tr>
      <w:tr w:rsidR="004E3C99" w:rsidRPr="009D573C" w14:paraId="198032F6" w14:textId="77777777" w:rsidTr="009D573C">
        <w:tc>
          <w:tcPr>
            <w:tcW w:w="1857" w:type="dxa"/>
            <w:tcPrChange w:id="927" w:author="Matt Masters" w:date="2020-12-02T18:41:00Z">
              <w:tcPr>
                <w:tcW w:w="2160" w:type="dxa"/>
              </w:tcPr>
            </w:tcPrChange>
          </w:tcPr>
          <w:p w14:paraId="78FC78B0" w14:textId="44DBC91A" w:rsidR="005074A5" w:rsidRPr="009D573C" w:rsidRDefault="005074A5" w:rsidP="00EB6FEB">
            <w:pPr>
              <w:rPr>
                <w:rFonts w:cs="Times New Roman"/>
                <w:sz w:val="22"/>
                <w:rPrChange w:id="928" w:author="Matt Masters" w:date="2020-12-02T18:41:00Z">
                  <w:rPr>
                    <w:rFonts w:cs="Times New Roman"/>
                    <w:szCs w:val="24"/>
                  </w:rPr>
                </w:rPrChange>
              </w:rPr>
            </w:pPr>
            <w:r w:rsidRPr="009D573C">
              <w:rPr>
                <w:rFonts w:cs="Times New Roman"/>
                <w:sz w:val="22"/>
                <w:rPrChange w:id="929" w:author="Matt Masters" w:date="2020-12-02T18:41:00Z">
                  <w:rPr>
                    <w:rFonts w:cs="Times New Roman"/>
                    <w:szCs w:val="24"/>
                  </w:rPr>
                </w:rPrChange>
              </w:rPr>
              <w:t xml:space="preserve">   Female</w:t>
            </w:r>
          </w:p>
        </w:tc>
        <w:tc>
          <w:tcPr>
            <w:tcW w:w="843" w:type="dxa"/>
            <w:tcPrChange w:id="930" w:author="Matt Masters" w:date="2020-12-02T18:41:00Z">
              <w:tcPr>
                <w:tcW w:w="1152" w:type="dxa"/>
              </w:tcPr>
            </w:tcPrChange>
          </w:tcPr>
          <w:p w14:paraId="08AF0149" w14:textId="0502FEED" w:rsidR="005074A5" w:rsidRPr="009D573C" w:rsidRDefault="005074A5" w:rsidP="008A13E3">
            <w:pPr>
              <w:jc w:val="center"/>
              <w:rPr>
                <w:rFonts w:cs="Times New Roman"/>
                <w:sz w:val="22"/>
                <w:rPrChange w:id="931" w:author="Matt Masters" w:date="2020-12-02T18:41:00Z">
                  <w:rPr>
                    <w:rFonts w:cs="Times New Roman"/>
                    <w:szCs w:val="24"/>
                  </w:rPr>
                </w:rPrChange>
              </w:rPr>
            </w:pPr>
            <w:r w:rsidRPr="009D573C">
              <w:rPr>
                <w:rFonts w:cs="Times New Roman"/>
                <w:sz w:val="22"/>
                <w:rPrChange w:id="932" w:author="Matt Masters" w:date="2020-12-02T18:41:00Z">
                  <w:rPr>
                    <w:rFonts w:cs="Times New Roman"/>
                    <w:szCs w:val="24"/>
                  </w:rPr>
                </w:rPrChange>
              </w:rPr>
              <w:t>1.00</w:t>
            </w:r>
          </w:p>
        </w:tc>
        <w:tc>
          <w:tcPr>
            <w:tcW w:w="1202" w:type="dxa"/>
            <w:tcPrChange w:id="933" w:author="Matt Masters" w:date="2020-12-02T18:41:00Z">
              <w:tcPr>
                <w:tcW w:w="1152" w:type="dxa"/>
              </w:tcPr>
            </w:tcPrChange>
          </w:tcPr>
          <w:p w14:paraId="3CD0FF0C" w14:textId="3EA126C5" w:rsidR="005074A5" w:rsidRPr="009D573C" w:rsidRDefault="00EB6FEB">
            <w:pPr>
              <w:jc w:val="center"/>
              <w:rPr>
                <w:rFonts w:cs="Times New Roman"/>
                <w:sz w:val="22"/>
                <w:rPrChange w:id="934" w:author="Matt Masters" w:date="2020-12-02T18:41:00Z">
                  <w:rPr>
                    <w:rFonts w:cs="Times New Roman"/>
                    <w:szCs w:val="24"/>
                  </w:rPr>
                </w:rPrChange>
              </w:rPr>
              <w:pPrChange w:id="935" w:author="Matt Masters" w:date="2020-12-02T18:42:00Z">
                <w:pPr>
                  <w:framePr w:hSpace="180" w:wrap="around" w:vAnchor="text" w:hAnchor="text" w:y="1"/>
                  <w:suppressOverlap/>
                  <w:jc w:val="center"/>
                </w:pPr>
              </w:pPrChange>
            </w:pPr>
            <w:r w:rsidRPr="009D573C">
              <w:rPr>
                <w:rFonts w:cs="Times New Roman"/>
                <w:sz w:val="22"/>
                <w:rPrChange w:id="936" w:author="Matt Masters" w:date="2020-12-02T18:41:00Z">
                  <w:rPr>
                    <w:rFonts w:cs="Times New Roman"/>
                    <w:szCs w:val="24"/>
                  </w:rPr>
                </w:rPrChange>
              </w:rPr>
              <w:t>Ref.</w:t>
            </w:r>
          </w:p>
        </w:tc>
        <w:tc>
          <w:tcPr>
            <w:tcW w:w="1022" w:type="dxa"/>
            <w:tcPrChange w:id="937" w:author="Matt Masters" w:date="2020-12-02T18:41:00Z">
              <w:tcPr>
                <w:tcW w:w="1152" w:type="dxa"/>
              </w:tcPr>
            </w:tcPrChange>
          </w:tcPr>
          <w:p w14:paraId="3F76534F" w14:textId="2639739E" w:rsidR="005074A5" w:rsidRPr="009D573C" w:rsidRDefault="005074A5">
            <w:pPr>
              <w:jc w:val="center"/>
              <w:rPr>
                <w:rFonts w:cs="Times New Roman"/>
                <w:sz w:val="22"/>
                <w:rPrChange w:id="938" w:author="Matt Masters" w:date="2020-12-02T18:41:00Z">
                  <w:rPr>
                    <w:rFonts w:cs="Times New Roman"/>
                    <w:szCs w:val="24"/>
                  </w:rPr>
                </w:rPrChange>
              </w:rPr>
              <w:pPrChange w:id="939" w:author="Matt Masters" w:date="2020-12-02T18:42:00Z">
                <w:pPr>
                  <w:framePr w:hSpace="180" w:wrap="around" w:vAnchor="text" w:hAnchor="text" w:y="1"/>
                  <w:suppressOverlap/>
                  <w:jc w:val="center"/>
                </w:pPr>
              </w:pPrChange>
            </w:pPr>
            <w:r w:rsidRPr="009D573C">
              <w:rPr>
                <w:rFonts w:cs="Times New Roman"/>
                <w:sz w:val="22"/>
                <w:rPrChange w:id="940" w:author="Matt Masters" w:date="2020-12-02T18:41:00Z">
                  <w:rPr>
                    <w:rFonts w:cs="Times New Roman"/>
                    <w:szCs w:val="24"/>
                  </w:rPr>
                </w:rPrChange>
              </w:rPr>
              <w:t>1.00</w:t>
            </w:r>
          </w:p>
        </w:tc>
        <w:tc>
          <w:tcPr>
            <w:tcW w:w="2105" w:type="dxa"/>
            <w:tcPrChange w:id="941" w:author="Matt Masters" w:date="2020-12-02T18:41:00Z">
              <w:tcPr>
                <w:tcW w:w="1152" w:type="dxa"/>
              </w:tcPr>
            </w:tcPrChange>
          </w:tcPr>
          <w:p w14:paraId="3966D84A" w14:textId="1E3F1C00" w:rsidR="005074A5" w:rsidRPr="009D573C" w:rsidRDefault="00EB6FEB">
            <w:pPr>
              <w:jc w:val="center"/>
              <w:rPr>
                <w:rFonts w:cs="Times New Roman"/>
                <w:sz w:val="22"/>
                <w:rPrChange w:id="942" w:author="Matt Masters" w:date="2020-12-02T18:41:00Z">
                  <w:rPr>
                    <w:rFonts w:cs="Times New Roman"/>
                    <w:szCs w:val="24"/>
                  </w:rPr>
                </w:rPrChange>
              </w:rPr>
              <w:pPrChange w:id="943" w:author="Matt Masters" w:date="2020-12-02T18:42:00Z">
                <w:pPr>
                  <w:framePr w:hSpace="180" w:wrap="around" w:vAnchor="text" w:hAnchor="text" w:y="1"/>
                  <w:suppressOverlap/>
                  <w:jc w:val="center"/>
                </w:pPr>
              </w:pPrChange>
            </w:pPr>
            <w:r w:rsidRPr="009D573C">
              <w:rPr>
                <w:rFonts w:cs="Times New Roman"/>
                <w:sz w:val="22"/>
                <w:rPrChange w:id="944" w:author="Matt Masters" w:date="2020-12-02T18:41:00Z">
                  <w:rPr>
                    <w:rFonts w:cs="Times New Roman"/>
                    <w:szCs w:val="24"/>
                  </w:rPr>
                </w:rPrChange>
              </w:rPr>
              <w:t>Ref.</w:t>
            </w:r>
          </w:p>
        </w:tc>
        <w:tc>
          <w:tcPr>
            <w:tcW w:w="1020" w:type="dxa"/>
            <w:tcPrChange w:id="945" w:author="Matt Masters" w:date="2020-12-02T18:41:00Z">
              <w:tcPr>
                <w:tcW w:w="1152" w:type="dxa"/>
              </w:tcPr>
            </w:tcPrChange>
          </w:tcPr>
          <w:p w14:paraId="0D4C6354" w14:textId="2451C93A" w:rsidR="005074A5" w:rsidRPr="009D573C" w:rsidRDefault="005074A5">
            <w:pPr>
              <w:jc w:val="center"/>
              <w:rPr>
                <w:rFonts w:cs="Times New Roman"/>
                <w:sz w:val="22"/>
                <w:rPrChange w:id="946" w:author="Matt Masters" w:date="2020-12-02T18:41:00Z">
                  <w:rPr>
                    <w:rFonts w:cs="Times New Roman"/>
                    <w:szCs w:val="24"/>
                  </w:rPr>
                </w:rPrChange>
              </w:rPr>
              <w:pPrChange w:id="947" w:author="Matt Masters" w:date="2020-12-02T18:42:00Z">
                <w:pPr>
                  <w:framePr w:hSpace="180" w:wrap="around" w:vAnchor="text" w:hAnchor="text" w:y="1"/>
                  <w:suppressOverlap/>
                  <w:jc w:val="center"/>
                </w:pPr>
              </w:pPrChange>
            </w:pPr>
            <w:r w:rsidRPr="009D573C">
              <w:rPr>
                <w:rFonts w:cs="Times New Roman"/>
                <w:sz w:val="22"/>
                <w:rPrChange w:id="948" w:author="Matt Masters" w:date="2020-12-02T18:41:00Z">
                  <w:rPr>
                    <w:rFonts w:cs="Times New Roman"/>
                    <w:szCs w:val="24"/>
                  </w:rPr>
                </w:rPrChange>
              </w:rPr>
              <w:t>1.00</w:t>
            </w:r>
          </w:p>
        </w:tc>
        <w:tc>
          <w:tcPr>
            <w:tcW w:w="1221" w:type="dxa"/>
            <w:tcPrChange w:id="949" w:author="Matt Masters" w:date="2020-12-02T18:41:00Z">
              <w:tcPr>
                <w:tcW w:w="1152" w:type="dxa"/>
              </w:tcPr>
            </w:tcPrChange>
          </w:tcPr>
          <w:p w14:paraId="468B360D" w14:textId="217AF2BD" w:rsidR="005074A5" w:rsidRPr="009D573C" w:rsidRDefault="00EB6FEB">
            <w:pPr>
              <w:jc w:val="center"/>
              <w:rPr>
                <w:rFonts w:cs="Times New Roman"/>
                <w:sz w:val="22"/>
                <w:rPrChange w:id="950" w:author="Matt Masters" w:date="2020-12-02T18:41:00Z">
                  <w:rPr>
                    <w:rFonts w:cs="Times New Roman"/>
                    <w:szCs w:val="24"/>
                  </w:rPr>
                </w:rPrChange>
              </w:rPr>
              <w:pPrChange w:id="951" w:author="Matt Masters" w:date="2020-12-02T18:42:00Z">
                <w:pPr>
                  <w:framePr w:hSpace="180" w:wrap="around" w:vAnchor="text" w:hAnchor="text" w:y="1"/>
                  <w:suppressOverlap/>
                  <w:jc w:val="center"/>
                </w:pPr>
              </w:pPrChange>
            </w:pPr>
            <w:r w:rsidRPr="009D573C">
              <w:rPr>
                <w:rFonts w:cs="Times New Roman"/>
                <w:sz w:val="22"/>
                <w:rPrChange w:id="952" w:author="Matt Masters" w:date="2020-12-02T18:41:00Z">
                  <w:rPr>
                    <w:rFonts w:cs="Times New Roman"/>
                    <w:szCs w:val="24"/>
                  </w:rPr>
                </w:rPrChange>
              </w:rPr>
              <w:t>Ref.</w:t>
            </w:r>
          </w:p>
        </w:tc>
      </w:tr>
      <w:tr w:rsidR="004E3C99" w:rsidRPr="009D573C" w14:paraId="61A8F9F4" w14:textId="77777777" w:rsidTr="009D573C">
        <w:tc>
          <w:tcPr>
            <w:tcW w:w="1857" w:type="dxa"/>
            <w:tcBorders>
              <w:bottom w:val="single" w:sz="4" w:space="0" w:color="auto"/>
            </w:tcBorders>
            <w:tcPrChange w:id="953" w:author="Matt Masters" w:date="2020-12-02T18:41:00Z">
              <w:tcPr>
                <w:tcW w:w="2160" w:type="dxa"/>
                <w:tcBorders>
                  <w:bottom w:val="single" w:sz="4" w:space="0" w:color="auto"/>
                </w:tcBorders>
              </w:tcPr>
            </w:tcPrChange>
          </w:tcPr>
          <w:p w14:paraId="73BC78CD" w14:textId="3EBEBBBE" w:rsidR="005074A5" w:rsidRPr="009D573C" w:rsidRDefault="005074A5" w:rsidP="00EB6FEB">
            <w:pPr>
              <w:rPr>
                <w:rFonts w:cs="Times New Roman"/>
                <w:sz w:val="22"/>
                <w:rPrChange w:id="954" w:author="Matt Masters" w:date="2020-12-02T18:41:00Z">
                  <w:rPr>
                    <w:rFonts w:cs="Times New Roman"/>
                    <w:szCs w:val="24"/>
                  </w:rPr>
                </w:rPrChange>
              </w:rPr>
            </w:pPr>
            <w:r w:rsidRPr="009D573C">
              <w:rPr>
                <w:rFonts w:cs="Times New Roman"/>
                <w:sz w:val="22"/>
                <w:rPrChange w:id="955" w:author="Matt Masters" w:date="2020-12-02T18:41:00Z">
                  <w:rPr>
                    <w:rFonts w:cs="Times New Roman"/>
                    <w:szCs w:val="24"/>
                  </w:rPr>
                </w:rPrChange>
              </w:rPr>
              <w:t xml:space="preserve">   Male</w:t>
            </w:r>
          </w:p>
        </w:tc>
        <w:tc>
          <w:tcPr>
            <w:tcW w:w="843" w:type="dxa"/>
            <w:tcBorders>
              <w:bottom w:val="single" w:sz="4" w:space="0" w:color="auto"/>
            </w:tcBorders>
            <w:tcPrChange w:id="956" w:author="Matt Masters" w:date="2020-12-02T18:41:00Z">
              <w:tcPr>
                <w:tcW w:w="1152" w:type="dxa"/>
                <w:tcBorders>
                  <w:bottom w:val="single" w:sz="4" w:space="0" w:color="auto"/>
                </w:tcBorders>
              </w:tcPr>
            </w:tcPrChange>
          </w:tcPr>
          <w:p w14:paraId="20733FAB" w14:textId="1F766EDB" w:rsidR="005074A5" w:rsidRPr="009D573C" w:rsidRDefault="005074A5" w:rsidP="008A13E3">
            <w:pPr>
              <w:jc w:val="center"/>
              <w:rPr>
                <w:rFonts w:cs="Times New Roman"/>
                <w:sz w:val="22"/>
                <w:rPrChange w:id="957" w:author="Matt Masters" w:date="2020-12-02T18:41:00Z">
                  <w:rPr>
                    <w:rFonts w:cs="Times New Roman"/>
                    <w:szCs w:val="24"/>
                  </w:rPr>
                </w:rPrChange>
              </w:rPr>
            </w:pPr>
            <w:r w:rsidRPr="009D573C">
              <w:rPr>
                <w:rFonts w:cs="Times New Roman"/>
                <w:sz w:val="22"/>
                <w:rPrChange w:id="958" w:author="Matt Masters" w:date="2020-12-02T18:41:00Z">
                  <w:rPr>
                    <w:rFonts w:cs="Times New Roman"/>
                    <w:szCs w:val="24"/>
                  </w:rPr>
                </w:rPrChange>
              </w:rPr>
              <w:t>1.44</w:t>
            </w:r>
            <w:r w:rsidRPr="009D573C">
              <w:rPr>
                <w:rFonts w:cs="Times New Roman"/>
                <w:sz w:val="22"/>
                <w:vertAlign w:val="superscript"/>
                <w:rPrChange w:id="959" w:author="Matt Masters" w:date="2020-12-02T18:41:00Z">
                  <w:rPr>
                    <w:rFonts w:cs="Times New Roman"/>
                    <w:szCs w:val="24"/>
                    <w:vertAlign w:val="superscript"/>
                  </w:rPr>
                </w:rPrChange>
              </w:rPr>
              <w:t>a</w:t>
            </w:r>
          </w:p>
        </w:tc>
        <w:tc>
          <w:tcPr>
            <w:tcW w:w="1202" w:type="dxa"/>
            <w:tcBorders>
              <w:bottom w:val="single" w:sz="4" w:space="0" w:color="auto"/>
            </w:tcBorders>
            <w:tcPrChange w:id="960" w:author="Matt Masters" w:date="2020-12-02T18:41:00Z">
              <w:tcPr>
                <w:tcW w:w="1152" w:type="dxa"/>
                <w:tcBorders>
                  <w:bottom w:val="single" w:sz="4" w:space="0" w:color="auto"/>
                </w:tcBorders>
              </w:tcPr>
            </w:tcPrChange>
          </w:tcPr>
          <w:p w14:paraId="005E4BE1" w14:textId="74A0CEA6" w:rsidR="005074A5" w:rsidRPr="009D573C" w:rsidRDefault="005074A5">
            <w:pPr>
              <w:jc w:val="center"/>
              <w:rPr>
                <w:rFonts w:cs="Times New Roman"/>
                <w:sz w:val="22"/>
                <w:rPrChange w:id="961" w:author="Matt Masters" w:date="2020-12-02T18:41:00Z">
                  <w:rPr>
                    <w:rFonts w:cs="Times New Roman"/>
                    <w:szCs w:val="24"/>
                  </w:rPr>
                </w:rPrChange>
              </w:rPr>
              <w:pPrChange w:id="962" w:author="Matt Masters" w:date="2020-12-02T18:42:00Z">
                <w:pPr>
                  <w:framePr w:hSpace="180" w:wrap="around" w:vAnchor="text" w:hAnchor="text" w:y="1"/>
                  <w:suppressOverlap/>
                  <w:jc w:val="right"/>
                </w:pPr>
              </w:pPrChange>
            </w:pPr>
            <w:r w:rsidRPr="009D573C">
              <w:rPr>
                <w:rFonts w:cs="Times New Roman"/>
                <w:sz w:val="22"/>
                <w:rPrChange w:id="963" w:author="Matt Masters" w:date="2020-12-02T18:41:00Z">
                  <w:rPr>
                    <w:rFonts w:cs="Times New Roman"/>
                    <w:szCs w:val="24"/>
                  </w:rPr>
                </w:rPrChange>
              </w:rPr>
              <w:t>1.42-1.46</w:t>
            </w:r>
          </w:p>
        </w:tc>
        <w:tc>
          <w:tcPr>
            <w:tcW w:w="1022" w:type="dxa"/>
            <w:tcBorders>
              <w:bottom w:val="single" w:sz="4" w:space="0" w:color="auto"/>
            </w:tcBorders>
            <w:tcPrChange w:id="964" w:author="Matt Masters" w:date="2020-12-02T18:41:00Z">
              <w:tcPr>
                <w:tcW w:w="1152" w:type="dxa"/>
                <w:tcBorders>
                  <w:bottom w:val="single" w:sz="4" w:space="0" w:color="auto"/>
                </w:tcBorders>
              </w:tcPr>
            </w:tcPrChange>
          </w:tcPr>
          <w:p w14:paraId="476FDC8F" w14:textId="1D879796" w:rsidR="005074A5" w:rsidRPr="009D573C" w:rsidRDefault="005074A5" w:rsidP="008A13E3">
            <w:pPr>
              <w:jc w:val="center"/>
              <w:rPr>
                <w:rFonts w:cs="Times New Roman"/>
                <w:sz w:val="22"/>
                <w:rPrChange w:id="965" w:author="Matt Masters" w:date="2020-12-02T18:41:00Z">
                  <w:rPr>
                    <w:rFonts w:cs="Times New Roman"/>
                    <w:szCs w:val="24"/>
                  </w:rPr>
                </w:rPrChange>
              </w:rPr>
            </w:pPr>
            <w:r w:rsidRPr="009D573C">
              <w:rPr>
                <w:rFonts w:cs="Times New Roman"/>
                <w:sz w:val="22"/>
                <w:rPrChange w:id="966" w:author="Matt Masters" w:date="2020-12-02T18:41:00Z">
                  <w:rPr>
                    <w:rFonts w:cs="Times New Roman"/>
                    <w:szCs w:val="24"/>
                  </w:rPr>
                </w:rPrChange>
              </w:rPr>
              <w:t>1.52</w:t>
            </w:r>
            <w:r w:rsidRPr="009D573C">
              <w:rPr>
                <w:rFonts w:cs="Times New Roman"/>
                <w:sz w:val="22"/>
                <w:vertAlign w:val="superscript"/>
                <w:rPrChange w:id="967" w:author="Matt Masters" w:date="2020-12-02T18:41:00Z">
                  <w:rPr>
                    <w:rFonts w:cs="Times New Roman"/>
                    <w:szCs w:val="24"/>
                    <w:vertAlign w:val="superscript"/>
                  </w:rPr>
                </w:rPrChange>
              </w:rPr>
              <w:t>a</w:t>
            </w:r>
          </w:p>
        </w:tc>
        <w:tc>
          <w:tcPr>
            <w:tcW w:w="2105" w:type="dxa"/>
            <w:tcBorders>
              <w:bottom w:val="single" w:sz="4" w:space="0" w:color="auto"/>
            </w:tcBorders>
            <w:tcPrChange w:id="968" w:author="Matt Masters" w:date="2020-12-02T18:41:00Z">
              <w:tcPr>
                <w:tcW w:w="1152" w:type="dxa"/>
                <w:tcBorders>
                  <w:bottom w:val="single" w:sz="4" w:space="0" w:color="auto"/>
                </w:tcBorders>
              </w:tcPr>
            </w:tcPrChange>
          </w:tcPr>
          <w:p w14:paraId="296D4493" w14:textId="20DB04F1" w:rsidR="005074A5" w:rsidRPr="009D573C" w:rsidRDefault="005074A5">
            <w:pPr>
              <w:jc w:val="center"/>
              <w:rPr>
                <w:rFonts w:cs="Times New Roman"/>
                <w:sz w:val="22"/>
                <w:rPrChange w:id="969" w:author="Matt Masters" w:date="2020-12-02T18:41:00Z">
                  <w:rPr>
                    <w:rFonts w:cs="Times New Roman"/>
                    <w:szCs w:val="24"/>
                  </w:rPr>
                </w:rPrChange>
              </w:rPr>
              <w:pPrChange w:id="970" w:author="Matt Masters" w:date="2020-12-02T18:42:00Z">
                <w:pPr>
                  <w:framePr w:hSpace="180" w:wrap="around" w:vAnchor="text" w:hAnchor="text" w:y="1"/>
                  <w:suppressOverlap/>
                  <w:jc w:val="right"/>
                </w:pPr>
              </w:pPrChange>
            </w:pPr>
            <w:r w:rsidRPr="009D573C">
              <w:rPr>
                <w:rFonts w:cs="Times New Roman"/>
                <w:sz w:val="22"/>
                <w:rPrChange w:id="971" w:author="Matt Masters" w:date="2020-12-02T18:41:00Z">
                  <w:rPr>
                    <w:rFonts w:cs="Times New Roman"/>
                    <w:szCs w:val="24"/>
                  </w:rPr>
                </w:rPrChange>
              </w:rPr>
              <w:t>1.48-1.57</w:t>
            </w:r>
          </w:p>
        </w:tc>
        <w:tc>
          <w:tcPr>
            <w:tcW w:w="1020" w:type="dxa"/>
            <w:tcBorders>
              <w:bottom w:val="single" w:sz="4" w:space="0" w:color="auto"/>
            </w:tcBorders>
            <w:tcPrChange w:id="972" w:author="Matt Masters" w:date="2020-12-02T18:41:00Z">
              <w:tcPr>
                <w:tcW w:w="1152" w:type="dxa"/>
                <w:tcBorders>
                  <w:bottom w:val="single" w:sz="4" w:space="0" w:color="auto"/>
                </w:tcBorders>
              </w:tcPr>
            </w:tcPrChange>
          </w:tcPr>
          <w:p w14:paraId="00093BF8" w14:textId="75CF08AA" w:rsidR="005074A5" w:rsidRPr="009D573C" w:rsidRDefault="005074A5" w:rsidP="008A13E3">
            <w:pPr>
              <w:jc w:val="center"/>
              <w:rPr>
                <w:rFonts w:cs="Times New Roman"/>
                <w:sz w:val="22"/>
                <w:rPrChange w:id="973" w:author="Matt Masters" w:date="2020-12-02T18:41:00Z">
                  <w:rPr>
                    <w:rFonts w:cs="Times New Roman"/>
                    <w:szCs w:val="24"/>
                  </w:rPr>
                </w:rPrChange>
              </w:rPr>
            </w:pPr>
            <w:r w:rsidRPr="009D573C">
              <w:rPr>
                <w:rFonts w:cs="Times New Roman"/>
                <w:sz w:val="22"/>
                <w:rPrChange w:id="974" w:author="Matt Masters" w:date="2020-12-02T18:41:00Z">
                  <w:rPr>
                    <w:rFonts w:cs="Times New Roman"/>
                    <w:szCs w:val="24"/>
                  </w:rPr>
                </w:rPrChange>
              </w:rPr>
              <w:t>1.50</w:t>
            </w:r>
            <w:r w:rsidRPr="009D573C">
              <w:rPr>
                <w:rFonts w:cs="Times New Roman"/>
                <w:sz w:val="22"/>
                <w:vertAlign w:val="superscript"/>
                <w:rPrChange w:id="975" w:author="Matt Masters" w:date="2020-12-02T18:41:00Z">
                  <w:rPr>
                    <w:rFonts w:cs="Times New Roman"/>
                    <w:szCs w:val="24"/>
                    <w:vertAlign w:val="superscript"/>
                  </w:rPr>
                </w:rPrChange>
              </w:rPr>
              <w:t>a</w:t>
            </w:r>
          </w:p>
        </w:tc>
        <w:tc>
          <w:tcPr>
            <w:tcW w:w="1221" w:type="dxa"/>
            <w:tcBorders>
              <w:bottom w:val="single" w:sz="4" w:space="0" w:color="auto"/>
            </w:tcBorders>
            <w:tcPrChange w:id="976" w:author="Matt Masters" w:date="2020-12-02T18:41:00Z">
              <w:tcPr>
                <w:tcW w:w="1152" w:type="dxa"/>
                <w:tcBorders>
                  <w:bottom w:val="single" w:sz="4" w:space="0" w:color="auto"/>
                </w:tcBorders>
              </w:tcPr>
            </w:tcPrChange>
          </w:tcPr>
          <w:p w14:paraId="7D4E4F43" w14:textId="49264594" w:rsidR="005074A5" w:rsidRPr="009D573C" w:rsidRDefault="005074A5">
            <w:pPr>
              <w:jc w:val="center"/>
              <w:rPr>
                <w:rFonts w:cs="Times New Roman"/>
                <w:sz w:val="22"/>
                <w:rPrChange w:id="977" w:author="Matt Masters" w:date="2020-12-02T18:41:00Z">
                  <w:rPr>
                    <w:rFonts w:cs="Times New Roman"/>
                    <w:szCs w:val="24"/>
                  </w:rPr>
                </w:rPrChange>
              </w:rPr>
              <w:pPrChange w:id="978" w:author="Matt Masters" w:date="2020-12-02T18:42:00Z">
                <w:pPr>
                  <w:framePr w:hSpace="180" w:wrap="around" w:vAnchor="text" w:hAnchor="text" w:y="1"/>
                  <w:suppressOverlap/>
                  <w:jc w:val="right"/>
                </w:pPr>
              </w:pPrChange>
            </w:pPr>
            <w:r w:rsidRPr="009D573C">
              <w:rPr>
                <w:rFonts w:cs="Times New Roman"/>
                <w:sz w:val="22"/>
                <w:rPrChange w:id="979" w:author="Matt Masters" w:date="2020-12-02T18:41:00Z">
                  <w:rPr>
                    <w:rFonts w:cs="Times New Roman"/>
                    <w:szCs w:val="24"/>
                  </w:rPr>
                </w:rPrChange>
              </w:rPr>
              <w:t>1.46-1.54</w:t>
            </w:r>
          </w:p>
        </w:tc>
      </w:tr>
    </w:tbl>
    <w:p w14:paraId="4CE53060" w14:textId="56A3A5B7" w:rsidR="00E74079" w:rsidRDefault="00EB6FEB" w:rsidP="002C7E0B">
      <w:pPr>
        <w:rPr>
          <w:rFonts w:cs="Times New Roman"/>
          <w:sz w:val="20"/>
          <w:szCs w:val="20"/>
        </w:rPr>
      </w:pPr>
      <w:r>
        <w:rPr>
          <w:rFonts w:cs="Times New Roman"/>
          <w:sz w:val="20"/>
          <w:szCs w:val="20"/>
        </w:rPr>
        <w:br w:type="textWrapping" w:clear="all"/>
      </w:r>
      <w:r w:rsidR="00EF63A1">
        <w:rPr>
          <w:rFonts w:cs="Times New Roman"/>
          <w:sz w:val="20"/>
          <w:szCs w:val="20"/>
        </w:rPr>
        <w:t>A</w:t>
      </w:r>
      <w:r w:rsidR="002C7E0B">
        <w:rPr>
          <w:rFonts w:cs="Times New Roman"/>
          <w:sz w:val="20"/>
          <w:szCs w:val="20"/>
        </w:rPr>
        <w:t>ll models control for</w:t>
      </w:r>
      <w:del w:id="980" w:author="Matt Masters" w:date="2020-12-02T12:12:00Z">
        <w:r w:rsidR="002C7E0B" w:rsidDel="009F068B">
          <w:rPr>
            <w:rFonts w:cs="Times New Roman"/>
            <w:sz w:val="20"/>
            <w:szCs w:val="20"/>
          </w:rPr>
          <w:delText xml:space="preserve"> </w:delText>
        </w:r>
      </w:del>
      <w:ins w:id="981" w:author="Matt Masters" w:date="2020-12-02T12:01:00Z">
        <w:r w:rsidR="00450527">
          <w:rPr>
            <w:rFonts w:cs="Times New Roman"/>
            <w:sz w:val="20"/>
            <w:szCs w:val="20"/>
          </w:rPr>
          <w:t xml:space="preserve"> </w:t>
        </w:r>
      </w:ins>
      <w:r w:rsidR="002C7E0B">
        <w:rPr>
          <w:rFonts w:cs="Times New Roman"/>
          <w:sz w:val="20"/>
          <w:szCs w:val="20"/>
        </w:rPr>
        <w:t xml:space="preserve">age, </w:t>
      </w:r>
      <w:r w:rsidR="00486CB8">
        <w:rPr>
          <w:rFonts w:cs="Times New Roman"/>
          <w:sz w:val="20"/>
          <w:szCs w:val="20"/>
        </w:rPr>
        <w:t xml:space="preserve">race/ethnicity, </w:t>
      </w:r>
      <w:r w:rsidR="002C7E0B">
        <w:rPr>
          <w:rFonts w:cs="Times New Roman"/>
          <w:sz w:val="20"/>
          <w:szCs w:val="20"/>
        </w:rPr>
        <w:t xml:space="preserve">smoking </w:t>
      </w:r>
      <w:r w:rsidR="0059394C">
        <w:rPr>
          <w:rFonts w:cs="Times New Roman"/>
          <w:sz w:val="20"/>
          <w:szCs w:val="20"/>
        </w:rPr>
        <w:t xml:space="preserve">status, </w:t>
      </w:r>
      <w:r w:rsidR="004B6985">
        <w:rPr>
          <w:rFonts w:cs="Times New Roman"/>
          <w:sz w:val="20"/>
          <w:szCs w:val="20"/>
        </w:rPr>
        <w:t xml:space="preserve">history of </w:t>
      </w:r>
      <w:r w:rsidR="002C7E0B">
        <w:rPr>
          <w:rFonts w:cs="Times New Roman"/>
          <w:sz w:val="20"/>
          <w:szCs w:val="20"/>
        </w:rPr>
        <w:t>diabetes, education level, and BMI</w:t>
      </w:r>
      <w:r w:rsidR="00EF63A1">
        <w:rPr>
          <w:rFonts w:cs="Times New Roman"/>
          <w:sz w:val="20"/>
          <w:szCs w:val="20"/>
        </w:rPr>
        <w:t>.</w:t>
      </w:r>
      <w:r w:rsidR="002C7E0B">
        <w:rPr>
          <w:rFonts w:cs="Times New Roman"/>
          <w:sz w:val="20"/>
          <w:szCs w:val="20"/>
        </w:rPr>
        <w:t xml:space="preserve">   </w:t>
      </w:r>
    </w:p>
    <w:p w14:paraId="2BC0EC91" w14:textId="29A57E26" w:rsidR="002C7E0B" w:rsidRDefault="002C7E0B" w:rsidP="002C7E0B">
      <w:pPr>
        <w:rPr>
          <w:rFonts w:cs="Times New Roman"/>
          <w:sz w:val="20"/>
          <w:szCs w:val="20"/>
        </w:rPr>
      </w:pPr>
      <w:r>
        <w:rPr>
          <w:rFonts w:cs="Times New Roman"/>
          <w:sz w:val="20"/>
          <w:szCs w:val="20"/>
        </w:rPr>
        <w:t xml:space="preserve"> </w:t>
      </w:r>
      <w:r>
        <w:rPr>
          <w:rFonts w:cs="Times New Roman"/>
          <w:sz w:val="20"/>
          <w:szCs w:val="20"/>
          <w:vertAlign w:val="superscript"/>
        </w:rPr>
        <w:t>a</w:t>
      </w:r>
      <w:r>
        <w:rPr>
          <w:rFonts w:cs="Times New Roman"/>
          <w:sz w:val="20"/>
          <w:szCs w:val="20"/>
        </w:rPr>
        <w:t xml:space="preserve"> p &lt;0.001       </w:t>
      </w:r>
      <w:r>
        <w:rPr>
          <w:rFonts w:cs="Times New Roman"/>
          <w:sz w:val="20"/>
          <w:szCs w:val="20"/>
          <w:vertAlign w:val="superscript"/>
        </w:rPr>
        <w:t xml:space="preserve">b </w:t>
      </w:r>
      <w:r>
        <w:rPr>
          <w:rFonts w:cs="Times New Roman"/>
          <w:sz w:val="20"/>
          <w:szCs w:val="20"/>
        </w:rPr>
        <w:t xml:space="preserve">p &lt;0.01           </w:t>
      </w:r>
      <w:r>
        <w:rPr>
          <w:rFonts w:cs="Times New Roman"/>
          <w:sz w:val="20"/>
          <w:szCs w:val="20"/>
          <w:vertAlign w:val="superscript"/>
        </w:rPr>
        <w:t>c</w:t>
      </w:r>
      <w:r>
        <w:rPr>
          <w:rFonts w:cs="Times New Roman"/>
          <w:sz w:val="20"/>
          <w:szCs w:val="20"/>
        </w:rPr>
        <w:t xml:space="preserve"> p &lt;0.05     </w:t>
      </w:r>
    </w:p>
    <w:p w14:paraId="234048A6" w14:textId="77777777" w:rsidR="002C7E0B" w:rsidRDefault="002C7E0B" w:rsidP="002C7E0B">
      <w:pPr>
        <w:rPr>
          <w:rFonts w:cs="Times New Roman"/>
          <w:sz w:val="20"/>
          <w:szCs w:val="20"/>
        </w:rPr>
      </w:pPr>
    </w:p>
    <w:p w14:paraId="77411E90" w14:textId="5D016350" w:rsidR="003F796A" w:rsidRDefault="003F796A" w:rsidP="00524862">
      <w:pPr>
        <w:rPr>
          <w:rFonts w:cs="Times New Roman"/>
          <w:sz w:val="20"/>
          <w:szCs w:val="20"/>
        </w:rPr>
      </w:pPr>
    </w:p>
    <w:p w14:paraId="39BDF1EC" w14:textId="77777777" w:rsidR="008171A9" w:rsidRDefault="008171A9" w:rsidP="00524862">
      <w:pPr>
        <w:rPr>
          <w:rFonts w:cs="Times New Roman"/>
          <w:sz w:val="20"/>
          <w:szCs w:val="20"/>
        </w:rPr>
      </w:pPr>
    </w:p>
    <w:p w14:paraId="3468C891" w14:textId="47891359" w:rsidR="005321DD" w:rsidRDefault="005321DD">
      <w:pPr>
        <w:rPr>
          <w:rFonts w:cs="Times New Roman"/>
          <w:color w:val="FF0000"/>
          <w:szCs w:val="24"/>
        </w:rPr>
      </w:pPr>
    </w:p>
    <w:p w14:paraId="63E7676D" w14:textId="77777777" w:rsidR="00486CB8" w:rsidRDefault="00486CB8" w:rsidP="00524862">
      <w:pPr>
        <w:tabs>
          <w:tab w:val="left" w:pos="5145"/>
        </w:tabs>
        <w:rPr>
          <w:rFonts w:cs="Times New Roman"/>
          <w:sz w:val="20"/>
          <w:szCs w:val="20"/>
        </w:rPr>
        <w:sectPr w:rsidR="00486CB8" w:rsidSect="00486CB8">
          <w:pgSz w:w="15840" w:h="12240" w:orient="landscape"/>
          <w:pgMar w:top="1440" w:right="1440" w:bottom="1440" w:left="1440" w:header="720" w:footer="720" w:gutter="0"/>
          <w:cols w:space="720"/>
          <w:docGrid w:linePitch="360"/>
        </w:sectPr>
      </w:pPr>
    </w:p>
    <w:p w14:paraId="740A0AE8" w14:textId="70B8281A" w:rsidR="00524862" w:rsidRPr="009E263C" w:rsidRDefault="00524862" w:rsidP="00524862">
      <w:pPr>
        <w:tabs>
          <w:tab w:val="left" w:pos="5145"/>
        </w:tabs>
        <w:rPr>
          <w:rFonts w:cs="Times New Roman"/>
          <w:sz w:val="20"/>
          <w:szCs w:val="20"/>
        </w:rPr>
      </w:pPr>
    </w:p>
    <w:p w14:paraId="32E32C09" w14:textId="45032251" w:rsidR="00524862" w:rsidRDefault="009E344C" w:rsidP="00524862">
      <w:pPr>
        <w:tabs>
          <w:tab w:val="left" w:pos="5145"/>
        </w:tabs>
        <w:rPr>
          <w:rFonts w:cs="Times New Roman"/>
          <w:szCs w:val="24"/>
        </w:rPr>
      </w:pPr>
      <w:commentRangeStart w:id="982"/>
      <w:commentRangeStart w:id="983"/>
      <w:commentRangeStart w:id="984"/>
      <w:r>
        <w:rPr>
          <w:rFonts w:cs="Times New Roman"/>
          <w:szCs w:val="24"/>
        </w:rPr>
        <w:t xml:space="preserve">Table 4. </w:t>
      </w:r>
      <w:commentRangeEnd w:id="982"/>
      <w:r w:rsidR="008B028E">
        <w:rPr>
          <w:rStyle w:val="CommentReference"/>
        </w:rPr>
        <w:commentReference w:id="982"/>
      </w:r>
      <w:commentRangeEnd w:id="983"/>
      <w:r w:rsidR="00DC04B6">
        <w:rPr>
          <w:rStyle w:val="CommentReference"/>
        </w:rPr>
        <w:commentReference w:id="983"/>
      </w:r>
      <w:r>
        <w:rPr>
          <w:rFonts w:cs="Times New Roman"/>
          <w:szCs w:val="24"/>
        </w:rPr>
        <w:t>Sex-Stratified Hazard Ratios for Associations of Spousal Isolation Concordance with Mortality, by Follow-up Period</w:t>
      </w:r>
      <w:commentRangeEnd w:id="984"/>
      <w:r w:rsidR="00550DCB">
        <w:rPr>
          <w:rStyle w:val="CommentReference"/>
        </w:rPr>
        <w:commentReference w:id="984"/>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985" w:author="Matt Masters" w:date="2020-12-02T18:38:00Z">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182"/>
        <w:gridCol w:w="618"/>
        <w:gridCol w:w="1687"/>
        <w:gridCol w:w="1683"/>
        <w:gridCol w:w="416"/>
        <w:gridCol w:w="1731"/>
        <w:gridCol w:w="1683"/>
        <w:tblGridChange w:id="986">
          <w:tblGrid>
            <w:gridCol w:w="1182"/>
            <w:gridCol w:w="511"/>
            <w:gridCol w:w="1794"/>
            <w:gridCol w:w="1683"/>
            <w:gridCol w:w="416"/>
            <w:gridCol w:w="1731"/>
            <w:gridCol w:w="1683"/>
          </w:tblGrid>
        </w:tblGridChange>
      </w:tblGrid>
      <w:tr w:rsidR="00524862" w:rsidRPr="0093063F" w14:paraId="3AE4B213" w14:textId="77777777" w:rsidTr="0093063F">
        <w:trPr>
          <w:trHeight w:val="250"/>
          <w:trPrChange w:id="987" w:author="Matt Masters" w:date="2020-12-02T18:38:00Z">
            <w:trPr>
              <w:trHeight w:val="250"/>
            </w:trPr>
          </w:trPrChange>
        </w:trPr>
        <w:tc>
          <w:tcPr>
            <w:tcW w:w="1800" w:type="dxa"/>
            <w:gridSpan w:val="2"/>
            <w:tcBorders>
              <w:top w:val="single" w:sz="4" w:space="0" w:color="auto"/>
            </w:tcBorders>
            <w:tcPrChange w:id="988" w:author="Matt Masters" w:date="2020-12-02T18:38:00Z">
              <w:tcPr>
                <w:tcW w:w="2582" w:type="dxa"/>
                <w:gridSpan w:val="2"/>
                <w:tcBorders>
                  <w:top w:val="single" w:sz="4" w:space="0" w:color="auto"/>
                </w:tcBorders>
              </w:tcPr>
            </w:tcPrChange>
          </w:tcPr>
          <w:p w14:paraId="0757FCDF" w14:textId="77777777" w:rsidR="00524862" w:rsidRPr="0093063F" w:rsidRDefault="00524862" w:rsidP="00660806">
            <w:pPr>
              <w:spacing w:line="259" w:lineRule="auto"/>
              <w:rPr>
                <w:rFonts w:cs="Times New Roman"/>
                <w:b/>
                <w:bCs/>
                <w:sz w:val="22"/>
                <w:rPrChange w:id="989" w:author="Matt Masters" w:date="2020-12-02T18:38:00Z">
                  <w:rPr>
                    <w:rFonts w:cs="Times New Roman"/>
                    <w:b/>
                    <w:bCs/>
                    <w:szCs w:val="24"/>
                  </w:rPr>
                </w:rPrChange>
              </w:rPr>
            </w:pPr>
          </w:p>
        </w:tc>
        <w:tc>
          <w:tcPr>
            <w:tcW w:w="3786" w:type="dxa"/>
            <w:gridSpan w:val="3"/>
            <w:tcBorders>
              <w:top w:val="single" w:sz="4" w:space="0" w:color="auto"/>
            </w:tcBorders>
            <w:tcPrChange w:id="990" w:author="Matt Masters" w:date="2020-12-02T18:38:00Z">
              <w:tcPr>
                <w:tcW w:w="3627" w:type="dxa"/>
                <w:gridSpan w:val="3"/>
                <w:tcBorders>
                  <w:top w:val="single" w:sz="4" w:space="0" w:color="auto"/>
                </w:tcBorders>
              </w:tcPr>
            </w:tcPrChange>
          </w:tcPr>
          <w:p w14:paraId="558C9A01" w14:textId="77777777" w:rsidR="00524862" w:rsidRPr="0093063F" w:rsidRDefault="00524862" w:rsidP="00660806">
            <w:pPr>
              <w:spacing w:line="259" w:lineRule="auto"/>
              <w:rPr>
                <w:rFonts w:cs="Times New Roman"/>
                <w:b/>
                <w:bCs/>
                <w:sz w:val="22"/>
                <w:rPrChange w:id="991" w:author="Matt Masters" w:date="2020-12-02T18:38:00Z">
                  <w:rPr>
                    <w:rFonts w:cs="Times New Roman"/>
                    <w:b/>
                    <w:bCs/>
                    <w:szCs w:val="24"/>
                  </w:rPr>
                </w:rPrChange>
              </w:rPr>
            </w:pPr>
            <w:r w:rsidRPr="0093063F">
              <w:rPr>
                <w:rFonts w:cs="Times New Roman"/>
                <w:b/>
                <w:bCs/>
                <w:sz w:val="22"/>
                <w:rPrChange w:id="992" w:author="Matt Masters" w:date="2020-12-02T18:38:00Z">
                  <w:rPr>
                    <w:rFonts w:cs="Times New Roman"/>
                    <w:b/>
                    <w:bCs/>
                    <w:szCs w:val="24"/>
                  </w:rPr>
                </w:rPrChange>
              </w:rPr>
              <w:t xml:space="preserve">                Males</w:t>
            </w:r>
          </w:p>
        </w:tc>
        <w:tc>
          <w:tcPr>
            <w:tcW w:w="3414" w:type="dxa"/>
            <w:gridSpan w:val="2"/>
            <w:tcBorders>
              <w:top w:val="single" w:sz="4" w:space="0" w:color="auto"/>
            </w:tcBorders>
            <w:vAlign w:val="center"/>
            <w:tcPrChange w:id="993" w:author="Matt Masters" w:date="2020-12-02T18:38:00Z">
              <w:tcPr>
                <w:tcW w:w="2791" w:type="dxa"/>
                <w:gridSpan w:val="2"/>
                <w:tcBorders>
                  <w:top w:val="single" w:sz="4" w:space="0" w:color="auto"/>
                </w:tcBorders>
                <w:vAlign w:val="center"/>
              </w:tcPr>
            </w:tcPrChange>
          </w:tcPr>
          <w:p w14:paraId="0DFCEB89" w14:textId="77777777" w:rsidR="00524862" w:rsidRPr="0093063F" w:rsidRDefault="00524862" w:rsidP="00660806">
            <w:pPr>
              <w:spacing w:line="259" w:lineRule="auto"/>
              <w:rPr>
                <w:rFonts w:cs="Times New Roman"/>
                <w:b/>
                <w:bCs/>
                <w:sz w:val="22"/>
                <w:rPrChange w:id="994" w:author="Matt Masters" w:date="2020-12-02T18:38:00Z">
                  <w:rPr>
                    <w:rFonts w:cs="Times New Roman"/>
                    <w:b/>
                    <w:bCs/>
                    <w:szCs w:val="24"/>
                  </w:rPr>
                </w:rPrChange>
              </w:rPr>
            </w:pPr>
            <w:r w:rsidRPr="0093063F">
              <w:rPr>
                <w:rFonts w:cs="Times New Roman"/>
                <w:b/>
                <w:bCs/>
                <w:sz w:val="22"/>
                <w:rPrChange w:id="995" w:author="Matt Masters" w:date="2020-12-02T18:38:00Z">
                  <w:rPr>
                    <w:rFonts w:cs="Times New Roman"/>
                    <w:b/>
                    <w:bCs/>
                    <w:szCs w:val="24"/>
                  </w:rPr>
                </w:rPrChange>
              </w:rPr>
              <w:t xml:space="preserve">                Females</w:t>
            </w:r>
          </w:p>
        </w:tc>
      </w:tr>
      <w:tr w:rsidR="00524862" w:rsidRPr="0093063F" w14:paraId="34E3EA7E" w14:textId="77777777" w:rsidTr="0093063F">
        <w:trPr>
          <w:trHeight w:val="250"/>
          <w:trPrChange w:id="996" w:author="Matt Masters" w:date="2020-12-02T18:38:00Z">
            <w:trPr>
              <w:trHeight w:val="250"/>
            </w:trPr>
          </w:trPrChange>
        </w:trPr>
        <w:tc>
          <w:tcPr>
            <w:tcW w:w="1800" w:type="dxa"/>
            <w:gridSpan w:val="2"/>
            <w:tcBorders>
              <w:bottom w:val="single" w:sz="4" w:space="0" w:color="auto"/>
            </w:tcBorders>
            <w:tcPrChange w:id="997" w:author="Matt Masters" w:date="2020-12-02T18:38:00Z">
              <w:tcPr>
                <w:tcW w:w="2582" w:type="dxa"/>
                <w:gridSpan w:val="2"/>
                <w:tcBorders>
                  <w:bottom w:val="single" w:sz="4" w:space="0" w:color="auto"/>
                </w:tcBorders>
              </w:tcPr>
            </w:tcPrChange>
          </w:tcPr>
          <w:p w14:paraId="72904B6E" w14:textId="77777777" w:rsidR="00524862" w:rsidRPr="0093063F" w:rsidRDefault="00524862" w:rsidP="00660806">
            <w:pPr>
              <w:spacing w:line="259" w:lineRule="auto"/>
              <w:rPr>
                <w:rFonts w:cs="Times New Roman"/>
                <w:sz w:val="22"/>
                <w:rPrChange w:id="998" w:author="Matt Masters" w:date="2020-12-02T18:38:00Z">
                  <w:rPr>
                    <w:rFonts w:cs="Times New Roman"/>
                    <w:szCs w:val="24"/>
                  </w:rPr>
                </w:rPrChange>
              </w:rPr>
            </w:pPr>
          </w:p>
        </w:tc>
        <w:tc>
          <w:tcPr>
            <w:tcW w:w="1687" w:type="dxa"/>
            <w:tcBorders>
              <w:bottom w:val="single" w:sz="4" w:space="0" w:color="auto"/>
            </w:tcBorders>
            <w:tcPrChange w:id="999" w:author="Matt Masters" w:date="2020-12-02T18:38:00Z">
              <w:tcPr>
                <w:tcW w:w="1198" w:type="dxa"/>
                <w:tcBorders>
                  <w:bottom w:val="single" w:sz="4" w:space="0" w:color="auto"/>
                </w:tcBorders>
              </w:tcPr>
            </w:tcPrChange>
          </w:tcPr>
          <w:p w14:paraId="24AAB492" w14:textId="77777777" w:rsidR="00524862" w:rsidRPr="0093063F" w:rsidRDefault="00524862" w:rsidP="00660806">
            <w:pPr>
              <w:spacing w:line="259" w:lineRule="auto"/>
              <w:rPr>
                <w:rFonts w:cs="Times New Roman"/>
                <w:sz w:val="22"/>
                <w:rPrChange w:id="1000" w:author="Matt Masters" w:date="2020-12-02T18:38:00Z">
                  <w:rPr>
                    <w:rFonts w:cs="Times New Roman"/>
                    <w:szCs w:val="24"/>
                  </w:rPr>
                </w:rPrChange>
              </w:rPr>
            </w:pPr>
            <w:r w:rsidRPr="0093063F">
              <w:rPr>
                <w:rFonts w:cs="Times New Roman"/>
                <w:sz w:val="22"/>
                <w:rPrChange w:id="1001" w:author="Matt Masters" w:date="2020-12-02T18:38:00Z">
                  <w:rPr>
                    <w:rFonts w:cs="Times New Roman"/>
                    <w:szCs w:val="24"/>
                  </w:rPr>
                </w:rPrChange>
              </w:rPr>
              <w:t>HR</w:t>
            </w:r>
          </w:p>
        </w:tc>
        <w:tc>
          <w:tcPr>
            <w:tcW w:w="1683" w:type="dxa"/>
            <w:tcBorders>
              <w:bottom w:val="single" w:sz="4" w:space="0" w:color="auto"/>
            </w:tcBorders>
            <w:tcPrChange w:id="1002" w:author="Matt Masters" w:date="2020-12-02T18:38:00Z">
              <w:tcPr>
                <w:tcW w:w="1710" w:type="dxa"/>
                <w:tcBorders>
                  <w:bottom w:val="single" w:sz="4" w:space="0" w:color="auto"/>
                </w:tcBorders>
              </w:tcPr>
            </w:tcPrChange>
          </w:tcPr>
          <w:p w14:paraId="43DE1763" w14:textId="77777777" w:rsidR="00524862" w:rsidRPr="0093063F" w:rsidRDefault="00524862" w:rsidP="00660806">
            <w:pPr>
              <w:spacing w:line="259" w:lineRule="auto"/>
              <w:jc w:val="center"/>
              <w:rPr>
                <w:rFonts w:cs="Times New Roman"/>
                <w:sz w:val="22"/>
                <w:rPrChange w:id="1003" w:author="Matt Masters" w:date="2020-12-02T18:38:00Z">
                  <w:rPr>
                    <w:rFonts w:cs="Times New Roman"/>
                    <w:szCs w:val="24"/>
                  </w:rPr>
                </w:rPrChange>
              </w:rPr>
            </w:pPr>
            <w:r w:rsidRPr="0093063F">
              <w:rPr>
                <w:rFonts w:cs="Times New Roman"/>
                <w:sz w:val="22"/>
                <w:rPrChange w:id="1004" w:author="Matt Masters" w:date="2020-12-02T18:38:00Z">
                  <w:rPr>
                    <w:rFonts w:cs="Times New Roman"/>
                    <w:szCs w:val="24"/>
                  </w:rPr>
                </w:rPrChange>
              </w:rPr>
              <w:t>95% CI</w:t>
            </w:r>
          </w:p>
        </w:tc>
        <w:tc>
          <w:tcPr>
            <w:tcW w:w="416" w:type="dxa"/>
            <w:tcBorders>
              <w:bottom w:val="single" w:sz="4" w:space="0" w:color="auto"/>
            </w:tcBorders>
            <w:tcPrChange w:id="1005" w:author="Matt Masters" w:date="2020-12-02T18:38:00Z">
              <w:tcPr>
                <w:tcW w:w="719" w:type="dxa"/>
                <w:tcBorders>
                  <w:bottom w:val="single" w:sz="4" w:space="0" w:color="auto"/>
                </w:tcBorders>
              </w:tcPr>
            </w:tcPrChange>
          </w:tcPr>
          <w:p w14:paraId="3A33FC58" w14:textId="77777777" w:rsidR="00524862" w:rsidRPr="0093063F" w:rsidRDefault="00524862" w:rsidP="00660806">
            <w:pPr>
              <w:rPr>
                <w:rFonts w:cs="Times New Roman"/>
                <w:sz w:val="22"/>
                <w:rPrChange w:id="1006" w:author="Matt Masters" w:date="2020-12-02T18:38:00Z">
                  <w:rPr>
                    <w:rFonts w:cs="Times New Roman"/>
                    <w:szCs w:val="24"/>
                  </w:rPr>
                </w:rPrChange>
              </w:rPr>
            </w:pPr>
          </w:p>
        </w:tc>
        <w:tc>
          <w:tcPr>
            <w:tcW w:w="1731" w:type="dxa"/>
            <w:tcBorders>
              <w:bottom w:val="single" w:sz="4" w:space="0" w:color="auto"/>
            </w:tcBorders>
            <w:tcPrChange w:id="1007" w:author="Matt Masters" w:date="2020-12-02T18:38:00Z">
              <w:tcPr>
                <w:tcW w:w="1081" w:type="dxa"/>
                <w:tcBorders>
                  <w:bottom w:val="single" w:sz="4" w:space="0" w:color="auto"/>
                </w:tcBorders>
              </w:tcPr>
            </w:tcPrChange>
          </w:tcPr>
          <w:p w14:paraId="77648B77" w14:textId="77777777" w:rsidR="00524862" w:rsidRPr="0093063F" w:rsidRDefault="00524862" w:rsidP="00660806">
            <w:pPr>
              <w:spacing w:line="259" w:lineRule="auto"/>
              <w:rPr>
                <w:rFonts w:cs="Times New Roman"/>
                <w:sz w:val="22"/>
                <w:rPrChange w:id="1008" w:author="Matt Masters" w:date="2020-12-02T18:38:00Z">
                  <w:rPr>
                    <w:rFonts w:cs="Times New Roman"/>
                    <w:szCs w:val="24"/>
                  </w:rPr>
                </w:rPrChange>
              </w:rPr>
            </w:pPr>
            <w:r w:rsidRPr="0093063F">
              <w:rPr>
                <w:rFonts w:cs="Times New Roman"/>
                <w:sz w:val="22"/>
                <w:rPrChange w:id="1009" w:author="Matt Masters" w:date="2020-12-02T18:38:00Z">
                  <w:rPr>
                    <w:rFonts w:cs="Times New Roman"/>
                    <w:szCs w:val="24"/>
                  </w:rPr>
                </w:rPrChange>
              </w:rPr>
              <w:t>HR</w:t>
            </w:r>
          </w:p>
        </w:tc>
        <w:tc>
          <w:tcPr>
            <w:tcW w:w="1683" w:type="dxa"/>
            <w:tcBorders>
              <w:bottom w:val="single" w:sz="4" w:space="0" w:color="auto"/>
            </w:tcBorders>
            <w:tcPrChange w:id="1010" w:author="Matt Masters" w:date="2020-12-02T18:38:00Z">
              <w:tcPr>
                <w:tcW w:w="1710" w:type="dxa"/>
                <w:tcBorders>
                  <w:bottom w:val="single" w:sz="4" w:space="0" w:color="auto"/>
                </w:tcBorders>
              </w:tcPr>
            </w:tcPrChange>
          </w:tcPr>
          <w:p w14:paraId="674749B7" w14:textId="77777777" w:rsidR="00524862" w:rsidRPr="0093063F" w:rsidRDefault="00524862" w:rsidP="00660806">
            <w:pPr>
              <w:spacing w:line="259" w:lineRule="auto"/>
              <w:jc w:val="center"/>
              <w:rPr>
                <w:rFonts w:cs="Times New Roman"/>
                <w:sz w:val="22"/>
                <w:rPrChange w:id="1011" w:author="Matt Masters" w:date="2020-12-02T18:38:00Z">
                  <w:rPr>
                    <w:rFonts w:cs="Times New Roman"/>
                    <w:szCs w:val="24"/>
                  </w:rPr>
                </w:rPrChange>
              </w:rPr>
            </w:pPr>
            <w:r w:rsidRPr="0093063F">
              <w:rPr>
                <w:rFonts w:cs="Times New Roman"/>
                <w:sz w:val="22"/>
                <w:rPrChange w:id="1012" w:author="Matt Masters" w:date="2020-12-02T18:38:00Z">
                  <w:rPr>
                    <w:rFonts w:cs="Times New Roman"/>
                    <w:szCs w:val="24"/>
                  </w:rPr>
                </w:rPrChange>
              </w:rPr>
              <w:t>95% CI</w:t>
            </w:r>
          </w:p>
        </w:tc>
      </w:tr>
      <w:tr w:rsidR="00524862" w:rsidRPr="0093063F" w14:paraId="1E10988E" w14:textId="77777777" w:rsidTr="0093063F">
        <w:trPr>
          <w:trHeight w:val="188"/>
          <w:trPrChange w:id="1013" w:author="Matt Masters" w:date="2020-12-02T18:38:00Z">
            <w:trPr>
              <w:trHeight w:val="188"/>
            </w:trPr>
          </w:trPrChange>
        </w:trPr>
        <w:tc>
          <w:tcPr>
            <w:tcW w:w="1182" w:type="dxa"/>
            <w:tcBorders>
              <w:top w:val="single" w:sz="4" w:space="0" w:color="auto"/>
              <w:bottom w:val="single" w:sz="4" w:space="0" w:color="auto"/>
            </w:tcBorders>
            <w:tcPrChange w:id="1014" w:author="Matt Masters" w:date="2020-12-02T18:38:00Z">
              <w:tcPr>
                <w:tcW w:w="1611" w:type="dxa"/>
                <w:tcBorders>
                  <w:top w:val="single" w:sz="4" w:space="0" w:color="auto"/>
                  <w:bottom w:val="single" w:sz="4" w:space="0" w:color="auto"/>
                </w:tcBorders>
              </w:tcPr>
            </w:tcPrChange>
          </w:tcPr>
          <w:p w14:paraId="26A7A4AA" w14:textId="77777777" w:rsidR="00524862" w:rsidRPr="0093063F" w:rsidRDefault="00524862" w:rsidP="00660806">
            <w:pPr>
              <w:jc w:val="center"/>
              <w:rPr>
                <w:rFonts w:cs="Times New Roman"/>
                <w:b/>
                <w:bCs/>
                <w:sz w:val="22"/>
                <w:rPrChange w:id="1015" w:author="Matt Masters" w:date="2020-12-02T18:38:00Z">
                  <w:rPr>
                    <w:rFonts w:cs="Times New Roman"/>
                    <w:b/>
                    <w:bCs/>
                    <w:szCs w:val="24"/>
                  </w:rPr>
                </w:rPrChange>
              </w:rPr>
            </w:pPr>
          </w:p>
        </w:tc>
        <w:tc>
          <w:tcPr>
            <w:tcW w:w="7818" w:type="dxa"/>
            <w:gridSpan w:val="6"/>
            <w:tcBorders>
              <w:top w:val="single" w:sz="4" w:space="0" w:color="auto"/>
              <w:bottom w:val="single" w:sz="4" w:space="0" w:color="auto"/>
            </w:tcBorders>
            <w:tcPrChange w:id="1016" w:author="Matt Masters" w:date="2020-12-02T18:38:00Z">
              <w:tcPr>
                <w:tcW w:w="7389" w:type="dxa"/>
                <w:gridSpan w:val="6"/>
                <w:tcBorders>
                  <w:top w:val="single" w:sz="4" w:space="0" w:color="auto"/>
                  <w:bottom w:val="single" w:sz="4" w:space="0" w:color="auto"/>
                </w:tcBorders>
              </w:tcPr>
            </w:tcPrChange>
          </w:tcPr>
          <w:p w14:paraId="0864CCC7" w14:textId="61A0C743" w:rsidR="00524862" w:rsidRPr="0093063F" w:rsidRDefault="00524862" w:rsidP="00660806">
            <w:pPr>
              <w:spacing w:line="259" w:lineRule="auto"/>
              <w:jc w:val="center"/>
              <w:rPr>
                <w:rFonts w:cs="Times New Roman"/>
                <w:b/>
                <w:bCs/>
                <w:sz w:val="22"/>
                <w:rPrChange w:id="1017" w:author="Matt Masters" w:date="2020-12-02T18:38:00Z">
                  <w:rPr>
                    <w:rFonts w:cs="Times New Roman"/>
                    <w:b/>
                    <w:bCs/>
                    <w:szCs w:val="24"/>
                  </w:rPr>
                </w:rPrChange>
              </w:rPr>
            </w:pPr>
            <w:r w:rsidRPr="0093063F">
              <w:rPr>
                <w:rFonts w:cs="Times New Roman"/>
                <w:b/>
                <w:bCs/>
                <w:sz w:val="22"/>
                <w:rPrChange w:id="1018" w:author="Matt Masters" w:date="2020-12-02T18:38:00Z">
                  <w:rPr>
                    <w:rFonts w:cs="Times New Roman"/>
                    <w:b/>
                    <w:bCs/>
                    <w:szCs w:val="24"/>
                  </w:rPr>
                </w:rPrChange>
              </w:rPr>
              <w:t xml:space="preserve">  Follow-up </w:t>
            </w:r>
            <w:r w:rsidR="00E15B5E" w:rsidRPr="0093063F">
              <w:rPr>
                <w:rFonts w:cs="Times New Roman"/>
                <w:b/>
                <w:bCs/>
                <w:sz w:val="22"/>
                <w:rPrChange w:id="1019" w:author="Matt Masters" w:date="2020-12-02T18:38:00Z">
                  <w:rPr>
                    <w:rFonts w:cs="Times New Roman"/>
                    <w:b/>
                    <w:bCs/>
                    <w:szCs w:val="24"/>
                  </w:rPr>
                </w:rPrChange>
              </w:rPr>
              <w:t>period: 1</w:t>
            </w:r>
            <w:r w:rsidRPr="0093063F">
              <w:rPr>
                <w:rFonts w:cs="Times New Roman"/>
                <w:b/>
                <w:bCs/>
                <w:sz w:val="22"/>
                <w:rPrChange w:id="1020" w:author="Matt Masters" w:date="2020-12-02T18:38:00Z">
                  <w:rPr>
                    <w:rFonts w:cs="Times New Roman"/>
                    <w:b/>
                    <w:bCs/>
                    <w:szCs w:val="24"/>
                  </w:rPr>
                </w:rPrChange>
              </w:rPr>
              <w:t>982-</w:t>
            </w:r>
            <w:r w:rsidR="00DC4150" w:rsidRPr="0093063F">
              <w:rPr>
                <w:rFonts w:cs="Times New Roman"/>
                <w:b/>
                <w:bCs/>
                <w:sz w:val="22"/>
                <w:rPrChange w:id="1021" w:author="Matt Masters" w:date="2020-12-02T18:38:00Z">
                  <w:rPr>
                    <w:rFonts w:cs="Times New Roman"/>
                    <w:b/>
                    <w:bCs/>
                    <w:szCs w:val="24"/>
                  </w:rPr>
                </w:rPrChange>
              </w:rPr>
              <w:t>1999</w:t>
            </w:r>
          </w:p>
        </w:tc>
      </w:tr>
      <w:tr w:rsidR="00524862" w:rsidRPr="0093063F" w14:paraId="5F72D6C3" w14:textId="77777777" w:rsidTr="0093063F">
        <w:trPr>
          <w:trHeight w:val="250"/>
          <w:trPrChange w:id="1022" w:author="Matt Masters" w:date="2020-12-02T18:38:00Z">
            <w:trPr>
              <w:trHeight w:val="250"/>
            </w:trPr>
          </w:trPrChange>
        </w:trPr>
        <w:tc>
          <w:tcPr>
            <w:tcW w:w="1800" w:type="dxa"/>
            <w:gridSpan w:val="2"/>
            <w:tcBorders>
              <w:top w:val="single" w:sz="4" w:space="0" w:color="auto"/>
            </w:tcBorders>
            <w:tcPrChange w:id="1023" w:author="Matt Masters" w:date="2020-12-02T18:38:00Z">
              <w:tcPr>
                <w:tcW w:w="2582" w:type="dxa"/>
                <w:gridSpan w:val="2"/>
                <w:tcBorders>
                  <w:top w:val="single" w:sz="4" w:space="0" w:color="auto"/>
                </w:tcBorders>
              </w:tcPr>
            </w:tcPrChange>
          </w:tcPr>
          <w:p w14:paraId="7DB94424" w14:textId="77777777" w:rsidR="00524862" w:rsidRPr="0093063F" w:rsidRDefault="00524862" w:rsidP="00660806">
            <w:pPr>
              <w:spacing w:line="259" w:lineRule="auto"/>
              <w:rPr>
                <w:rFonts w:cs="Times New Roman"/>
                <w:b/>
                <w:bCs/>
                <w:sz w:val="22"/>
                <w:rPrChange w:id="1024" w:author="Matt Masters" w:date="2020-12-02T18:38:00Z">
                  <w:rPr>
                    <w:rFonts w:cs="Times New Roman"/>
                    <w:b/>
                    <w:bCs/>
                    <w:szCs w:val="24"/>
                  </w:rPr>
                </w:rPrChange>
              </w:rPr>
            </w:pPr>
            <w:r w:rsidRPr="0093063F">
              <w:rPr>
                <w:rFonts w:cs="Times New Roman"/>
                <w:b/>
                <w:bCs/>
                <w:sz w:val="22"/>
                <w:rPrChange w:id="1025" w:author="Matt Masters" w:date="2020-12-02T18:38:00Z">
                  <w:rPr>
                    <w:rFonts w:cs="Times New Roman"/>
                    <w:b/>
                    <w:bCs/>
                    <w:szCs w:val="24"/>
                  </w:rPr>
                </w:rPrChange>
              </w:rPr>
              <w:t>All-Cause Mortality</w:t>
            </w:r>
          </w:p>
        </w:tc>
        <w:tc>
          <w:tcPr>
            <w:tcW w:w="1687" w:type="dxa"/>
            <w:tcBorders>
              <w:top w:val="single" w:sz="4" w:space="0" w:color="auto"/>
            </w:tcBorders>
            <w:tcPrChange w:id="1026" w:author="Matt Masters" w:date="2020-12-02T18:38:00Z">
              <w:tcPr>
                <w:tcW w:w="1198" w:type="dxa"/>
                <w:tcBorders>
                  <w:top w:val="single" w:sz="4" w:space="0" w:color="auto"/>
                </w:tcBorders>
              </w:tcPr>
            </w:tcPrChange>
          </w:tcPr>
          <w:p w14:paraId="477820FF" w14:textId="77777777" w:rsidR="00524862" w:rsidRPr="0093063F" w:rsidRDefault="00524862" w:rsidP="00660806">
            <w:pPr>
              <w:spacing w:line="259" w:lineRule="auto"/>
              <w:rPr>
                <w:rFonts w:cs="Times New Roman"/>
                <w:sz w:val="22"/>
                <w:rPrChange w:id="1027" w:author="Matt Masters" w:date="2020-12-02T18:38:00Z">
                  <w:rPr>
                    <w:rFonts w:cs="Times New Roman"/>
                    <w:szCs w:val="24"/>
                  </w:rPr>
                </w:rPrChange>
              </w:rPr>
            </w:pPr>
          </w:p>
        </w:tc>
        <w:tc>
          <w:tcPr>
            <w:tcW w:w="1683" w:type="dxa"/>
            <w:tcBorders>
              <w:top w:val="single" w:sz="4" w:space="0" w:color="auto"/>
            </w:tcBorders>
            <w:tcPrChange w:id="1028" w:author="Matt Masters" w:date="2020-12-02T18:38:00Z">
              <w:tcPr>
                <w:tcW w:w="1710" w:type="dxa"/>
                <w:tcBorders>
                  <w:top w:val="single" w:sz="4" w:space="0" w:color="auto"/>
                </w:tcBorders>
              </w:tcPr>
            </w:tcPrChange>
          </w:tcPr>
          <w:p w14:paraId="6696C3A8" w14:textId="77777777" w:rsidR="00524862" w:rsidRPr="0093063F" w:rsidRDefault="00524862" w:rsidP="00660806">
            <w:pPr>
              <w:spacing w:line="259" w:lineRule="auto"/>
              <w:rPr>
                <w:rFonts w:cs="Times New Roman"/>
                <w:sz w:val="22"/>
                <w:rPrChange w:id="1029" w:author="Matt Masters" w:date="2020-12-02T18:38:00Z">
                  <w:rPr>
                    <w:rFonts w:cs="Times New Roman"/>
                    <w:szCs w:val="24"/>
                  </w:rPr>
                </w:rPrChange>
              </w:rPr>
            </w:pPr>
          </w:p>
        </w:tc>
        <w:tc>
          <w:tcPr>
            <w:tcW w:w="416" w:type="dxa"/>
            <w:tcBorders>
              <w:top w:val="single" w:sz="4" w:space="0" w:color="auto"/>
            </w:tcBorders>
            <w:tcPrChange w:id="1030" w:author="Matt Masters" w:date="2020-12-02T18:38:00Z">
              <w:tcPr>
                <w:tcW w:w="719" w:type="dxa"/>
                <w:tcBorders>
                  <w:top w:val="single" w:sz="4" w:space="0" w:color="auto"/>
                </w:tcBorders>
              </w:tcPr>
            </w:tcPrChange>
          </w:tcPr>
          <w:p w14:paraId="40DCE8E3" w14:textId="77777777" w:rsidR="00524862" w:rsidRPr="0093063F" w:rsidRDefault="00524862" w:rsidP="00660806">
            <w:pPr>
              <w:rPr>
                <w:rFonts w:cs="Times New Roman"/>
                <w:sz w:val="22"/>
                <w:rPrChange w:id="1031" w:author="Matt Masters" w:date="2020-12-02T18:38:00Z">
                  <w:rPr>
                    <w:rFonts w:cs="Times New Roman"/>
                    <w:szCs w:val="24"/>
                  </w:rPr>
                </w:rPrChange>
              </w:rPr>
            </w:pPr>
          </w:p>
        </w:tc>
        <w:tc>
          <w:tcPr>
            <w:tcW w:w="1731" w:type="dxa"/>
            <w:tcBorders>
              <w:top w:val="single" w:sz="4" w:space="0" w:color="auto"/>
            </w:tcBorders>
            <w:tcPrChange w:id="1032" w:author="Matt Masters" w:date="2020-12-02T18:38:00Z">
              <w:tcPr>
                <w:tcW w:w="1081" w:type="dxa"/>
                <w:tcBorders>
                  <w:top w:val="single" w:sz="4" w:space="0" w:color="auto"/>
                </w:tcBorders>
              </w:tcPr>
            </w:tcPrChange>
          </w:tcPr>
          <w:p w14:paraId="75DF12AB" w14:textId="77777777" w:rsidR="00524862" w:rsidRPr="0093063F" w:rsidRDefault="00524862" w:rsidP="00660806">
            <w:pPr>
              <w:spacing w:line="259" w:lineRule="auto"/>
              <w:rPr>
                <w:rFonts w:cs="Times New Roman"/>
                <w:sz w:val="22"/>
                <w:rPrChange w:id="1033" w:author="Matt Masters" w:date="2020-12-02T18:38:00Z">
                  <w:rPr>
                    <w:rFonts w:cs="Times New Roman"/>
                    <w:szCs w:val="24"/>
                  </w:rPr>
                </w:rPrChange>
              </w:rPr>
            </w:pPr>
          </w:p>
        </w:tc>
        <w:tc>
          <w:tcPr>
            <w:tcW w:w="1683" w:type="dxa"/>
            <w:tcBorders>
              <w:top w:val="single" w:sz="4" w:space="0" w:color="auto"/>
            </w:tcBorders>
            <w:tcPrChange w:id="1034" w:author="Matt Masters" w:date="2020-12-02T18:38:00Z">
              <w:tcPr>
                <w:tcW w:w="1710" w:type="dxa"/>
                <w:tcBorders>
                  <w:top w:val="single" w:sz="4" w:space="0" w:color="auto"/>
                </w:tcBorders>
              </w:tcPr>
            </w:tcPrChange>
          </w:tcPr>
          <w:p w14:paraId="09DC31E5" w14:textId="77777777" w:rsidR="00524862" w:rsidRPr="0093063F" w:rsidRDefault="00524862" w:rsidP="00660806">
            <w:pPr>
              <w:spacing w:line="259" w:lineRule="auto"/>
              <w:rPr>
                <w:rFonts w:cs="Times New Roman"/>
                <w:sz w:val="22"/>
                <w:rPrChange w:id="1035" w:author="Matt Masters" w:date="2020-12-02T18:38:00Z">
                  <w:rPr>
                    <w:rFonts w:cs="Times New Roman"/>
                    <w:szCs w:val="24"/>
                  </w:rPr>
                </w:rPrChange>
              </w:rPr>
            </w:pPr>
          </w:p>
        </w:tc>
      </w:tr>
      <w:tr w:rsidR="00524862" w:rsidRPr="0093063F" w14:paraId="45B91434" w14:textId="77777777" w:rsidTr="0093063F">
        <w:trPr>
          <w:trHeight w:val="250"/>
          <w:trPrChange w:id="1036" w:author="Matt Masters" w:date="2020-12-02T18:38:00Z">
            <w:trPr>
              <w:trHeight w:val="250"/>
            </w:trPr>
          </w:trPrChange>
        </w:trPr>
        <w:tc>
          <w:tcPr>
            <w:tcW w:w="1800" w:type="dxa"/>
            <w:gridSpan w:val="2"/>
            <w:tcPrChange w:id="1037" w:author="Matt Masters" w:date="2020-12-02T18:38:00Z">
              <w:tcPr>
                <w:tcW w:w="2582" w:type="dxa"/>
                <w:gridSpan w:val="2"/>
              </w:tcPr>
            </w:tcPrChange>
          </w:tcPr>
          <w:p w14:paraId="53A5D5FF" w14:textId="3C4AC763" w:rsidR="00524862" w:rsidRPr="0093063F" w:rsidRDefault="0093109A" w:rsidP="00660806">
            <w:pPr>
              <w:spacing w:line="259" w:lineRule="auto"/>
              <w:rPr>
                <w:rFonts w:cs="Times New Roman"/>
                <w:sz w:val="22"/>
                <w:rPrChange w:id="1038" w:author="Matt Masters" w:date="2020-12-02T18:38:00Z">
                  <w:rPr>
                    <w:rFonts w:cs="Times New Roman"/>
                    <w:szCs w:val="24"/>
                  </w:rPr>
                </w:rPrChange>
              </w:rPr>
            </w:pPr>
            <w:r w:rsidRPr="0093063F">
              <w:rPr>
                <w:rFonts w:cs="Times New Roman"/>
                <w:sz w:val="22"/>
                <w:rPrChange w:id="1039" w:author="Matt Masters" w:date="2020-12-02T18:38:00Z">
                  <w:rPr>
                    <w:rFonts w:cs="Times New Roman"/>
                    <w:szCs w:val="24"/>
                  </w:rPr>
                </w:rPrChange>
              </w:rPr>
              <w:t>Neither isolated</w:t>
            </w:r>
          </w:p>
        </w:tc>
        <w:tc>
          <w:tcPr>
            <w:tcW w:w="1687" w:type="dxa"/>
            <w:tcPrChange w:id="1040" w:author="Matt Masters" w:date="2020-12-02T18:38:00Z">
              <w:tcPr>
                <w:tcW w:w="1198" w:type="dxa"/>
              </w:tcPr>
            </w:tcPrChange>
          </w:tcPr>
          <w:p w14:paraId="1C0F8BB4" w14:textId="77777777" w:rsidR="00524862" w:rsidRPr="0093063F" w:rsidRDefault="00524862" w:rsidP="00660806">
            <w:pPr>
              <w:spacing w:line="259" w:lineRule="auto"/>
              <w:rPr>
                <w:rFonts w:cs="Times New Roman"/>
                <w:sz w:val="22"/>
                <w:rPrChange w:id="1041" w:author="Matt Masters" w:date="2020-12-02T18:38:00Z">
                  <w:rPr>
                    <w:rFonts w:cs="Times New Roman"/>
                    <w:szCs w:val="24"/>
                  </w:rPr>
                </w:rPrChange>
              </w:rPr>
            </w:pPr>
            <w:r w:rsidRPr="0093063F">
              <w:rPr>
                <w:rFonts w:cs="Times New Roman"/>
                <w:sz w:val="22"/>
                <w:rPrChange w:id="1042" w:author="Matt Masters" w:date="2020-12-02T18:38:00Z">
                  <w:rPr>
                    <w:rFonts w:cs="Times New Roman"/>
                    <w:szCs w:val="24"/>
                  </w:rPr>
                </w:rPrChange>
              </w:rPr>
              <w:t>1.0000</w:t>
            </w:r>
          </w:p>
        </w:tc>
        <w:tc>
          <w:tcPr>
            <w:tcW w:w="1683" w:type="dxa"/>
            <w:tcPrChange w:id="1043" w:author="Matt Masters" w:date="2020-12-02T18:38:00Z">
              <w:tcPr>
                <w:tcW w:w="1710" w:type="dxa"/>
              </w:tcPr>
            </w:tcPrChange>
          </w:tcPr>
          <w:p w14:paraId="1B6F39BB" w14:textId="77777777" w:rsidR="00524862" w:rsidRPr="0093063F" w:rsidRDefault="00524862" w:rsidP="00660806">
            <w:pPr>
              <w:spacing w:line="259" w:lineRule="auto"/>
              <w:jc w:val="center"/>
              <w:rPr>
                <w:rFonts w:cs="Times New Roman"/>
                <w:sz w:val="22"/>
                <w:rPrChange w:id="1044" w:author="Matt Masters" w:date="2020-12-02T18:38:00Z">
                  <w:rPr>
                    <w:rFonts w:cs="Times New Roman"/>
                    <w:szCs w:val="24"/>
                  </w:rPr>
                </w:rPrChange>
              </w:rPr>
            </w:pPr>
            <w:r w:rsidRPr="0093063F">
              <w:rPr>
                <w:rFonts w:cs="Times New Roman"/>
                <w:sz w:val="22"/>
                <w:rPrChange w:id="1045" w:author="Matt Masters" w:date="2020-12-02T18:38:00Z">
                  <w:rPr>
                    <w:rFonts w:cs="Times New Roman"/>
                    <w:szCs w:val="24"/>
                  </w:rPr>
                </w:rPrChange>
              </w:rPr>
              <w:t>Ref.</w:t>
            </w:r>
          </w:p>
        </w:tc>
        <w:tc>
          <w:tcPr>
            <w:tcW w:w="416" w:type="dxa"/>
            <w:tcPrChange w:id="1046" w:author="Matt Masters" w:date="2020-12-02T18:38:00Z">
              <w:tcPr>
                <w:tcW w:w="719" w:type="dxa"/>
              </w:tcPr>
            </w:tcPrChange>
          </w:tcPr>
          <w:p w14:paraId="15067D66" w14:textId="77777777" w:rsidR="00524862" w:rsidRPr="0093063F" w:rsidRDefault="00524862" w:rsidP="00660806">
            <w:pPr>
              <w:rPr>
                <w:rFonts w:cs="Times New Roman"/>
                <w:sz w:val="22"/>
                <w:rPrChange w:id="1047" w:author="Matt Masters" w:date="2020-12-02T18:38:00Z">
                  <w:rPr>
                    <w:rFonts w:cs="Times New Roman"/>
                    <w:szCs w:val="24"/>
                  </w:rPr>
                </w:rPrChange>
              </w:rPr>
            </w:pPr>
          </w:p>
        </w:tc>
        <w:tc>
          <w:tcPr>
            <w:tcW w:w="1731" w:type="dxa"/>
            <w:tcPrChange w:id="1048" w:author="Matt Masters" w:date="2020-12-02T18:38:00Z">
              <w:tcPr>
                <w:tcW w:w="1081" w:type="dxa"/>
              </w:tcPr>
            </w:tcPrChange>
          </w:tcPr>
          <w:p w14:paraId="350569F4" w14:textId="77777777" w:rsidR="00524862" w:rsidRPr="0093063F" w:rsidRDefault="00524862" w:rsidP="00660806">
            <w:pPr>
              <w:spacing w:line="259" w:lineRule="auto"/>
              <w:rPr>
                <w:rFonts w:cs="Times New Roman"/>
                <w:sz w:val="22"/>
                <w:rPrChange w:id="1049" w:author="Matt Masters" w:date="2020-12-02T18:38:00Z">
                  <w:rPr>
                    <w:rFonts w:cs="Times New Roman"/>
                    <w:szCs w:val="24"/>
                  </w:rPr>
                </w:rPrChange>
              </w:rPr>
            </w:pPr>
            <w:r w:rsidRPr="0093063F">
              <w:rPr>
                <w:rFonts w:cs="Times New Roman"/>
                <w:sz w:val="22"/>
                <w:rPrChange w:id="1050" w:author="Matt Masters" w:date="2020-12-02T18:38:00Z">
                  <w:rPr>
                    <w:rFonts w:cs="Times New Roman"/>
                    <w:szCs w:val="24"/>
                  </w:rPr>
                </w:rPrChange>
              </w:rPr>
              <w:t>1.0000</w:t>
            </w:r>
          </w:p>
        </w:tc>
        <w:tc>
          <w:tcPr>
            <w:tcW w:w="1683" w:type="dxa"/>
            <w:tcPrChange w:id="1051" w:author="Matt Masters" w:date="2020-12-02T18:38:00Z">
              <w:tcPr>
                <w:tcW w:w="1710" w:type="dxa"/>
              </w:tcPr>
            </w:tcPrChange>
          </w:tcPr>
          <w:p w14:paraId="2BBE7C73" w14:textId="77777777" w:rsidR="00524862" w:rsidRPr="0093063F" w:rsidRDefault="00524862" w:rsidP="00660806">
            <w:pPr>
              <w:spacing w:line="259" w:lineRule="auto"/>
              <w:jc w:val="center"/>
              <w:rPr>
                <w:rFonts w:cs="Times New Roman"/>
                <w:sz w:val="22"/>
                <w:rPrChange w:id="1052" w:author="Matt Masters" w:date="2020-12-02T18:38:00Z">
                  <w:rPr>
                    <w:rFonts w:cs="Times New Roman"/>
                    <w:szCs w:val="24"/>
                  </w:rPr>
                </w:rPrChange>
              </w:rPr>
            </w:pPr>
            <w:r w:rsidRPr="0093063F">
              <w:rPr>
                <w:rFonts w:cs="Times New Roman"/>
                <w:sz w:val="22"/>
                <w:rPrChange w:id="1053" w:author="Matt Masters" w:date="2020-12-02T18:38:00Z">
                  <w:rPr>
                    <w:rFonts w:cs="Times New Roman"/>
                    <w:szCs w:val="24"/>
                  </w:rPr>
                </w:rPrChange>
              </w:rPr>
              <w:t>Ref.</w:t>
            </w:r>
          </w:p>
        </w:tc>
      </w:tr>
      <w:tr w:rsidR="00524862" w:rsidRPr="0093063F" w14:paraId="5489C821" w14:textId="77777777" w:rsidTr="0093063F">
        <w:trPr>
          <w:trHeight w:val="250"/>
          <w:trPrChange w:id="1054" w:author="Matt Masters" w:date="2020-12-02T18:38:00Z">
            <w:trPr>
              <w:trHeight w:val="250"/>
            </w:trPr>
          </w:trPrChange>
        </w:trPr>
        <w:tc>
          <w:tcPr>
            <w:tcW w:w="1800" w:type="dxa"/>
            <w:gridSpan w:val="2"/>
            <w:tcPrChange w:id="1055" w:author="Matt Masters" w:date="2020-12-02T18:38:00Z">
              <w:tcPr>
                <w:tcW w:w="2582" w:type="dxa"/>
                <w:gridSpan w:val="2"/>
              </w:tcPr>
            </w:tcPrChange>
          </w:tcPr>
          <w:p w14:paraId="6848F338" w14:textId="2143B237" w:rsidR="00524862" w:rsidRPr="0093063F" w:rsidRDefault="005074A5" w:rsidP="00660806">
            <w:pPr>
              <w:spacing w:line="259" w:lineRule="auto"/>
              <w:rPr>
                <w:rFonts w:cs="Times New Roman"/>
                <w:sz w:val="22"/>
                <w:rPrChange w:id="1056" w:author="Matt Masters" w:date="2020-12-02T18:38:00Z">
                  <w:rPr>
                    <w:rFonts w:cs="Times New Roman"/>
                    <w:szCs w:val="24"/>
                  </w:rPr>
                </w:rPrChange>
              </w:rPr>
            </w:pPr>
            <w:r w:rsidRPr="0093063F">
              <w:rPr>
                <w:rFonts w:cs="Times New Roman"/>
                <w:sz w:val="22"/>
                <w:rPrChange w:id="1057" w:author="Matt Masters" w:date="2020-12-02T18:38:00Z">
                  <w:rPr>
                    <w:rFonts w:cs="Times New Roman"/>
                    <w:szCs w:val="24"/>
                  </w:rPr>
                </w:rPrChange>
              </w:rPr>
              <w:t>Husband isolated</w:t>
            </w:r>
          </w:p>
        </w:tc>
        <w:tc>
          <w:tcPr>
            <w:tcW w:w="1687" w:type="dxa"/>
            <w:vAlign w:val="bottom"/>
            <w:tcPrChange w:id="1058" w:author="Matt Masters" w:date="2020-12-02T18:38:00Z">
              <w:tcPr>
                <w:tcW w:w="1198" w:type="dxa"/>
                <w:vAlign w:val="bottom"/>
              </w:tcPr>
            </w:tcPrChange>
          </w:tcPr>
          <w:p w14:paraId="51A78D80" w14:textId="3E8A9538" w:rsidR="00524862" w:rsidRPr="0093063F" w:rsidRDefault="00524862" w:rsidP="00660806">
            <w:pPr>
              <w:spacing w:line="259" w:lineRule="auto"/>
              <w:rPr>
                <w:rFonts w:cs="Times New Roman"/>
                <w:sz w:val="22"/>
                <w:rPrChange w:id="1059" w:author="Matt Masters" w:date="2020-12-02T18:38:00Z">
                  <w:rPr>
                    <w:rFonts w:cs="Times New Roman"/>
                    <w:szCs w:val="24"/>
                  </w:rPr>
                </w:rPrChange>
              </w:rPr>
            </w:pPr>
            <w:r w:rsidRPr="0093063F">
              <w:rPr>
                <w:rFonts w:cs="Times New Roman"/>
                <w:sz w:val="22"/>
                <w:rPrChange w:id="1060" w:author="Matt Masters" w:date="2020-12-02T18:38:00Z">
                  <w:rPr>
                    <w:rFonts w:cs="Times New Roman"/>
                    <w:szCs w:val="24"/>
                  </w:rPr>
                </w:rPrChange>
              </w:rPr>
              <w:t>1.</w:t>
            </w:r>
            <w:del w:id="1061" w:author="Matt Masters" w:date="2020-12-02T17:58:00Z">
              <w:r w:rsidRPr="0093063F">
                <w:rPr>
                  <w:rFonts w:cs="Times New Roman"/>
                  <w:sz w:val="22"/>
                  <w:rPrChange w:id="1062" w:author="Matt Masters" w:date="2020-12-02T18:38:00Z">
                    <w:rPr>
                      <w:rFonts w:cs="Times New Roman"/>
                      <w:szCs w:val="24"/>
                    </w:rPr>
                  </w:rPrChange>
                </w:rPr>
                <w:delText>1487</w:delText>
              </w:r>
            </w:del>
            <w:ins w:id="1063" w:author="Matt Masters" w:date="2020-12-02T17:58:00Z">
              <w:r w:rsidRPr="0093063F">
                <w:rPr>
                  <w:rFonts w:cs="Times New Roman"/>
                  <w:sz w:val="22"/>
                  <w:rPrChange w:id="1064" w:author="Matt Masters" w:date="2020-12-02T18:38:00Z">
                    <w:rPr>
                      <w:rFonts w:cs="Times New Roman"/>
                      <w:szCs w:val="24"/>
                    </w:rPr>
                  </w:rPrChange>
                </w:rPr>
                <w:t>1</w:t>
              </w:r>
            </w:ins>
            <w:ins w:id="1065" w:author="Matt Masters" w:date="2020-12-02T10:18:00Z">
              <w:r w:rsidR="005538E8" w:rsidRPr="0093063F">
                <w:rPr>
                  <w:rFonts w:cs="Times New Roman"/>
                  <w:sz w:val="22"/>
                  <w:rPrChange w:id="1066" w:author="Matt Masters" w:date="2020-12-02T18:38:00Z">
                    <w:rPr>
                      <w:rFonts w:cs="Times New Roman"/>
                      <w:szCs w:val="24"/>
                    </w:rPr>
                  </w:rPrChange>
                </w:rPr>
                <w:t>500</w:t>
              </w:r>
            </w:ins>
            <w:del w:id="1067" w:author="Matt Masters" w:date="2020-12-02T10:18:00Z">
              <w:r w:rsidRPr="0093063F" w:rsidDel="005538E8">
                <w:rPr>
                  <w:rFonts w:cs="Times New Roman"/>
                  <w:sz w:val="22"/>
                  <w:rPrChange w:id="1068" w:author="Matt Masters" w:date="2020-12-02T18:38:00Z">
                    <w:rPr>
                      <w:rFonts w:cs="Times New Roman"/>
                      <w:szCs w:val="24"/>
                    </w:rPr>
                  </w:rPrChange>
                </w:rPr>
                <w:delText>487</w:delText>
              </w:r>
            </w:del>
            <w:r w:rsidRPr="0093063F">
              <w:rPr>
                <w:rFonts w:cs="Times New Roman"/>
                <w:sz w:val="22"/>
                <w:vertAlign w:val="superscript"/>
                <w:rPrChange w:id="1069" w:author="Matt Masters" w:date="2020-12-02T18:38:00Z">
                  <w:rPr>
                    <w:rFonts w:cs="Times New Roman"/>
                    <w:szCs w:val="24"/>
                    <w:vertAlign w:val="superscript"/>
                  </w:rPr>
                </w:rPrChange>
              </w:rPr>
              <w:t xml:space="preserve"> a</w:t>
            </w:r>
          </w:p>
        </w:tc>
        <w:tc>
          <w:tcPr>
            <w:tcW w:w="1683" w:type="dxa"/>
            <w:tcPrChange w:id="1070" w:author="Matt Masters" w:date="2020-12-02T18:38:00Z">
              <w:tcPr>
                <w:tcW w:w="1710" w:type="dxa"/>
              </w:tcPr>
            </w:tcPrChange>
          </w:tcPr>
          <w:p w14:paraId="23EC3F65" w14:textId="435A932E" w:rsidR="00524862" w:rsidRPr="0093063F" w:rsidRDefault="00524862" w:rsidP="00660806">
            <w:pPr>
              <w:spacing w:line="259" w:lineRule="auto"/>
              <w:jc w:val="center"/>
              <w:rPr>
                <w:rFonts w:cs="Times New Roman"/>
                <w:sz w:val="22"/>
                <w:rPrChange w:id="1071" w:author="Matt Masters" w:date="2020-12-02T18:38:00Z">
                  <w:rPr>
                    <w:rFonts w:cs="Times New Roman"/>
                    <w:szCs w:val="24"/>
                  </w:rPr>
                </w:rPrChange>
              </w:rPr>
            </w:pPr>
            <w:r w:rsidRPr="0093063F">
              <w:rPr>
                <w:rFonts w:cs="Times New Roman"/>
                <w:sz w:val="22"/>
                <w:rPrChange w:id="1072" w:author="Matt Masters" w:date="2020-12-02T18:38:00Z">
                  <w:rPr>
                    <w:rFonts w:cs="Times New Roman"/>
                    <w:szCs w:val="24"/>
                  </w:rPr>
                </w:rPrChange>
              </w:rPr>
              <w:t>1.</w:t>
            </w:r>
            <w:del w:id="1073" w:author="Matt Masters" w:date="2020-12-02T17:58:00Z">
              <w:r w:rsidRPr="0093063F">
                <w:rPr>
                  <w:rFonts w:cs="Times New Roman"/>
                  <w:sz w:val="22"/>
                  <w:rPrChange w:id="1074" w:author="Matt Masters" w:date="2020-12-02T18:38:00Z">
                    <w:rPr>
                      <w:rFonts w:cs="Times New Roman"/>
                      <w:szCs w:val="24"/>
                    </w:rPr>
                  </w:rPrChange>
                </w:rPr>
                <w:delText>1110</w:delText>
              </w:r>
            </w:del>
            <w:ins w:id="1075" w:author="Matt Masters" w:date="2020-12-02T17:58:00Z">
              <w:r w:rsidRPr="0093063F">
                <w:rPr>
                  <w:rFonts w:cs="Times New Roman"/>
                  <w:sz w:val="22"/>
                  <w:rPrChange w:id="1076" w:author="Matt Masters" w:date="2020-12-02T18:38:00Z">
                    <w:rPr>
                      <w:rFonts w:cs="Times New Roman"/>
                      <w:szCs w:val="24"/>
                    </w:rPr>
                  </w:rPrChange>
                </w:rPr>
                <w:t>11</w:t>
              </w:r>
            </w:ins>
            <w:ins w:id="1077" w:author="Matt Masters" w:date="2020-12-02T10:22:00Z">
              <w:r w:rsidR="005538E8" w:rsidRPr="0093063F">
                <w:rPr>
                  <w:rFonts w:cs="Times New Roman"/>
                  <w:sz w:val="22"/>
                  <w:rPrChange w:id="1078" w:author="Matt Masters" w:date="2020-12-02T18:38:00Z">
                    <w:rPr>
                      <w:rFonts w:cs="Times New Roman"/>
                      <w:szCs w:val="24"/>
                    </w:rPr>
                  </w:rPrChange>
                </w:rPr>
                <w:t>23</w:t>
              </w:r>
            </w:ins>
            <w:del w:id="1079" w:author="Matt Masters" w:date="2020-12-02T10:22:00Z">
              <w:r w:rsidRPr="0093063F" w:rsidDel="005538E8">
                <w:rPr>
                  <w:rFonts w:cs="Times New Roman"/>
                  <w:sz w:val="22"/>
                  <w:rPrChange w:id="1080" w:author="Matt Masters" w:date="2020-12-02T18:38:00Z">
                    <w:rPr>
                      <w:rFonts w:cs="Times New Roman"/>
                      <w:szCs w:val="24"/>
                    </w:rPr>
                  </w:rPrChange>
                </w:rPr>
                <w:delText>10</w:delText>
              </w:r>
            </w:del>
            <w:r w:rsidRPr="0093063F">
              <w:rPr>
                <w:rFonts w:cs="Times New Roman"/>
                <w:sz w:val="22"/>
                <w:rPrChange w:id="1081" w:author="Matt Masters" w:date="2020-12-02T18:38:00Z">
                  <w:rPr>
                    <w:rFonts w:cs="Times New Roman"/>
                    <w:szCs w:val="24"/>
                  </w:rPr>
                </w:rPrChange>
              </w:rPr>
              <w:t>-1.</w:t>
            </w:r>
            <w:del w:id="1082" w:author="Matt Masters" w:date="2020-12-02T17:58:00Z">
              <w:r w:rsidRPr="0093063F">
                <w:rPr>
                  <w:rFonts w:cs="Times New Roman"/>
                  <w:sz w:val="22"/>
                  <w:rPrChange w:id="1083" w:author="Matt Masters" w:date="2020-12-02T18:38:00Z">
                    <w:rPr>
                      <w:rFonts w:cs="Times New Roman"/>
                      <w:szCs w:val="24"/>
                    </w:rPr>
                  </w:rPrChange>
                </w:rPr>
                <w:delText>1877</w:delText>
              </w:r>
            </w:del>
            <w:ins w:id="1084" w:author="Matt Masters" w:date="2020-12-02T17:58:00Z">
              <w:r w:rsidRPr="0093063F">
                <w:rPr>
                  <w:rFonts w:cs="Times New Roman"/>
                  <w:sz w:val="22"/>
                  <w:rPrChange w:id="1085" w:author="Matt Masters" w:date="2020-12-02T18:38:00Z">
                    <w:rPr>
                      <w:rFonts w:cs="Times New Roman"/>
                      <w:szCs w:val="24"/>
                    </w:rPr>
                  </w:rPrChange>
                </w:rPr>
                <w:t>18</w:t>
              </w:r>
            </w:ins>
            <w:ins w:id="1086" w:author="Matt Masters" w:date="2020-12-02T10:22:00Z">
              <w:r w:rsidR="005538E8" w:rsidRPr="0093063F">
                <w:rPr>
                  <w:rFonts w:cs="Times New Roman"/>
                  <w:sz w:val="22"/>
                  <w:rPrChange w:id="1087" w:author="Matt Masters" w:date="2020-12-02T18:38:00Z">
                    <w:rPr>
                      <w:rFonts w:cs="Times New Roman"/>
                      <w:szCs w:val="24"/>
                    </w:rPr>
                  </w:rPrChange>
                </w:rPr>
                <w:t>90</w:t>
              </w:r>
            </w:ins>
            <w:del w:id="1088" w:author="Matt Masters" w:date="2020-12-02T10:22:00Z">
              <w:r w:rsidRPr="0093063F" w:rsidDel="005538E8">
                <w:rPr>
                  <w:rFonts w:cs="Times New Roman"/>
                  <w:sz w:val="22"/>
                  <w:rPrChange w:id="1089" w:author="Matt Masters" w:date="2020-12-02T18:38:00Z">
                    <w:rPr>
                      <w:rFonts w:cs="Times New Roman"/>
                      <w:szCs w:val="24"/>
                    </w:rPr>
                  </w:rPrChange>
                </w:rPr>
                <w:delText>77</w:delText>
              </w:r>
            </w:del>
          </w:p>
        </w:tc>
        <w:tc>
          <w:tcPr>
            <w:tcW w:w="416" w:type="dxa"/>
            <w:tcPrChange w:id="1090" w:author="Matt Masters" w:date="2020-12-02T18:38:00Z">
              <w:tcPr>
                <w:tcW w:w="719" w:type="dxa"/>
              </w:tcPr>
            </w:tcPrChange>
          </w:tcPr>
          <w:p w14:paraId="3948BBA4" w14:textId="77777777" w:rsidR="00524862" w:rsidRPr="0093063F" w:rsidRDefault="00524862" w:rsidP="00660806">
            <w:pPr>
              <w:rPr>
                <w:rFonts w:cs="Times New Roman"/>
                <w:sz w:val="22"/>
                <w:rPrChange w:id="1091" w:author="Matt Masters" w:date="2020-12-02T18:38:00Z">
                  <w:rPr>
                    <w:rFonts w:cs="Times New Roman"/>
                    <w:szCs w:val="24"/>
                  </w:rPr>
                </w:rPrChange>
              </w:rPr>
            </w:pPr>
          </w:p>
        </w:tc>
        <w:tc>
          <w:tcPr>
            <w:tcW w:w="1731" w:type="dxa"/>
            <w:vAlign w:val="bottom"/>
            <w:tcPrChange w:id="1092" w:author="Matt Masters" w:date="2020-12-02T18:38:00Z">
              <w:tcPr>
                <w:tcW w:w="1081" w:type="dxa"/>
                <w:vAlign w:val="bottom"/>
              </w:tcPr>
            </w:tcPrChange>
          </w:tcPr>
          <w:p w14:paraId="36535407" w14:textId="1DABD703" w:rsidR="00524862" w:rsidRPr="0093063F" w:rsidRDefault="00524862" w:rsidP="00660806">
            <w:pPr>
              <w:spacing w:line="259" w:lineRule="auto"/>
              <w:rPr>
                <w:rFonts w:cs="Times New Roman"/>
                <w:sz w:val="22"/>
                <w:rPrChange w:id="1093" w:author="Matt Masters" w:date="2020-12-02T18:38:00Z">
                  <w:rPr>
                    <w:rFonts w:cs="Times New Roman"/>
                    <w:szCs w:val="24"/>
                  </w:rPr>
                </w:rPrChange>
              </w:rPr>
            </w:pPr>
            <w:r w:rsidRPr="0093063F">
              <w:rPr>
                <w:rFonts w:cs="Times New Roman"/>
                <w:sz w:val="22"/>
                <w:rPrChange w:id="1094" w:author="Matt Masters" w:date="2020-12-02T18:38:00Z">
                  <w:rPr>
                    <w:rFonts w:cs="Times New Roman"/>
                    <w:szCs w:val="24"/>
                  </w:rPr>
                </w:rPrChange>
              </w:rPr>
              <w:t>1.</w:t>
            </w:r>
            <w:del w:id="1095" w:author="Matt Masters" w:date="2020-12-02T17:58:00Z">
              <w:r w:rsidRPr="0093063F">
                <w:rPr>
                  <w:rFonts w:cs="Times New Roman"/>
                  <w:sz w:val="22"/>
                  <w:rPrChange w:id="1096" w:author="Matt Masters" w:date="2020-12-02T18:38:00Z">
                    <w:rPr>
                      <w:rFonts w:cs="Times New Roman"/>
                      <w:szCs w:val="24"/>
                    </w:rPr>
                  </w:rPrChange>
                </w:rPr>
                <w:delText>0179</w:delText>
              </w:r>
            </w:del>
            <w:ins w:id="1097" w:author="Matt Masters" w:date="2020-12-02T17:58:00Z">
              <w:r w:rsidRPr="0093063F">
                <w:rPr>
                  <w:rFonts w:cs="Times New Roman"/>
                  <w:sz w:val="22"/>
                  <w:rPrChange w:id="1098" w:author="Matt Masters" w:date="2020-12-02T18:38:00Z">
                    <w:rPr>
                      <w:rFonts w:cs="Times New Roman"/>
                      <w:szCs w:val="24"/>
                    </w:rPr>
                  </w:rPrChange>
                </w:rPr>
                <w:t>01</w:t>
              </w:r>
            </w:ins>
            <w:ins w:id="1099" w:author="Matt Masters" w:date="2020-12-02T10:52:00Z">
              <w:r w:rsidR="00123208" w:rsidRPr="0093063F">
                <w:rPr>
                  <w:rFonts w:cs="Times New Roman"/>
                  <w:sz w:val="22"/>
                  <w:rPrChange w:id="1100" w:author="Matt Masters" w:date="2020-12-02T18:38:00Z">
                    <w:rPr>
                      <w:rFonts w:cs="Times New Roman"/>
                      <w:szCs w:val="24"/>
                    </w:rPr>
                  </w:rPrChange>
                </w:rPr>
                <w:t>80</w:t>
              </w:r>
            </w:ins>
            <w:del w:id="1101" w:author="Matt Masters" w:date="2020-12-02T10:52:00Z">
              <w:r w:rsidRPr="0093063F" w:rsidDel="00123208">
                <w:rPr>
                  <w:rFonts w:cs="Times New Roman"/>
                  <w:sz w:val="22"/>
                  <w:rPrChange w:id="1102" w:author="Matt Masters" w:date="2020-12-02T18:38:00Z">
                    <w:rPr>
                      <w:rFonts w:cs="Times New Roman"/>
                      <w:szCs w:val="24"/>
                    </w:rPr>
                  </w:rPrChange>
                </w:rPr>
                <w:delText>79</w:delText>
              </w:r>
            </w:del>
          </w:p>
        </w:tc>
        <w:tc>
          <w:tcPr>
            <w:tcW w:w="1683" w:type="dxa"/>
            <w:tcPrChange w:id="1103" w:author="Matt Masters" w:date="2020-12-02T18:38:00Z">
              <w:tcPr>
                <w:tcW w:w="1710" w:type="dxa"/>
              </w:tcPr>
            </w:tcPrChange>
          </w:tcPr>
          <w:p w14:paraId="35CB5507" w14:textId="79251BF3" w:rsidR="00524862" w:rsidRPr="0093063F" w:rsidRDefault="00524862" w:rsidP="00660806">
            <w:pPr>
              <w:spacing w:line="259" w:lineRule="auto"/>
              <w:jc w:val="center"/>
              <w:rPr>
                <w:rFonts w:cs="Times New Roman"/>
                <w:sz w:val="22"/>
                <w:rPrChange w:id="1104" w:author="Matt Masters" w:date="2020-12-02T18:38:00Z">
                  <w:rPr>
                    <w:rFonts w:cs="Times New Roman"/>
                    <w:szCs w:val="24"/>
                  </w:rPr>
                </w:rPrChange>
              </w:rPr>
            </w:pPr>
            <w:r w:rsidRPr="0093063F">
              <w:rPr>
                <w:rFonts w:cs="Times New Roman"/>
                <w:sz w:val="22"/>
                <w:rPrChange w:id="1105" w:author="Matt Masters" w:date="2020-12-02T18:38:00Z">
                  <w:rPr>
                    <w:rFonts w:cs="Times New Roman"/>
                    <w:szCs w:val="24"/>
                  </w:rPr>
                </w:rPrChange>
              </w:rPr>
              <w:t>0.</w:t>
            </w:r>
            <w:del w:id="1106" w:author="Matt Masters" w:date="2020-12-02T17:58:00Z">
              <w:r w:rsidRPr="0093063F">
                <w:rPr>
                  <w:rFonts w:cs="Times New Roman"/>
                  <w:sz w:val="22"/>
                  <w:rPrChange w:id="1107" w:author="Matt Masters" w:date="2020-12-02T18:38:00Z">
                    <w:rPr>
                      <w:rFonts w:cs="Times New Roman"/>
                      <w:szCs w:val="24"/>
                    </w:rPr>
                  </w:rPrChange>
                </w:rPr>
                <w:delText>9671</w:delText>
              </w:r>
            </w:del>
            <w:ins w:id="1108" w:author="Matt Masters" w:date="2020-12-02T17:58:00Z">
              <w:r w:rsidRPr="0093063F">
                <w:rPr>
                  <w:rFonts w:cs="Times New Roman"/>
                  <w:sz w:val="22"/>
                  <w:rPrChange w:id="1109" w:author="Matt Masters" w:date="2020-12-02T18:38:00Z">
                    <w:rPr>
                      <w:rFonts w:cs="Times New Roman"/>
                      <w:szCs w:val="24"/>
                    </w:rPr>
                  </w:rPrChange>
                </w:rPr>
                <w:t>967</w:t>
              </w:r>
            </w:ins>
            <w:ins w:id="1110" w:author="Matt Masters" w:date="2020-12-02T10:52:00Z">
              <w:r w:rsidR="00123208" w:rsidRPr="0093063F">
                <w:rPr>
                  <w:rFonts w:cs="Times New Roman"/>
                  <w:sz w:val="22"/>
                  <w:rPrChange w:id="1111" w:author="Matt Masters" w:date="2020-12-02T18:38:00Z">
                    <w:rPr>
                      <w:rFonts w:cs="Times New Roman"/>
                      <w:szCs w:val="24"/>
                    </w:rPr>
                  </w:rPrChange>
                </w:rPr>
                <w:t>2</w:t>
              </w:r>
            </w:ins>
            <w:del w:id="1112" w:author="Matt Masters" w:date="2020-12-02T10:52:00Z">
              <w:r w:rsidRPr="0093063F" w:rsidDel="00123208">
                <w:rPr>
                  <w:rFonts w:cs="Times New Roman"/>
                  <w:sz w:val="22"/>
                  <w:rPrChange w:id="1113" w:author="Matt Masters" w:date="2020-12-02T18:38:00Z">
                    <w:rPr>
                      <w:rFonts w:cs="Times New Roman"/>
                      <w:szCs w:val="24"/>
                    </w:rPr>
                  </w:rPrChange>
                </w:rPr>
                <w:delText>1</w:delText>
              </w:r>
            </w:del>
            <w:r w:rsidRPr="0093063F">
              <w:rPr>
                <w:rFonts w:cs="Times New Roman"/>
                <w:sz w:val="22"/>
                <w:rPrChange w:id="1114" w:author="Matt Masters" w:date="2020-12-02T18:38:00Z">
                  <w:rPr>
                    <w:rFonts w:cs="Times New Roman"/>
                    <w:szCs w:val="24"/>
                  </w:rPr>
                </w:rPrChange>
              </w:rPr>
              <w:t>-1.</w:t>
            </w:r>
            <w:del w:id="1115" w:author="Matt Masters" w:date="2020-12-02T17:58:00Z">
              <w:r w:rsidRPr="0093063F">
                <w:rPr>
                  <w:rFonts w:cs="Times New Roman"/>
                  <w:sz w:val="22"/>
                  <w:rPrChange w:id="1116" w:author="Matt Masters" w:date="2020-12-02T18:38:00Z">
                    <w:rPr>
                      <w:rFonts w:cs="Times New Roman"/>
                      <w:szCs w:val="24"/>
                    </w:rPr>
                  </w:rPrChange>
                </w:rPr>
                <w:delText>0713</w:delText>
              </w:r>
            </w:del>
            <w:ins w:id="1117" w:author="Matt Masters" w:date="2020-12-02T17:58:00Z">
              <w:r w:rsidRPr="0093063F">
                <w:rPr>
                  <w:rFonts w:cs="Times New Roman"/>
                  <w:sz w:val="22"/>
                  <w:rPrChange w:id="1118" w:author="Matt Masters" w:date="2020-12-02T18:38:00Z">
                    <w:rPr>
                      <w:rFonts w:cs="Times New Roman"/>
                      <w:szCs w:val="24"/>
                    </w:rPr>
                  </w:rPrChange>
                </w:rPr>
                <w:t>071</w:t>
              </w:r>
            </w:ins>
            <w:ins w:id="1119" w:author="Matt Masters" w:date="2020-12-02T10:52:00Z">
              <w:r w:rsidR="00123208" w:rsidRPr="0093063F">
                <w:rPr>
                  <w:rFonts w:cs="Times New Roman"/>
                  <w:sz w:val="22"/>
                  <w:rPrChange w:id="1120" w:author="Matt Masters" w:date="2020-12-02T18:38:00Z">
                    <w:rPr>
                      <w:rFonts w:cs="Times New Roman"/>
                      <w:szCs w:val="24"/>
                    </w:rPr>
                  </w:rPrChange>
                </w:rPr>
                <w:t>4</w:t>
              </w:r>
            </w:ins>
            <w:del w:id="1121" w:author="Matt Masters" w:date="2020-12-02T10:52:00Z">
              <w:r w:rsidRPr="0093063F" w:rsidDel="00123208">
                <w:rPr>
                  <w:rFonts w:cs="Times New Roman"/>
                  <w:sz w:val="22"/>
                  <w:rPrChange w:id="1122" w:author="Matt Masters" w:date="2020-12-02T18:38:00Z">
                    <w:rPr>
                      <w:rFonts w:cs="Times New Roman"/>
                      <w:szCs w:val="24"/>
                    </w:rPr>
                  </w:rPrChange>
                </w:rPr>
                <w:delText>3</w:delText>
              </w:r>
            </w:del>
          </w:p>
        </w:tc>
      </w:tr>
      <w:tr w:rsidR="00524862" w:rsidRPr="0093063F" w14:paraId="1F6187AE" w14:textId="77777777" w:rsidTr="0093063F">
        <w:trPr>
          <w:trHeight w:val="250"/>
          <w:trPrChange w:id="1123" w:author="Matt Masters" w:date="2020-12-02T18:38:00Z">
            <w:trPr>
              <w:trHeight w:val="250"/>
            </w:trPr>
          </w:trPrChange>
        </w:trPr>
        <w:tc>
          <w:tcPr>
            <w:tcW w:w="1800" w:type="dxa"/>
            <w:gridSpan w:val="2"/>
            <w:tcPrChange w:id="1124" w:author="Matt Masters" w:date="2020-12-02T18:38:00Z">
              <w:tcPr>
                <w:tcW w:w="2582" w:type="dxa"/>
                <w:gridSpan w:val="2"/>
              </w:tcPr>
            </w:tcPrChange>
          </w:tcPr>
          <w:p w14:paraId="44CF8AFB" w14:textId="145475B0" w:rsidR="00524862" w:rsidRPr="0093063F" w:rsidRDefault="005074A5" w:rsidP="00660806">
            <w:pPr>
              <w:spacing w:line="259" w:lineRule="auto"/>
              <w:rPr>
                <w:rFonts w:cs="Times New Roman"/>
                <w:sz w:val="22"/>
                <w:rPrChange w:id="1125" w:author="Matt Masters" w:date="2020-12-02T18:38:00Z">
                  <w:rPr>
                    <w:rFonts w:cs="Times New Roman"/>
                    <w:szCs w:val="24"/>
                  </w:rPr>
                </w:rPrChange>
              </w:rPr>
            </w:pPr>
            <w:r w:rsidRPr="0093063F">
              <w:rPr>
                <w:rFonts w:cs="Times New Roman"/>
                <w:sz w:val="22"/>
                <w:rPrChange w:id="1126" w:author="Matt Masters" w:date="2020-12-02T18:38:00Z">
                  <w:rPr>
                    <w:rFonts w:cs="Times New Roman"/>
                    <w:szCs w:val="24"/>
                  </w:rPr>
                </w:rPrChange>
              </w:rPr>
              <w:t>W</w:t>
            </w:r>
            <w:r w:rsidR="0093109A" w:rsidRPr="0093063F">
              <w:rPr>
                <w:rFonts w:cs="Times New Roman"/>
                <w:sz w:val="22"/>
                <w:rPrChange w:id="1127" w:author="Matt Masters" w:date="2020-12-02T18:38:00Z">
                  <w:rPr>
                    <w:rFonts w:cs="Times New Roman"/>
                    <w:szCs w:val="24"/>
                  </w:rPr>
                </w:rPrChange>
              </w:rPr>
              <w:t>ife isolated</w:t>
            </w:r>
          </w:p>
        </w:tc>
        <w:tc>
          <w:tcPr>
            <w:tcW w:w="1687" w:type="dxa"/>
            <w:vAlign w:val="bottom"/>
            <w:tcPrChange w:id="1128" w:author="Matt Masters" w:date="2020-12-02T18:38:00Z">
              <w:tcPr>
                <w:tcW w:w="1198" w:type="dxa"/>
                <w:vAlign w:val="bottom"/>
              </w:tcPr>
            </w:tcPrChange>
          </w:tcPr>
          <w:p w14:paraId="691395B9" w14:textId="30508E6B" w:rsidR="00524862" w:rsidRPr="0093063F" w:rsidRDefault="00524862" w:rsidP="00660806">
            <w:pPr>
              <w:spacing w:line="259" w:lineRule="auto"/>
              <w:rPr>
                <w:rFonts w:cs="Times New Roman"/>
                <w:sz w:val="22"/>
                <w:rPrChange w:id="1129" w:author="Matt Masters" w:date="2020-12-02T18:38:00Z">
                  <w:rPr>
                    <w:rFonts w:cs="Times New Roman"/>
                    <w:szCs w:val="24"/>
                  </w:rPr>
                </w:rPrChange>
              </w:rPr>
            </w:pPr>
            <w:r w:rsidRPr="0093063F">
              <w:rPr>
                <w:rFonts w:cs="Times New Roman"/>
                <w:sz w:val="22"/>
                <w:rPrChange w:id="1130" w:author="Matt Masters" w:date="2020-12-02T18:38:00Z">
                  <w:rPr>
                    <w:rFonts w:cs="Times New Roman"/>
                    <w:szCs w:val="24"/>
                  </w:rPr>
                </w:rPrChange>
              </w:rPr>
              <w:t>1.</w:t>
            </w:r>
            <w:del w:id="1131" w:author="Matt Masters" w:date="2020-12-02T17:58:00Z">
              <w:r w:rsidRPr="0093063F">
                <w:rPr>
                  <w:rFonts w:cs="Times New Roman"/>
                  <w:sz w:val="22"/>
                  <w:rPrChange w:id="1132" w:author="Matt Masters" w:date="2020-12-02T18:38:00Z">
                    <w:rPr>
                      <w:rFonts w:cs="Times New Roman"/>
                      <w:szCs w:val="24"/>
                    </w:rPr>
                  </w:rPrChange>
                </w:rPr>
                <w:delText>1106</w:delText>
              </w:r>
            </w:del>
            <w:ins w:id="1133" w:author="Matt Masters" w:date="2020-12-02T17:58:00Z">
              <w:r w:rsidRPr="0093063F">
                <w:rPr>
                  <w:rFonts w:cs="Times New Roman"/>
                  <w:sz w:val="22"/>
                  <w:rPrChange w:id="1134" w:author="Matt Masters" w:date="2020-12-02T18:38:00Z">
                    <w:rPr>
                      <w:rFonts w:cs="Times New Roman"/>
                      <w:szCs w:val="24"/>
                    </w:rPr>
                  </w:rPrChange>
                </w:rPr>
                <w:t>11</w:t>
              </w:r>
            </w:ins>
            <w:ins w:id="1135" w:author="Matt Masters" w:date="2020-12-02T10:18:00Z">
              <w:r w:rsidR="005538E8" w:rsidRPr="0093063F">
                <w:rPr>
                  <w:rFonts w:cs="Times New Roman"/>
                  <w:sz w:val="22"/>
                  <w:rPrChange w:id="1136" w:author="Matt Masters" w:date="2020-12-02T18:38:00Z">
                    <w:rPr>
                      <w:rFonts w:cs="Times New Roman"/>
                      <w:szCs w:val="24"/>
                    </w:rPr>
                  </w:rPrChange>
                </w:rPr>
                <w:t>57</w:t>
              </w:r>
            </w:ins>
            <w:del w:id="1137" w:author="Matt Masters" w:date="2020-12-02T10:18:00Z">
              <w:r w:rsidRPr="0093063F" w:rsidDel="005538E8">
                <w:rPr>
                  <w:rFonts w:cs="Times New Roman"/>
                  <w:sz w:val="22"/>
                  <w:rPrChange w:id="1138" w:author="Matt Masters" w:date="2020-12-02T18:38:00Z">
                    <w:rPr>
                      <w:rFonts w:cs="Times New Roman"/>
                      <w:szCs w:val="24"/>
                    </w:rPr>
                  </w:rPrChange>
                </w:rPr>
                <w:delText>06</w:delText>
              </w:r>
            </w:del>
            <w:r w:rsidRPr="0093063F">
              <w:rPr>
                <w:rFonts w:cs="Times New Roman"/>
                <w:sz w:val="22"/>
                <w:vertAlign w:val="superscript"/>
                <w:rPrChange w:id="1139" w:author="Matt Masters" w:date="2020-12-02T18:38:00Z">
                  <w:rPr>
                    <w:rFonts w:cs="Times New Roman"/>
                    <w:szCs w:val="24"/>
                    <w:vertAlign w:val="superscript"/>
                  </w:rPr>
                </w:rPrChange>
              </w:rPr>
              <w:t xml:space="preserve"> a</w:t>
            </w:r>
          </w:p>
        </w:tc>
        <w:tc>
          <w:tcPr>
            <w:tcW w:w="1683" w:type="dxa"/>
            <w:tcPrChange w:id="1140" w:author="Matt Masters" w:date="2020-12-02T18:38:00Z">
              <w:tcPr>
                <w:tcW w:w="1710" w:type="dxa"/>
              </w:tcPr>
            </w:tcPrChange>
          </w:tcPr>
          <w:p w14:paraId="2F63D28B" w14:textId="61133CF2" w:rsidR="00524862" w:rsidRPr="0093063F" w:rsidRDefault="00524862" w:rsidP="00660806">
            <w:pPr>
              <w:spacing w:line="259" w:lineRule="auto"/>
              <w:jc w:val="center"/>
              <w:rPr>
                <w:rFonts w:cs="Times New Roman"/>
                <w:sz w:val="22"/>
                <w:rPrChange w:id="1141" w:author="Matt Masters" w:date="2020-12-02T18:38:00Z">
                  <w:rPr>
                    <w:rFonts w:cs="Times New Roman"/>
                    <w:szCs w:val="24"/>
                  </w:rPr>
                </w:rPrChange>
              </w:rPr>
            </w:pPr>
            <w:r w:rsidRPr="0093063F">
              <w:rPr>
                <w:rFonts w:cs="Times New Roman"/>
                <w:sz w:val="22"/>
                <w:rPrChange w:id="1142" w:author="Matt Masters" w:date="2020-12-02T18:38:00Z">
                  <w:rPr>
                    <w:rFonts w:cs="Times New Roman"/>
                    <w:szCs w:val="24"/>
                  </w:rPr>
                </w:rPrChange>
              </w:rPr>
              <w:t>1.</w:t>
            </w:r>
            <w:del w:id="1143" w:author="Matt Masters" w:date="2020-12-02T17:58:00Z">
              <w:r w:rsidRPr="0093063F">
                <w:rPr>
                  <w:rFonts w:cs="Times New Roman"/>
                  <w:sz w:val="22"/>
                  <w:rPrChange w:id="1144" w:author="Matt Masters" w:date="2020-12-02T18:38:00Z">
                    <w:rPr>
                      <w:rFonts w:cs="Times New Roman"/>
                      <w:szCs w:val="24"/>
                    </w:rPr>
                  </w:rPrChange>
                </w:rPr>
                <w:delText>0487</w:delText>
              </w:r>
            </w:del>
            <w:ins w:id="1145" w:author="Matt Masters" w:date="2020-12-02T17:58:00Z">
              <w:r w:rsidRPr="0093063F">
                <w:rPr>
                  <w:rFonts w:cs="Times New Roman"/>
                  <w:sz w:val="22"/>
                  <w:rPrChange w:id="1146" w:author="Matt Masters" w:date="2020-12-02T18:38:00Z">
                    <w:rPr>
                      <w:rFonts w:cs="Times New Roman"/>
                      <w:szCs w:val="24"/>
                    </w:rPr>
                  </w:rPrChange>
                </w:rPr>
                <w:t>0</w:t>
              </w:r>
            </w:ins>
            <w:ins w:id="1147" w:author="Matt Masters" w:date="2020-12-02T10:29:00Z">
              <w:r w:rsidR="00851B28" w:rsidRPr="0093063F">
                <w:rPr>
                  <w:rFonts w:cs="Times New Roman"/>
                  <w:sz w:val="22"/>
                  <w:rPrChange w:id="1148" w:author="Matt Masters" w:date="2020-12-02T18:38:00Z">
                    <w:rPr>
                      <w:rFonts w:cs="Times New Roman"/>
                      <w:szCs w:val="24"/>
                    </w:rPr>
                  </w:rPrChange>
                </w:rPr>
                <w:t>535</w:t>
              </w:r>
            </w:ins>
            <w:del w:id="1149" w:author="Matt Masters" w:date="2020-12-02T10:29:00Z">
              <w:r w:rsidRPr="0093063F" w:rsidDel="00851B28">
                <w:rPr>
                  <w:rFonts w:cs="Times New Roman"/>
                  <w:sz w:val="22"/>
                  <w:rPrChange w:id="1150" w:author="Matt Masters" w:date="2020-12-02T18:38:00Z">
                    <w:rPr>
                      <w:rFonts w:cs="Times New Roman"/>
                      <w:szCs w:val="24"/>
                    </w:rPr>
                  </w:rPrChange>
                </w:rPr>
                <w:delText>487</w:delText>
              </w:r>
            </w:del>
            <w:r w:rsidRPr="0093063F">
              <w:rPr>
                <w:rFonts w:cs="Times New Roman"/>
                <w:sz w:val="22"/>
                <w:rPrChange w:id="1151" w:author="Matt Masters" w:date="2020-12-02T18:38:00Z">
                  <w:rPr>
                    <w:rFonts w:cs="Times New Roman"/>
                    <w:szCs w:val="24"/>
                  </w:rPr>
                </w:rPrChange>
              </w:rPr>
              <w:t>-1.</w:t>
            </w:r>
            <w:del w:id="1152" w:author="Matt Masters" w:date="2020-12-02T17:58:00Z">
              <w:r w:rsidRPr="0093063F">
                <w:rPr>
                  <w:rFonts w:cs="Times New Roman"/>
                  <w:sz w:val="22"/>
                  <w:rPrChange w:id="1153" w:author="Matt Masters" w:date="2020-12-02T18:38:00Z">
                    <w:rPr>
                      <w:rFonts w:cs="Times New Roman"/>
                      <w:szCs w:val="24"/>
                    </w:rPr>
                  </w:rPrChange>
                </w:rPr>
                <w:delText>1762</w:delText>
              </w:r>
            </w:del>
            <w:ins w:id="1154" w:author="Matt Masters" w:date="2020-12-02T17:58:00Z">
              <w:r w:rsidRPr="0093063F">
                <w:rPr>
                  <w:rFonts w:cs="Times New Roman"/>
                  <w:sz w:val="22"/>
                  <w:rPrChange w:id="1155" w:author="Matt Masters" w:date="2020-12-02T18:38:00Z">
                    <w:rPr>
                      <w:rFonts w:cs="Times New Roman"/>
                      <w:szCs w:val="24"/>
                    </w:rPr>
                  </w:rPrChange>
                </w:rPr>
                <w:t>1</w:t>
              </w:r>
            </w:ins>
            <w:ins w:id="1156" w:author="Matt Masters" w:date="2020-12-02T10:29:00Z">
              <w:r w:rsidR="00851B28" w:rsidRPr="0093063F">
                <w:rPr>
                  <w:rFonts w:cs="Times New Roman"/>
                  <w:sz w:val="22"/>
                  <w:rPrChange w:id="1157" w:author="Matt Masters" w:date="2020-12-02T18:38:00Z">
                    <w:rPr>
                      <w:rFonts w:cs="Times New Roman"/>
                      <w:szCs w:val="24"/>
                    </w:rPr>
                  </w:rPrChange>
                </w:rPr>
                <w:t>816</w:t>
              </w:r>
            </w:ins>
            <w:del w:id="1158" w:author="Matt Masters" w:date="2020-12-02T10:29:00Z">
              <w:r w:rsidRPr="0093063F" w:rsidDel="00851B28">
                <w:rPr>
                  <w:rFonts w:cs="Times New Roman"/>
                  <w:sz w:val="22"/>
                  <w:rPrChange w:id="1159" w:author="Matt Masters" w:date="2020-12-02T18:38:00Z">
                    <w:rPr>
                      <w:rFonts w:cs="Times New Roman"/>
                      <w:szCs w:val="24"/>
                    </w:rPr>
                  </w:rPrChange>
                </w:rPr>
                <w:delText>762</w:delText>
              </w:r>
            </w:del>
          </w:p>
        </w:tc>
        <w:tc>
          <w:tcPr>
            <w:tcW w:w="416" w:type="dxa"/>
            <w:tcPrChange w:id="1160" w:author="Matt Masters" w:date="2020-12-02T18:38:00Z">
              <w:tcPr>
                <w:tcW w:w="719" w:type="dxa"/>
              </w:tcPr>
            </w:tcPrChange>
          </w:tcPr>
          <w:p w14:paraId="2390ED66" w14:textId="77777777" w:rsidR="00524862" w:rsidRPr="0093063F" w:rsidRDefault="00524862" w:rsidP="00660806">
            <w:pPr>
              <w:rPr>
                <w:rFonts w:cs="Times New Roman"/>
                <w:sz w:val="22"/>
                <w:rPrChange w:id="1161" w:author="Matt Masters" w:date="2020-12-02T18:38:00Z">
                  <w:rPr>
                    <w:rFonts w:cs="Times New Roman"/>
                    <w:szCs w:val="24"/>
                  </w:rPr>
                </w:rPrChange>
              </w:rPr>
            </w:pPr>
          </w:p>
        </w:tc>
        <w:tc>
          <w:tcPr>
            <w:tcW w:w="1731" w:type="dxa"/>
            <w:vAlign w:val="bottom"/>
            <w:tcPrChange w:id="1162" w:author="Matt Masters" w:date="2020-12-02T18:38:00Z">
              <w:tcPr>
                <w:tcW w:w="1081" w:type="dxa"/>
                <w:vAlign w:val="bottom"/>
              </w:tcPr>
            </w:tcPrChange>
          </w:tcPr>
          <w:p w14:paraId="09F01FCD" w14:textId="7B80C29A" w:rsidR="00524862" w:rsidRPr="0093063F" w:rsidRDefault="00524862" w:rsidP="00660806">
            <w:pPr>
              <w:spacing w:line="259" w:lineRule="auto"/>
              <w:rPr>
                <w:rFonts w:cs="Times New Roman"/>
                <w:sz w:val="22"/>
                <w:rPrChange w:id="1163" w:author="Matt Masters" w:date="2020-12-02T18:38:00Z">
                  <w:rPr>
                    <w:rFonts w:cs="Times New Roman"/>
                    <w:szCs w:val="24"/>
                  </w:rPr>
                </w:rPrChange>
              </w:rPr>
            </w:pPr>
            <w:r w:rsidRPr="0093063F">
              <w:rPr>
                <w:rFonts w:cs="Times New Roman"/>
                <w:sz w:val="22"/>
                <w:rPrChange w:id="1164" w:author="Matt Masters" w:date="2020-12-02T18:38:00Z">
                  <w:rPr>
                    <w:rFonts w:cs="Times New Roman"/>
                    <w:szCs w:val="24"/>
                  </w:rPr>
                </w:rPrChange>
              </w:rPr>
              <w:t>1.</w:t>
            </w:r>
            <w:del w:id="1165" w:author="Matt Masters" w:date="2020-12-02T17:58:00Z">
              <w:r w:rsidRPr="0093063F">
                <w:rPr>
                  <w:rFonts w:cs="Times New Roman"/>
                  <w:sz w:val="22"/>
                  <w:rPrChange w:id="1166" w:author="Matt Masters" w:date="2020-12-02T18:38:00Z">
                    <w:rPr>
                      <w:rFonts w:cs="Times New Roman"/>
                      <w:szCs w:val="24"/>
                    </w:rPr>
                  </w:rPrChange>
                </w:rPr>
                <w:delText>1755</w:delText>
              </w:r>
            </w:del>
            <w:ins w:id="1167" w:author="Matt Masters" w:date="2020-12-02T17:58:00Z">
              <w:r w:rsidRPr="0093063F">
                <w:rPr>
                  <w:rFonts w:cs="Times New Roman"/>
                  <w:sz w:val="22"/>
                  <w:rPrChange w:id="1168" w:author="Matt Masters" w:date="2020-12-02T18:38:00Z">
                    <w:rPr>
                      <w:rFonts w:cs="Times New Roman"/>
                      <w:szCs w:val="24"/>
                    </w:rPr>
                  </w:rPrChange>
                </w:rPr>
                <w:t>17</w:t>
              </w:r>
            </w:ins>
            <w:ins w:id="1169" w:author="Matt Masters" w:date="2020-12-02T10:52:00Z">
              <w:r w:rsidR="00123208" w:rsidRPr="0093063F">
                <w:rPr>
                  <w:rFonts w:cs="Times New Roman"/>
                  <w:sz w:val="22"/>
                  <w:rPrChange w:id="1170" w:author="Matt Masters" w:date="2020-12-02T18:38:00Z">
                    <w:rPr>
                      <w:rFonts w:cs="Times New Roman"/>
                      <w:szCs w:val="24"/>
                    </w:rPr>
                  </w:rPrChange>
                </w:rPr>
                <w:t>76</w:t>
              </w:r>
            </w:ins>
            <w:del w:id="1171" w:author="Matt Masters" w:date="2020-12-02T10:52:00Z">
              <w:r w:rsidRPr="0093063F" w:rsidDel="00123208">
                <w:rPr>
                  <w:rFonts w:cs="Times New Roman"/>
                  <w:sz w:val="22"/>
                  <w:rPrChange w:id="1172" w:author="Matt Masters" w:date="2020-12-02T18:38:00Z">
                    <w:rPr>
                      <w:rFonts w:cs="Times New Roman"/>
                      <w:szCs w:val="24"/>
                    </w:rPr>
                  </w:rPrChange>
                </w:rPr>
                <w:delText>55</w:delText>
              </w:r>
            </w:del>
            <w:r w:rsidRPr="0093063F">
              <w:rPr>
                <w:rFonts w:cs="Times New Roman"/>
                <w:sz w:val="22"/>
                <w:vertAlign w:val="superscript"/>
                <w:rPrChange w:id="1173" w:author="Matt Masters" w:date="2020-12-02T18:38:00Z">
                  <w:rPr>
                    <w:rFonts w:cs="Times New Roman"/>
                    <w:szCs w:val="24"/>
                    <w:vertAlign w:val="superscript"/>
                  </w:rPr>
                </w:rPrChange>
              </w:rPr>
              <w:t xml:space="preserve"> a</w:t>
            </w:r>
          </w:p>
        </w:tc>
        <w:tc>
          <w:tcPr>
            <w:tcW w:w="1683" w:type="dxa"/>
            <w:tcPrChange w:id="1174" w:author="Matt Masters" w:date="2020-12-02T18:38:00Z">
              <w:tcPr>
                <w:tcW w:w="1710" w:type="dxa"/>
              </w:tcPr>
            </w:tcPrChange>
          </w:tcPr>
          <w:p w14:paraId="5C00A25C" w14:textId="4EF03917" w:rsidR="00524862" w:rsidRPr="0093063F" w:rsidRDefault="00524862" w:rsidP="00660806">
            <w:pPr>
              <w:spacing w:line="259" w:lineRule="auto"/>
              <w:jc w:val="center"/>
              <w:rPr>
                <w:rFonts w:cs="Times New Roman"/>
                <w:sz w:val="22"/>
                <w:rPrChange w:id="1175" w:author="Matt Masters" w:date="2020-12-02T18:38:00Z">
                  <w:rPr>
                    <w:rFonts w:cs="Times New Roman"/>
                    <w:szCs w:val="24"/>
                  </w:rPr>
                </w:rPrChange>
              </w:rPr>
            </w:pPr>
            <w:r w:rsidRPr="0093063F">
              <w:rPr>
                <w:rFonts w:cs="Times New Roman"/>
                <w:sz w:val="22"/>
                <w:rPrChange w:id="1176" w:author="Matt Masters" w:date="2020-12-02T18:38:00Z">
                  <w:rPr>
                    <w:rFonts w:cs="Times New Roman"/>
                    <w:szCs w:val="24"/>
                  </w:rPr>
                </w:rPrChange>
              </w:rPr>
              <w:t>1.</w:t>
            </w:r>
            <w:del w:id="1177" w:author="Matt Masters" w:date="2020-12-02T17:58:00Z">
              <w:r w:rsidRPr="0093063F">
                <w:rPr>
                  <w:rFonts w:cs="Times New Roman"/>
                  <w:sz w:val="22"/>
                  <w:rPrChange w:id="1178" w:author="Matt Masters" w:date="2020-12-02T18:38:00Z">
                    <w:rPr>
                      <w:rFonts w:cs="Times New Roman"/>
                      <w:szCs w:val="24"/>
                    </w:rPr>
                  </w:rPrChange>
                </w:rPr>
                <w:delText>0862</w:delText>
              </w:r>
            </w:del>
            <w:ins w:id="1179" w:author="Matt Masters" w:date="2020-12-02T17:58:00Z">
              <w:r w:rsidRPr="0093063F">
                <w:rPr>
                  <w:rFonts w:cs="Times New Roman"/>
                  <w:sz w:val="22"/>
                  <w:rPrChange w:id="1180" w:author="Matt Masters" w:date="2020-12-02T18:38:00Z">
                    <w:rPr>
                      <w:rFonts w:cs="Times New Roman"/>
                      <w:szCs w:val="24"/>
                    </w:rPr>
                  </w:rPrChange>
                </w:rPr>
                <w:t>08</w:t>
              </w:r>
            </w:ins>
            <w:ins w:id="1181" w:author="Matt Masters" w:date="2020-12-02T10:52:00Z">
              <w:r w:rsidR="00123208" w:rsidRPr="0093063F">
                <w:rPr>
                  <w:rFonts w:cs="Times New Roman"/>
                  <w:sz w:val="22"/>
                  <w:rPrChange w:id="1182" w:author="Matt Masters" w:date="2020-12-02T18:38:00Z">
                    <w:rPr>
                      <w:rFonts w:cs="Times New Roman"/>
                      <w:szCs w:val="24"/>
                    </w:rPr>
                  </w:rPrChange>
                </w:rPr>
                <w:t>80</w:t>
              </w:r>
            </w:ins>
            <w:del w:id="1183" w:author="Matt Masters" w:date="2020-12-02T10:52:00Z">
              <w:r w:rsidRPr="0093063F" w:rsidDel="00123208">
                <w:rPr>
                  <w:rFonts w:cs="Times New Roman"/>
                  <w:sz w:val="22"/>
                  <w:rPrChange w:id="1184" w:author="Matt Masters" w:date="2020-12-02T18:38:00Z">
                    <w:rPr>
                      <w:rFonts w:cs="Times New Roman"/>
                      <w:szCs w:val="24"/>
                    </w:rPr>
                  </w:rPrChange>
                </w:rPr>
                <w:delText>62</w:delText>
              </w:r>
            </w:del>
            <w:r w:rsidRPr="0093063F">
              <w:rPr>
                <w:rFonts w:cs="Times New Roman"/>
                <w:sz w:val="22"/>
                <w:rPrChange w:id="1185" w:author="Matt Masters" w:date="2020-12-02T18:38:00Z">
                  <w:rPr>
                    <w:rFonts w:cs="Times New Roman"/>
                    <w:szCs w:val="24"/>
                  </w:rPr>
                </w:rPrChange>
              </w:rPr>
              <w:t>-1.</w:t>
            </w:r>
            <w:del w:id="1186" w:author="Matt Masters" w:date="2020-12-02T17:58:00Z">
              <w:r w:rsidRPr="0093063F">
                <w:rPr>
                  <w:rFonts w:cs="Times New Roman"/>
                  <w:sz w:val="22"/>
                  <w:rPrChange w:id="1187" w:author="Matt Masters" w:date="2020-12-02T18:38:00Z">
                    <w:rPr>
                      <w:rFonts w:cs="Times New Roman"/>
                      <w:szCs w:val="24"/>
                    </w:rPr>
                  </w:rPrChange>
                </w:rPr>
                <w:delText>2722</w:delText>
              </w:r>
            </w:del>
            <w:ins w:id="1188" w:author="Matt Masters" w:date="2020-12-02T17:58:00Z">
              <w:r w:rsidRPr="0093063F">
                <w:rPr>
                  <w:rFonts w:cs="Times New Roman"/>
                  <w:sz w:val="22"/>
                  <w:rPrChange w:id="1189" w:author="Matt Masters" w:date="2020-12-02T18:38:00Z">
                    <w:rPr>
                      <w:rFonts w:cs="Times New Roman"/>
                      <w:szCs w:val="24"/>
                    </w:rPr>
                  </w:rPrChange>
                </w:rPr>
                <w:t>27</w:t>
              </w:r>
            </w:ins>
            <w:ins w:id="1190" w:author="Matt Masters" w:date="2020-12-02T10:52:00Z">
              <w:r w:rsidR="00123208" w:rsidRPr="0093063F">
                <w:rPr>
                  <w:rFonts w:cs="Times New Roman"/>
                  <w:sz w:val="22"/>
                  <w:rPrChange w:id="1191" w:author="Matt Masters" w:date="2020-12-02T18:38:00Z">
                    <w:rPr>
                      <w:rFonts w:cs="Times New Roman"/>
                      <w:szCs w:val="24"/>
                    </w:rPr>
                  </w:rPrChange>
                </w:rPr>
                <w:t>45</w:t>
              </w:r>
            </w:ins>
            <w:del w:id="1192" w:author="Matt Masters" w:date="2020-12-02T10:52:00Z">
              <w:r w:rsidRPr="0093063F" w:rsidDel="00123208">
                <w:rPr>
                  <w:rFonts w:cs="Times New Roman"/>
                  <w:sz w:val="22"/>
                  <w:rPrChange w:id="1193" w:author="Matt Masters" w:date="2020-12-02T18:38:00Z">
                    <w:rPr>
                      <w:rFonts w:cs="Times New Roman"/>
                      <w:szCs w:val="24"/>
                    </w:rPr>
                  </w:rPrChange>
                </w:rPr>
                <w:delText>22</w:delText>
              </w:r>
            </w:del>
          </w:p>
        </w:tc>
      </w:tr>
      <w:tr w:rsidR="00524862" w:rsidRPr="0093063F" w14:paraId="209A0537" w14:textId="77777777" w:rsidTr="0093063F">
        <w:trPr>
          <w:trHeight w:val="250"/>
          <w:trPrChange w:id="1194" w:author="Matt Masters" w:date="2020-12-02T18:38:00Z">
            <w:trPr>
              <w:trHeight w:val="250"/>
            </w:trPr>
          </w:trPrChange>
        </w:trPr>
        <w:tc>
          <w:tcPr>
            <w:tcW w:w="1800" w:type="dxa"/>
            <w:gridSpan w:val="2"/>
            <w:tcPrChange w:id="1195" w:author="Matt Masters" w:date="2020-12-02T18:38:00Z">
              <w:tcPr>
                <w:tcW w:w="2582" w:type="dxa"/>
                <w:gridSpan w:val="2"/>
              </w:tcPr>
            </w:tcPrChange>
          </w:tcPr>
          <w:p w14:paraId="7B9ED308" w14:textId="0733A68D" w:rsidR="00524862" w:rsidRPr="0093063F" w:rsidRDefault="0093109A" w:rsidP="00660806">
            <w:pPr>
              <w:spacing w:line="259" w:lineRule="auto"/>
              <w:rPr>
                <w:rFonts w:cs="Times New Roman"/>
                <w:sz w:val="22"/>
                <w:rPrChange w:id="1196" w:author="Matt Masters" w:date="2020-12-02T18:38:00Z">
                  <w:rPr>
                    <w:rFonts w:cs="Times New Roman"/>
                    <w:szCs w:val="24"/>
                  </w:rPr>
                </w:rPrChange>
              </w:rPr>
            </w:pPr>
            <w:r w:rsidRPr="0093063F">
              <w:rPr>
                <w:rFonts w:cs="Times New Roman"/>
                <w:sz w:val="22"/>
                <w:rPrChange w:id="1197" w:author="Matt Masters" w:date="2020-12-02T18:38:00Z">
                  <w:rPr>
                    <w:rFonts w:cs="Times New Roman"/>
                    <w:szCs w:val="24"/>
                  </w:rPr>
                </w:rPrChange>
              </w:rPr>
              <w:t>Both isolated</w:t>
            </w:r>
          </w:p>
        </w:tc>
        <w:tc>
          <w:tcPr>
            <w:tcW w:w="1687" w:type="dxa"/>
            <w:vAlign w:val="bottom"/>
            <w:tcPrChange w:id="1198" w:author="Matt Masters" w:date="2020-12-02T18:38:00Z">
              <w:tcPr>
                <w:tcW w:w="1198" w:type="dxa"/>
                <w:vAlign w:val="bottom"/>
              </w:tcPr>
            </w:tcPrChange>
          </w:tcPr>
          <w:p w14:paraId="1712DC49" w14:textId="15F1CAB1" w:rsidR="00524862" w:rsidRPr="0093063F" w:rsidRDefault="00524862" w:rsidP="00660806">
            <w:pPr>
              <w:spacing w:line="259" w:lineRule="auto"/>
              <w:rPr>
                <w:rFonts w:cs="Times New Roman"/>
                <w:sz w:val="22"/>
                <w:rPrChange w:id="1199" w:author="Matt Masters" w:date="2020-12-02T18:38:00Z">
                  <w:rPr>
                    <w:rFonts w:cs="Times New Roman"/>
                    <w:szCs w:val="24"/>
                  </w:rPr>
                </w:rPrChange>
              </w:rPr>
            </w:pPr>
            <w:r w:rsidRPr="0093063F">
              <w:rPr>
                <w:rFonts w:cs="Times New Roman"/>
                <w:sz w:val="22"/>
                <w:rPrChange w:id="1200" w:author="Matt Masters" w:date="2020-12-02T18:38:00Z">
                  <w:rPr>
                    <w:rFonts w:cs="Times New Roman"/>
                    <w:szCs w:val="24"/>
                  </w:rPr>
                </w:rPrChange>
              </w:rPr>
              <w:t>1.</w:t>
            </w:r>
            <w:del w:id="1201" w:author="Matt Masters" w:date="2020-12-02T17:58:00Z">
              <w:r w:rsidRPr="0093063F">
                <w:rPr>
                  <w:rFonts w:cs="Times New Roman"/>
                  <w:sz w:val="22"/>
                  <w:rPrChange w:id="1202" w:author="Matt Masters" w:date="2020-12-02T18:38:00Z">
                    <w:rPr>
                      <w:rFonts w:cs="Times New Roman"/>
                      <w:szCs w:val="24"/>
                    </w:rPr>
                  </w:rPrChange>
                </w:rPr>
                <w:delText>1926</w:delText>
              </w:r>
            </w:del>
            <w:ins w:id="1203" w:author="Matt Masters" w:date="2020-12-02T17:58:00Z">
              <w:r w:rsidRPr="0093063F">
                <w:rPr>
                  <w:rFonts w:cs="Times New Roman"/>
                  <w:sz w:val="22"/>
                  <w:rPrChange w:id="1204" w:author="Matt Masters" w:date="2020-12-02T18:38:00Z">
                    <w:rPr>
                      <w:rFonts w:cs="Times New Roman"/>
                      <w:szCs w:val="24"/>
                    </w:rPr>
                  </w:rPrChange>
                </w:rPr>
                <w:t>19</w:t>
              </w:r>
            </w:ins>
            <w:ins w:id="1205" w:author="Matt Masters" w:date="2020-12-02T10:18:00Z">
              <w:r w:rsidR="005538E8" w:rsidRPr="0093063F">
                <w:rPr>
                  <w:rFonts w:cs="Times New Roman"/>
                  <w:sz w:val="22"/>
                  <w:rPrChange w:id="1206" w:author="Matt Masters" w:date="2020-12-02T18:38:00Z">
                    <w:rPr>
                      <w:rFonts w:cs="Times New Roman"/>
                      <w:szCs w:val="24"/>
                    </w:rPr>
                  </w:rPrChange>
                </w:rPr>
                <w:t>99</w:t>
              </w:r>
            </w:ins>
            <w:del w:id="1207" w:author="Matt Masters" w:date="2020-12-02T10:18:00Z">
              <w:r w:rsidRPr="0093063F" w:rsidDel="005538E8">
                <w:rPr>
                  <w:rFonts w:cs="Times New Roman"/>
                  <w:sz w:val="22"/>
                  <w:rPrChange w:id="1208" w:author="Matt Masters" w:date="2020-12-02T18:38:00Z">
                    <w:rPr>
                      <w:rFonts w:cs="Times New Roman"/>
                      <w:szCs w:val="24"/>
                    </w:rPr>
                  </w:rPrChange>
                </w:rPr>
                <w:delText>26</w:delText>
              </w:r>
            </w:del>
            <w:r w:rsidRPr="0093063F">
              <w:rPr>
                <w:rFonts w:cs="Times New Roman"/>
                <w:sz w:val="22"/>
                <w:vertAlign w:val="superscript"/>
                <w:rPrChange w:id="1209" w:author="Matt Masters" w:date="2020-12-02T18:38:00Z">
                  <w:rPr>
                    <w:rFonts w:cs="Times New Roman"/>
                    <w:szCs w:val="24"/>
                    <w:vertAlign w:val="superscript"/>
                  </w:rPr>
                </w:rPrChange>
              </w:rPr>
              <w:t xml:space="preserve"> a</w:t>
            </w:r>
          </w:p>
        </w:tc>
        <w:tc>
          <w:tcPr>
            <w:tcW w:w="1683" w:type="dxa"/>
            <w:tcPrChange w:id="1210" w:author="Matt Masters" w:date="2020-12-02T18:38:00Z">
              <w:tcPr>
                <w:tcW w:w="1710" w:type="dxa"/>
              </w:tcPr>
            </w:tcPrChange>
          </w:tcPr>
          <w:p w14:paraId="49999218" w14:textId="545A3405" w:rsidR="00524862" w:rsidRPr="0093063F" w:rsidRDefault="00524862" w:rsidP="00660806">
            <w:pPr>
              <w:spacing w:line="259" w:lineRule="auto"/>
              <w:jc w:val="center"/>
              <w:rPr>
                <w:rFonts w:cs="Times New Roman"/>
                <w:sz w:val="22"/>
                <w:rPrChange w:id="1211" w:author="Matt Masters" w:date="2020-12-02T18:38:00Z">
                  <w:rPr>
                    <w:rFonts w:cs="Times New Roman"/>
                    <w:szCs w:val="24"/>
                  </w:rPr>
                </w:rPrChange>
              </w:rPr>
            </w:pPr>
            <w:r w:rsidRPr="0093063F">
              <w:rPr>
                <w:rFonts w:cs="Times New Roman"/>
                <w:sz w:val="22"/>
                <w:rPrChange w:id="1212" w:author="Matt Masters" w:date="2020-12-02T18:38:00Z">
                  <w:rPr>
                    <w:rFonts w:cs="Times New Roman"/>
                    <w:szCs w:val="24"/>
                  </w:rPr>
                </w:rPrChange>
              </w:rPr>
              <w:t>1.</w:t>
            </w:r>
            <w:del w:id="1213" w:author="Matt Masters" w:date="2020-12-02T17:58:00Z">
              <w:r w:rsidRPr="0093063F">
                <w:rPr>
                  <w:rFonts w:cs="Times New Roman"/>
                  <w:sz w:val="22"/>
                  <w:rPrChange w:id="1214" w:author="Matt Masters" w:date="2020-12-02T18:38:00Z">
                    <w:rPr>
                      <w:rFonts w:cs="Times New Roman"/>
                      <w:szCs w:val="24"/>
                    </w:rPr>
                  </w:rPrChange>
                </w:rPr>
                <w:delText>1416</w:delText>
              </w:r>
            </w:del>
            <w:ins w:id="1215" w:author="Matt Masters" w:date="2020-12-02T17:58:00Z">
              <w:r w:rsidRPr="0093063F">
                <w:rPr>
                  <w:rFonts w:cs="Times New Roman"/>
                  <w:sz w:val="22"/>
                  <w:rPrChange w:id="1216" w:author="Matt Masters" w:date="2020-12-02T18:38:00Z">
                    <w:rPr>
                      <w:rFonts w:cs="Times New Roman"/>
                      <w:szCs w:val="24"/>
                    </w:rPr>
                  </w:rPrChange>
                </w:rPr>
                <w:t>14</w:t>
              </w:r>
            </w:ins>
            <w:ins w:id="1217" w:author="Matt Masters" w:date="2020-12-02T10:30:00Z">
              <w:r w:rsidR="00851B28" w:rsidRPr="0093063F">
                <w:rPr>
                  <w:rFonts w:cs="Times New Roman"/>
                  <w:sz w:val="22"/>
                  <w:rPrChange w:id="1218" w:author="Matt Masters" w:date="2020-12-02T18:38:00Z">
                    <w:rPr>
                      <w:rFonts w:cs="Times New Roman"/>
                      <w:szCs w:val="24"/>
                    </w:rPr>
                  </w:rPrChange>
                </w:rPr>
                <w:t>8</w:t>
              </w:r>
            </w:ins>
            <w:del w:id="1219" w:author="Matt Masters" w:date="2020-12-02T10:29:00Z">
              <w:r w:rsidRPr="0093063F" w:rsidDel="00851B28">
                <w:rPr>
                  <w:rFonts w:cs="Times New Roman"/>
                  <w:sz w:val="22"/>
                  <w:rPrChange w:id="1220" w:author="Matt Masters" w:date="2020-12-02T18:38:00Z">
                    <w:rPr>
                      <w:rFonts w:cs="Times New Roman"/>
                      <w:szCs w:val="24"/>
                    </w:rPr>
                  </w:rPrChange>
                </w:rPr>
                <w:delText>1</w:delText>
              </w:r>
            </w:del>
            <w:ins w:id="1221" w:author="Matt Masters" w:date="2020-12-02T17:58:00Z">
              <w:r w:rsidRPr="0093063F">
                <w:rPr>
                  <w:rFonts w:cs="Times New Roman"/>
                  <w:sz w:val="22"/>
                  <w:rPrChange w:id="1222" w:author="Matt Masters" w:date="2020-12-02T18:38:00Z">
                    <w:rPr>
                      <w:rFonts w:cs="Times New Roman"/>
                      <w:szCs w:val="24"/>
                    </w:rPr>
                  </w:rPrChange>
                </w:rPr>
                <w:t>6</w:t>
              </w:r>
            </w:ins>
            <w:r w:rsidRPr="0093063F">
              <w:rPr>
                <w:rFonts w:cs="Times New Roman"/>
                <w:sz w:val="22"/>
                <w:rPrChange w:id="1223" w:author="Matt Masters" w:date="2020-12-02T18:38:00Z">
                  <w:rPr>
                    <w:rFonts w:cs="Times New Roman"/>
                    <w:szCs w:val="24"/>
                  </w:rPr>
                </w:rPrChange>
              </w:rPr>
              <w:t>-1.</w:t>
            </w:r>
            <w:del w:id="1224" w:author="Matt Masters" w:date="2020-12-02T17:58:00Z">
              <w:r w:rsidRPr="0093063F">
                <w:rPr>
                  <w:rFonts w:cs="Times New Roman"/>
                  <w:sz w:val="22"/>
                  <w:rPrChange w:id="1225" w:author="Matt Masters" w:date="2020-12-02T18:38:00Z">
                    <w:rPr>
                      <w:rFonts w:cs="Times New Roman"/>
                      <w:szCs w:val="24"/>
                    </w:rPr>
                  </w:rPrChange>
                </w:rPr>
                <w:delText>2459</w:delText>
              </w:r>
            </w:del>
            <w:ins w:id="1226" w:author="Matt Masters" w:date="2020-12-02T17:58:00Z">
              <w:r w:rsidRPr="0093063F">
                <w:rPr>
                  <w:rFonts w:cs="Times New Roman"/>
                  <w:sz w:val="22"/>
                  <w:rPrChange w:id="1227" w:author="Matt Masters" w:date="2020-12-02T18:38:00Z">
                    <w:rPr>
                      <w:rFonts w:cs="Times New Roman"/>
                      <w:szCs w:val="24"/>
                    </w:rPr>
                  </w:rPrChange>
                </w:rPr>
                <w:t>2</w:t>
              </w:r>
            </w:ins>
            <w:ins w:id="1228" w:author="Matt Masters" w:date="2020-12-02T10:30:00Z">
              <w:r w:rsidR="00851B28" w:rsidRPr="0093063F">
                <w:rPr>
                  <w:rFonts w:cs="Times New Roman"/>
                  <w:sz w:val="22"/>
                  <w:rPrChange w:id="1229" w:author="Matt Masters" w:date="2020-12-02T18:38:00Z">
                    <w:rPr>
                      <w:rFonts w:cs="Times New Roman"/>
                      <w:szCs w:val="24"/>
                    </w:rPr>
                  </w:rPrChange>
                </w:rPr>
                <w:t>536</w:t>
              </w:r>
            </w:ins>
            <w:del w:id="1230" w:author="Matt Masters" w:date="2020-12-02T10:30:00Z">
              <w:r w:rsidRPr="0093063F" w:rsidDel="00851B28">
                <w:rPr>
                  <w:rFonts w:cs="Times New Roman"/>
                  <w:sz w:val="22"/>
                  <w:rPrChange w:id="1231" w:author="Matt Masters" w:date="2020-12-02T18:38:00Z">
                    <w:rPr>
                      <w:rFonts w:cs="Times New Roman"/>
                      <w:szCs w:val="24"/>
                    </w:rPr>
                  </w:rPrChange>
                </w:rPr>
                <w:delText>459</w:delText>
              </w:r>
            </w:del>
          </w:p>
        </w:tc>
        <w:tc>
          <w:tcPr>
            <w:tcW w:w="416" w:type="dxa"/>
            <w:tcPrChange w:id="1232" w:author="Matt Masters" w:date="2020-12-02T18:38:00Z">
              <w:tcPr>
                <w:tcW w:w="719" w:type="dxa"/>
              </w:tcPr>
            </w:tcPrChange>
          </w:tcPr>
          <w:p w14:paraId="238677B1" w14:textId="77777777" w:rsidR="00524862" w:rsidRPr="0093063F" w:rsidRDefault="00524862" w:rsidP="00660806">
            <w:pPr>
              <w:rPr>
                <w:rFonts w:cs="Times New Roman"/>
                <w:sz w:val="22"/>
                <w:rPrChange w:id="1233" w:author="Matt Masters" w:date="2020-12-02T18:38:00Z">
                  <w:rPr>
                    <w:rFonts w:cs="Times New Roman"/>
                    <w:szCs w:val="24"/>
                  </w:rPr>
                </w:rPrChange>
              </w:rPr>
            </w:pPr>
          </w:p>
        </w:tc>
        <w:tc>
          <w:tcPr>
            <w:tcW w:w="1731" w:type="dxa"/>
            <w:vAlign w:val="bottom"/>
            <w:tcPrChange w:id="1234" w:author="Matt Masters" w:date="2020-12-02T18:38:00Z">
              <w:tcPr>
                <w:tcW w:w="1081" w:type="dxa"/>
                <w:vAlign w:val="bottom"/>
              </w:tcPr>
            </w:tcPrChange>
          </w:tcPr>
          <w:p w14:paraId="78AA7406" w14:textId="389A7A16" w:rsidR="00524862" w:rsidRPr="0093063F" w:rsidRDefault="00524862" w:rsidP="00660806">
            <w:pPr>
              <w:spacing w:line="259" w:lineRule="auto"/>
              <w:rPr>
                <w:rFonts w:cs="Times New Roman"/>
                <w:sz w:val="22"/>
                <w:rPrChange w:id="1235" w:author="Matt Masters" w:date="2020-12-02T18:38:00Z">
                  <w:rPr>
                    <w:rFonts w:cs="Times New Roman"/>
                    <w:szCs w:val="24"/>
                  </w:rPr>
                </w:rPrChange>
              </w:rPr>
            </w:pPr>
            <w:r w:rsidRPr="0093063F">
              <w:rPr>
                <w:rFonts w:cs="Times New Roman"/>
                <w:sz w:val="22"/>
                <w:rPrChange w:id="1236" w:author="Matt Masters" w:date="2020-12-02T18:38:00Z">
                  <w:rPr>
                    <w:rFonts w:cs="Times New Roman"/>
                    <w:szCs w:val="24"/>
                  </w:rPr>
                </w:rPrChange>
              </w:rPr>
              <w:t>1.</w:t>
            </w:r>
            <w:del w:id="1237" w:author="Matt Masters" w:date="2020-12-02T17:58:00Z">
              <w:r w:rsidRPr="0093063F">
                <w:rPr>
                  <w:rFonts w:cs="Times New Roman"/>
                  <w:sz w:val="22"/>
                  <w:rPrChange w:id="1238" w:author="Matt Masters" w:date="2020-12-02T18:38:00Z">
                    <w:rPr>
                      <w:rFonts w:cs="Times New Roman"/>
                      <w:szCs w:val="24"/>
                    </w:rPr>
                  </w:rPrChange>
                </w:rPr>
                <w:delText>1711</w:delText>
              </w:r>
            </w:del>
            <w:ins w:id="1239" w:author="Matt Masters" w:date="2020-12-02T17:58:00Z">
              <w:r w:rsidRPr="0093063F">
                <w:rPr>
                  <w:rFonts w:cs="Times New Roman"/>
                  <w:sz w:val="22"/>
                  <w:rPrChange w:id="1240" w:author="Matt Masters" w:date="2020-12-02T18:38:00Z">
                    <w:rPr>
                      <w:rFonts w:cs="Times New Roman"/>
                      <w:szCs w:val="24"/>
                    </w:rPr>
                  </w:rPrChange>
                </w:rPr>
                <w:t>17</w:t>
              </w:r>
            </w:ins>
            <w:ins w:id="1241" w:author="Matt Masters" w:date="2020-12-02T10:52:00Z">
              <w:r w:rsidR="00123208" w:rsidRPr="0093063F">
                <w:rPr>
                  <w:rFonts w:cs="Times New Roman"/>
                  <w:sz w:val="22"/>
                  <w:rPrChange w:id="1242" w:author="Matt Masters" w:date="2020-12-02T18:38:00Z">
                    <w:rPr>
                      <w:rFonts w:cs="Times New Roman"/>
                      <w:szCs w:val="24"/>
                    </w:rPr>
                  </w:rPrChange>
                </w:rPr>
                <w:t>48</w:t>
              </w:r>
            </w:ins>
            <w:del w:id="1243" w:author="Matt Masters" w:date="2020-12-02T10:52:00Z">
              <w:r w:rsidRPr="0093063F" w:rsidDel="00123208">
                <w:rPr>
                  <w:rFonts w:cs="Times New Roman"/>
                  <w:sz w:val="22"/>
                  <w:rPrChange w:id="1244" w:author="Matt Masters" w:date="2020-12-02T18:38:00Z">
                    <w:rPr>
                      <w:rFonts w:cs="Times New Roman"/>
                      <w:szCs w:val="24"/>
                    </w:rPr>
                  </w:rPrChange>
                </w:rPr>
                <w:delText>11</w:delText>
              </w:r>
            </w:del>
            <w:r w:rsidRPr="0093063F">
              <w:rPr>
                <w:rFonts w:cs="Times New Roman"/>
                <w:sz w:val="22"/>
                <w:vertAlign w:val="superscript"/>
                <w:rPrChange w:id="1245" w:author="Matt Masters" w:date="2020-12-02T18:38:00Z">
                  <w:rPr>
                    <w:rFonts w:cs="Times New Roman"/>
                    <w:szCs w:val="24"/>
                    <w:vertAlign w:val="superscript"/>
                  </w:rPr>
                </w:rPrChange>
              </w:rPr>
              <w:t xml:space="preserve"> a</w:t>
            </w:r>
          </w:p>
        </w:tc>
        <w:tc>
          <w:tcPr>
            <w:tcW w:w="1683" w:type="dxa"/>
            <w:tcPrChange w:id="1246" w:author="Matt Masters" w:date="2020-12-02T18:38:00Z">
              <w:tcPr>
                <w:tcW w:w="1710" w:type="dxa"/>
              </w:tcPr>
            </w:tcPrChange>
          </w:tcPr>
          <w:p w14:paraId="3E320942" w14:textId="6A401601" w:rsidR="00524862" w:rsidRPr="0093063F" w:rsidRDefault="00524862" w:rsidP="00660806">
            <w:pPr>
              <w:spacing w:line="259" w:lineRule="auto"/>
              <w:jc w:val="center"/>
              <w:rPr>
                <w:rFonts w:cs="Times New Roman"/>
                <w:sz w:val="22"/>
                <w:rPrChange w:id="1247" w:author="Matt Masters" w:date="2020-12-02T18:38:00Z">
                  <w:rPr>
                    <w:rFonts w:cs="Times New Roman"/>
                    <w:szCs w:val="24"/>
                  </w:rPr>
                </w:rPrChange>
              </w:rPr>
            </w:pPr>
            <w:r w:rsidRPr="0093063F">
              <w:rPr>
                <w:rFonts w:cs="Times New Roman"/>
                <w:sz w:val="22"/>
                <w:rPrChange w:id="1248" w:author="Matt Masters" w:date="2020-12-02T18:38:00Z">
                  <w:rPr>
                    <w:rFonts w:cs="Times New Roman"/>
                    <w:szCs w:val="24"/>
                  </w:rPr>
                </w:rPrChange>
              </w:rPr>
              <w:t>1.</w:t>
            </w:r>
            <w:ins w:id="1249" w:author="Matt Masters" w:date="2020-12-02T10:53:00Z">
              <w:r w:rsidR="00123208" w:rsidRPr="0093063F">
                <w:rPr>
                  <w:rFonts w:cs="Times New Roman"/>
                  <w:sz w:val="22"/>
                  <w:rPrChange w:id="1250" w:author="Matt Masters" w:date="2020-12-02T18:38:00Z">
                    <w:rPr>
                      <w:rFonts w:cs="Times New Roman"/>
                      <w:szCs w:val="24"/>
                    </w:rPr>
                  </w:rPrChange>
                </w:rPr>
                <w:t>1033</w:t>
              </w:r>
            </w:ins>
            <w:del w:id="1251" w:author="Matt Masters" w:date="2020-12-02T10:53:00Z">
              <w:r w:rsidRPr="0093063F" w:rsidDel="00123208">
                <w:rPr>
                  <w:rFonts w:cs="Times New Roman"/>
                  <w:sz w:val="22"/>
                  <w:rPrChange w:id="1252" w:author="Matt Masters" w:date="2020-12-02T18:38:00Z">
                    <w:rPr>
                      <w:rFonts w:cs="Times New Roman"/>
                      <w:szCs w:val="24"/>
                    </w:rPr>
                  </w:rPrChange>
                </w:rPr>
                <w:delText>0999</w:delText>
              </w:r>
            </w:del>
            <w:r w:rsidRPr="0093063F">
              <w:rPr>
                <w:rFonts w:cs="Times New Roman"/>
                <w:sz w:val="22"/>
                <w:rPrChange w:id="1253" w:author="Matt Masters" w:date="2020-12-02T18:38:00Z">
                  <w:rPr>
                    <w:rFonts w:cs="Times New Roman"/>
                    <w:szCs w:val="24"/>
                  </w:rPr>
                </w:rPrChange>
              </w:rPr>
              <w:t>-1.</w:t>
            </w:r>
            <w:del w:id="1254" w:author="Matt Masters" w:date="2020-12-02T17:58:00Z">
              <w:r w:rsidRPr="0093063F">
                <w:rPr>
                  <w:rFonts w:cs="Times New Roman"/>
                  <w:sz w:val="22"/>
                  <w:rPrChange w:id="1255" w:author="Matt Masters" w:date="2020-12-02T18:38:00Z">
                    <w:rPr>
                      <w:rFonts w:cs="Times New Roman"/>
                      <w:szCs w:val="24"/>
                    </w:rPr>
                  </w:rPrChange>
                </w:rPr>
                <w:delText>2470</w:delText>
              </w:r>
            </w:del>
            <w:ins w:id="1256" w:author="Matt Masters" w:date="2020-12-02T17:58:00Z">
              <w:r w:rsidRPr="0093063F">
                <w:rPr>
                  <w:rFonts w:cs="Times New Roman"/>
                  <w:sz w:val="22"/>
                  <w:rPrChange w:id="1257" w:author="Matt Masters" w:date="2020-12-02T18:38:00Z">
                    <w:rPr>
                      <w:rFonts w:cs="Times New Roman"/>
                      <w:szCs w:val="24"/>
                    </w:rPr>
                  </w:rPrChange>
                </w:rPr>
                <w:t>2</w:t>
              </w:r>
            </w:ins>
            <w:ins w:id="1258" w:author="Matt Masters" w:date="2020-12-02T10:53:00Z">
              <w:r w:rsidR="00123208" w:rsidRPr="0093063F">
                <w:rPr>
                  <w:rFonts w:cs="Times New Roman"/>
                  <w:sz w:val="22"/>
                  <w:rPrChange w:id="1259" w:author="Matt Masters" w:date="2020-12-02T18:38:00Z">
                    <w:rPr>
                      <w:rFonts w:cs="Times New Roman"/>
                      <w:szCs w:val="24"/>
                    </w:rPr>
                  </w:rPrChange>
                </w:rPr>
                <w:t>509</w:t>
              </w:r>
            </w:ins>
            <w:del w:id="1260" w:author="Matt Masters" w:date="2020-12-02T10:53:00Z">
              <w:r w:rsidRPr="0093063F" w:rsidDel="00123208">
                <w:rPr>
                  <w:rFonts w:cs="Times New Roman"/>
                  <w:sz w:val="22"/>
                  <w:rPrChange w:id="1261" w:author="Matt Masters" w:date="2020-12-02T18:38:00Z">
                    <w:rPr>
                      <w:rFonts w:cs="Times New Roman"/>
                      <w:szCs w:val="24"/>
                    </w:rPr>
                  </w:rPrChange>
                </w:rPr>
                <w:delText>470</w:delText>
              </w:r>
            </w:del>
          </w:p>
        </w:tc>
      </w:tr>
      <w:tr w:rsidR="00524862" w:rsidRPr="0093063F" w14:paraId="50E68517" w14:textId="77777777" w:rsidTr="0093063F">
        <w:trPr>
          <w:trHeight w:val="250"/>
          <w:trPrChange w:id="1262" w:author="Matt Masters" w:date="2020-12-02T18:38:00Z">
            <w:trPr>
              <w:trHeight w:val="250"/>
            </w:trPr>
          </w:trPrChange>
        </w:trPr>
        <w:tc>
          <w:tcPr>
            <w:tcW w:w="1800" w:type="dxa"/>
            <w:gridSpan w:val="2"/>
            <w:tcPrChange w:id="1263" w:author="Matt Masters" w:date="2020-12-02T18:38:00Z">
              <w:tcPr>
                <w:tcW w:w="2582" w:type="dxa"/>
                <w:gridSpan w:val="2"/>
              </w:tcPr>
            </w:tcPrChange>
          </w:tcPr>
          <w:p w14:paraId="4FC6D975" w14:textId="77777777" w:rsidR="00524862" w:rsidRPr="0093063F" w:rsidRDefault="00524862" w:rsidP="00660806">
            <w:pPr>
              <w:spacing w:line="259" w:lineRule="auto"/>
              <w:rPr>
                <w:rFonts w:cs="Times New Roman"/>
                <w:sz w:val="22"/>
                <w:rPrChange w:id="1264" w:author="Matt Masters" w:date="2020-12-02T18:38:00Z">
                  <w:rPr>
                    <w:rFonts w:cs="Times New Roman"/>
                    <w:szCs w:val="24"/>
                  </w:rPr>
                </w:rPrChange>
              </w:rPr>
            </w:pPr>
            <w:r w:rsidRPr="0093063F">
              <w:rPr>
                <w:rFonts w:cs="Times New Roman"/>
                <w:b/>
                <w:bCs/>
                <w:sz w:val="22"/>
                <w:rPrChange w:id="1265" w:author="Matt Masters" w:date="2020-12-02T18:38:00Z">
                  <w:rPr>
                    <w:rFonts w:cs="Times New Roman"/>
                    <w:b/>
                    <w:bCs/>
                    <w:szCs w:val="24"/>
                  </w:rPr>
                </w:rPrChange>
              </w:rPr>
              <w:t>Cancer Mortality</w:t>
            </w:r>
          </w:p>
        </w:tc>
        <w:tc>
          <w:tcPr>
            <w:tcW w:w="1687" w:type="dxa"/>
            <w:tcPrChange w:id="1266" w:author="Matt Masters" w:date="2020-12-02T18:38:00Z">
              <w:tcPr>
                <w:tcW w:w="1198" w:type="dxa"/>
              </w:tcPr>
            </w:tcPrChange>
          </w:tcPr>
          <w:p w14:paraId="1A914C7A" w14:textId="77777777" w:rsidR="00524862" w:rsidRPr="0093063F" w:rsidRDefault="00524862" w:rsidP="00660806">
            <w:pPr>
              <w:spacing w:line="259" w:lineRule="auto"/>
              <w:rPr>
                <w:rFonts w:cs="Times New Roman"/>
                <w:sz w:val="22"/>
                <w:rPrChange w:id="1267" w:author="Matt Masters" w:date="2020-12-02T18:38:00Z">
                  <w:rPr>
                    <w:rFonts w:cs="Times New Roman"/>
                    <w:szCs w:val="24"/>
                  </w:rPr>
                </w:rPrChange>
              </w:rPr>
            </w:pPr>
          </w:p>
        </w:tc>
        <w:tc>
          <w:tcPr>
            <w:tcW w:w="1683" w:type="dxa"/>
            <w:tcPrChange w:id="1268" w:author="Matt Masters" w:date="2020-12-02T18:38:00Z">
              <w:tcPr>
                <w:tcW w:w="1710" w:type="dxa"/>
              </w:tcPr>
            </w:tcPrChange>
          </w:tcPr>
          <w:p w14:paraId="532F982B" w14:textId="77777777" w:rsidR="00524862" w:rsidRPr="0093063F" w:rsidRDefault="00524862" w:rsidP="00660806">
            <w:pPr>
              <w:spacing w:line="259" w:lineRule="auto"/>
              <w:jc w:val="center"/>
              <w:rPr>
                <w:rFonts w:cs="Times New Roman"/>
                <w:sz w:val="22"/>
                <w:rPrChange w:id="1269" w:author="Matt Masters" w:date="2020-12-02T18:38:00Z">
                  <w:rPr>
                    <w:rFonts w:cs="Times New Roman"/>
                    <w:szCs w:val="24"/>
                  </w:rPr>
                </w:rPrChange>
              </w:rPr>
            </w:pPr>
          </w:p>
        </w:tc>
        <w:tc>
          <w:tcPr>
            <w:tcW w:w="416" w:type="dxa"/>
            <w:tcPrChange w:id="1270" w:author="Matt Masters" w:date="2020-12-02T18:38:00Z">
              <w:tcPr>
                <w:tcW w:w="719" w:type="dxa"/>
              </w:tcPr>
            </w:tcPrChange>
          </w:tcPr>
          <w:p w14:paraId="63ED9E22" w14:textId="77777777" w:rsidR="00524862" w:rsidRPr="0093063F" w:rsidRDefault="00524862" w:rsidP="00660806">
            <w:pPr>
              <w:rPr>
                <w:rFonts w:cs="Times New Roman"/>
                <w:sz w:val="22"/>
                <w:rPrChange w:id="1271" w:author="Matt Masters" w:date="2020-12-02T18:38:00Z">
                  <w:rPr>
                    <w:rFonts w:cs="Times New Roman"/>
                    <w:szCs w:val="24"/>
                  </w:rPr>
                </w:rPrChange>
              </w:rPr>
            </w:pPr>
          </w:p>
        </w:tc>
        <w:tc>
          <w:tcPr>
            <w:tcW w:w="1731" w:type="dxa"/>
            <w:tcPrChange w:id="1272" w:author="Matt Masters" w:date="2020-12-02T18:38:00Z">
              <w:tcPr>
                <w:tcW w:w="1081" w:type="dxa"/>
              </w:tcPr>
            </w:tcPrChange>
          </w:tcPr>
          <w:p w14:paraId="2DD86980" w14:textId="77777777" w:rsidR="00524862" w:rsidRPr="0093063F" w:rsidRDefault="00524862" w:rsidP="00660806">
            <w:pPr>
              <w:spacing w:line="259" w:lineRule="auto"/>
              <w:rPr>
                <w:rFonts w:cs="Times New Roman"/>
                <w:sz w:val="22"/>
                <w:rPrChange w:id="1273" w:author="Matt Masters" w:date="2020-12-02T18:38:00Z">
                  <w:rPr>
                    <w:rFonts w:cs="Times New Roman"/>
                    <w:szCs w:val="24"/>
                  </w:rPr>
                </w:rPrChange>
              </w:rPr>
            </w:pPr>
          </w:p>
        </w:tc>
        <w:tc>
          <w:tcPr>
            <w:tcW w:w="1683" w:type="dxa"/>
            <w:tcPrChange w:id="1274" w:author="Matt Masters" w:date="2020-12-02T18:38:00Z">
              <w:tcPr>
                <w:tcW w:w="1710" w:type="dxa"/>
              </w:tcPr>
            </w:tcPrChange>
          </w:tcPr>
          <w:p w14:paraId="62542399" w14:textId="77777777" w:rsidR="00524862" w:rsidRPr="0093063F" w:rsidRDefault="00524862" w:rsidP="00660806">
            <w:pPr>
              <w:spacing w:line="259" w:lineRule="auto"/>
              <w:jc w:val="center"/>
              <w:rPr>
                <w:rFonts w:cs="Times New Roman"/>
                <w:sz w:val="22"/>
                <w:rPrChange w:id="1275" w:author="Matt Masters" w:date="2020-12-02T18:38:00Z">
                  <w:rPr>
                    <w:rFonts w:cs="Times New Roman"/>
                    <w:szCs w:val="24"/>
                  </w:rPr>
                </w:rPrChange>
              </w:rPr>
            </w:pPr>
          </w:p>
        </w:tc>
      </w:tr>
      <w:tr w:rsidR="005074A5" w:rsidRPr="0093063F" w14:paraId="384EFE6C" w14:textId="77777777" w:rsidTr="0093063F">
        <w:trPr>
          <w:trHeight w:val="250"/>
          <w:trPrChange w:id="1276" w:author="Matt Masters" w:date="2020-12-02T18:38:00Z">
            <w:trPr>
              <w:trHeight w:val="250"/>
            </w:trPr>
          </w:trPrChange>
        </w:trPr>
        <w:tc>
          <w:tcPr>
            <w:tcW w:w="1800" w:type="dxa"/>
            <w:gridSpan w:val="2"/>
            <w:tcPrChange w:id="1277" w:author="Matt Masters" w:date="2020-12-02T18:38:00Z">
              <w:tcPr>
                <w:tcW w:w="2582" w:type="dxa"/>
                <w:gridSpan w:val="2"/>
              </w:tcPr>
            </w:tcPrChange>
          </w:tcPr>
          <w:p w14:paraId="368C9B66" w14:textId="4A7A7C03" w:rsidR="005074A5" w:rsidRPr="0093063F" w:rsidRDefault="005074A5" w:rsidP="005074A5">
            <w:pPr>
              <w:spacing w:line="259" w:lineRule="auto"/>
              <w:rPr>
                <w:rFonts w:cs="Times New Roman"/>
                <w:sz w:val="22"/>
                <w:rPrChange w:id="1278" w:author="Matt Masters" w:date="2020-12-02T18:38:00Z">
                  <w:rPr>
                    <w:rFonts w:cs="Times New Roman"/>
                    <w:szCs w:val="24"/>
                  </w:rPr>
                </w:rPrChange>
              </w:rPr>
            </w:pPr>
            <w:r w:rsidRPr="0093063F">
              <w:rPr>
                <w:rFonts w:cs="Times New Roman"/>
                <w:sz w:val="22"/>
                <w:rPrChange w:id="1279" w:author="Matt Masters" w:date="2020-12-02T18:38:00Z">
                  <w:rPr>
                    <w:rFonts w:cs="Times New Roman"/>
                    <w:szCs w:val="24"/>
                  </w:rPr>
                </w:rPrChange>
              </w:rPr>
              <w:t>Neither isolated</w:t>
            </w:r>
          </w:p>
        </w:tc>
        <w:tc>
          <w:tcPr>
            <w:tcW w:w="1687" w:type="dxa"/>
            <w:tcPrChange w:id="1280" w:author="Matt Masters" w:date="2020-12-02T18:38:00Z">
              <w:tcPr>
                <w:tcW w:w="1198" w:type="dxa"/>
              </w:tcPr>
            </w:tcPrChange>
          </w:tcPr>
          <w:p w14:paraId="4B325BF0" w14:textId="77777777" w:rsidR="005074A5" w:rsidRPr="0093063F" w:rsidRDefault="005074A5" w:rsidP="005074A5">
            <w:pPr>
              <w:spacing w:line="259" w:lineRule="auto"/>
              <w:rPr>
                <w:rFonts w:cs="Times New Roman"/>
                <w:sz w:val="22"/>
                <w:rPrChange w:id="1281" w:author="Matt Masters" w:date="2020-12-02T18:38:00Z">
                  <w:rPr>
                    <w:rFonts w:cs="Times New Roman"/>
                    <w:szCs w:val="24"/>
                  </w:rPr>
                </w:rPrChange>
              </w:rPr>
            </w:pPr>
            <w:r w:rsidRPr="0093063F">
              <w:rPr>
                <w:rFonts w:cs="Times New Roman"/>
                <w:sz w:val="22"/>
                <w:rPrChange w:id="1282" w:author="Matt Masters" w:date="2020-12-02T18:38:00Z">
                  <w:rPr>
                    <w:rFonts w:cs="Times New Roman"/>
                    <w:szCs w:val="24"/>
                  </w:rPr>
                </w:rPrChange>
              </w:rPr>
              <w:t>1.0000</w:t>
            </w:r>
          </w:p>
        </w:tc>
        <w:tc>
          <w:tcPr>
            <w:tcW w:w="1683" w:type="dxa"/>
            <w:tcPrChange w:id="1283" w:author="Matt Masters" w:date="2020-12-02T18:38:00Z">
              <w:tcPr>
                <w:tcW w:w="1710" w:type="dxa"/>
              </w:tcPr>
            </w:tcPrChange>
          </w:tcPr>
          <w:p w14:paraId="65FDF5C1" w14:textId="77777777" w:rsidR="005074A5" w:rsidRPr="0093063F" w:rsidRDefault="005074A5" w:rsidP="005074A5">
            <w:pPr>
              <w:spacing w:line="259" w:lineRule="auto"/>
              <w:jc w:val="center"/>
              <w:rPr>
                <w:rFonts w:cs="Times New Roman"/>
                <w:sz w:val="22"/>
                <w:rPrChange w:id="1284" w:author="Matt Masters" w:date="2020-12-02T18:38:00Z">
                  <w:rPr>
                    <w:rFonts w:cs="Times New Roman"/>
                    <w:szCs w:val="24"/>
                  </w:rPr>
                </w:rPrChange>
              </w:rPr>
            </w:pPr>
            <w:r w:rsidRPr="0093063F">
              <w:rPr>
                <w:rFonts w:cs="Times New Roman"/>
                <w:sz w:val="22"/>
                <w:rPrChange w:id="1285" w:author="Matt Masters" w:date="2020-12-02T18:38:00Z">
                  <w:rPr>
                    <w:rFonts w:cs="Times New Roman"/>
                    <w:szCs w:val="24"/>
                  </w:rPr>
                </w:rPrChange>
              </w:rPr>
              <w:t>Ref.</w:t>
            </w:r>
          </w:p>
        </w:tc>
        <w:tc>
          <w:tcPr>
            <w:tcW w:w="416" w:type="dxa"/>
            <w:tcPrChange w:id="1286" w:author="Matt Masters" w:date="2020-12-02T18:38:00Z">
              <w:tcPr>
                <w:tcW w:w="719" w:type="dxa"/>
              </w:tcPr>
            </w:tcPrChange>
          </w:tcPr>
          <w:p w14:paraId="5AC9D8B6" w14:textId="77777777" w:rsidR="005074A5" w:rsidRPr="0093063F" w:rsidRDefault="005074A5" w:rsidP="005074A5">
            <w:pPr>
              <w:rPr>
                <w:rFonts w:cs="Times New Roman"/>
                <w:sz w:val="22"/>
                <w:rPrChange w:id="1287" w:author="Matt Masters" w:date="2020-12-02T18:38:00Z">
                  <w:rPr>
                    <w:rFonts w:cs="Times New Roman"/>
                    <w:szCs w:val="24"/>
                  </w:rPr>
                </w:rPrChange>
              </w:rPr>
            </w:pPr>
          </w:p>
        </w:tc>
        <w:tc>
          <w:tcPr>
            <w:tcW w:w="1731" w:type="dxa"/>
            <w:tcPrChange w:id="1288" w:author="Matt Masters" w:date="2020-12-02T18:38:00Z">
              <w:tcPr>
                <w:tcW w:w="1081" w:type="dxa"/>
              </w:tcPr>
            </w:tcPrChange>
          </w:tcPr>
          <w:p w14:paraId="0C8B91AA" w14:textId="77777777" w:rsidR="005074A5" w:rsidRPr="0093063F" w:rsidRDefault="005074A5" w:rsidP="005074A5">
            <w:pPr>
              <w:spacing w:line="259" w:lineRule="auto"/>
              <w:rPr>
                <w:rFonts w:cs="Times New Roman"/>
                <w:sz w:val="22"/>
                <w:rPrChange w:id="1289" w:author="Matt Masters" w:date="2020-12-02T18:38:00Z">
                  <w:rPr>
                    <w:rFonts w:cs="Times New Roman"/>
                    <w:szCs w:val="24"/>
                  </w:rPr>
                </w:rPrChange>
              </w:rPr>
            </w:pPr>
            <w:r w:rsidRPr="0093063F">
              <w:rPr>
                <w:rFonts w:cs="Times New Roman"/>
                <w:sz w:val="22"/>
                <w:rPrChange w:id="1290" w:author="Matt Masters" w:date="2020-12-02T18:38:00Z">
                  <w:rPr>
                    <w:rFonts w:cs="Times New Roman"/>
                    <w:szCs w:val="24"/>
                  </w:rPr>
                </w:rPrChange>
              </w:rPr>
              <w:t>1.0000</w:t>
            </w:r>
          </w:p>
        </w:tc>
        <w:tc>
          <w:tcPr>
            <w:tcW w:w="1683" w:type="dxa"/>
            <w:tcPrChange w:id="1291" w:author="Matt Masters" w:date="2020-12-02T18:38:00Z">
              <w:tcPr>
                <w:tcW w:w="1710" w:type="dxa"/>
              </w:tcPr>
            </w:tcPrChange>
          </w:tcPr>
          <w:p w14:paraId="615FEE8A" w14:textId="77777777" w:rsidR="005074A5" w:rsidRPr="0093063F" w:rsidRDefault="005074A5" w:rsidP="005074A5">
            <w:pPr>
              <w:spacing w:line="259" w:lineRule="auto"/>
              <w:jc w:val="center"/>
              <w:rPr>
                <w:rFonts w:cs="Times New Roman"/>
                <w:sz w:val="22"/>
                <w:rPrChange w:id="1292" w:author="Matt Masters" w:date="2020-12-02T18:38:00Z">
                  <w:rPr>
                    <w:rFonts w:cs="Times New Roman"/>
                    <w:szCs w:val="24"/>
                  </w:rPr>
                </w:rPrChange>
              </w:rPr>
            </w:pPr>
            <w:r w:rsidRPr="0093063F">
              <w:rPr>
                <w:rFonts w:cs="Times New Roman"/>
                <w:sz w:val="22"/>
                <w:rPrChange w:id="1293" w:author="Matt Masters" w:date="2020-12-02T18:38:00Z">
                  <w:rPr>
                    <w:rFonts w:cs="Times New Roman"/>
                    <w:szCs w:val="24"/>
                  </w:rPr>
                </w:rPrChange>
              </w:rPr>
              <w:t>Ref.</w:t>
            </w:r>
          </w:p>
        </w:tc>
      </w:tr>
      <w:tr w:rsidR="005074A5" w:rsidRPr="0093063F" w14:paraId="78A8E75E" w14:textId="77777777" w:rsidTr="0093063F">
        <w:trPr>
          <w:trHeight w:val="250"/>
          <w:trPrChange w:id="1294" w:author="Matt Masters" w:date="2020-12-02T18:38:00Z">
            <w:trPr>
              <w:trHeight w:val="250"/>
            </w:trPr>
          </w:trPrChange>
        </w:trPr>
        <w:tc>
          <w:tcPr>
            <w:tcW w:w="1800" w:type="dxa"/>
            <w:gridSpan w:val="2"/>
            <w:tcPrChange w:id="1295" w:author="Matt Masters" w:date="2020-12-02T18:38:00Z">
              <w:tcPr>
                <w:tcW w:w="2582" w:type="dxa"/>
                <w:gridSpan w:val="2"/>
              </w:tcPr>
            </w:tcPrChange>
          </w:tcPr>
          <w:p w14:paraId="49834A5A" w14:textId="558882AC" w:rsidR="005074A5" w:rsidRPr="0093063F" w:rsidRDefault="005074A5" w:rsidP="005074A5">
            <w:pPr>
              <w:spacing w:line="259" w:lineRule="auto"/>
              <w:rPr>
                <w:rFonts w:cs="Times New Roman"/>
                <w:sz w:val="22"/>
                <w:rPrChange w:id="1296" w:author="Matt Masters" w:date="2020-12-02T18:38:00Z">
                  <w:rPr>
                    <w:rFonts w:cs="Times New Roman"/>
                    <w:szCs w:val="24"/>
                  </w:rPr>
                </w:rPrChange>
              </w:rPr>
            </w:pPr>
            <w:r w:rsidRPr="0093063F">
              <w:rPr>
                <w:rFonts w:cs="Times New Roman"/>
                <w:sz w:val="22"/>
                <w:rPrChange w:id="1297" w:author="Matt Masters" w:date="2020-12-02T18:38:00Z">
                  <w:rPr>
                    <w:rFonts w:cs="Times New Roman"/>
                    <w:szCs w:val="24"/>
                  </w:rPr>
                </w:rPrChange>
              </w:rPr>
              <w:t>Husband isolated</w:t>
            </w:r>
          </w:p>
        </w:tc>
        <w:tc>
          <w:tcPr>
            <w:tcW w:w="1687" w:type="dxa"/>
            <w:tcPrChange w:id="1298" w:author="Matt Masters" w:date="2020-12-02T18:38:00Z">
              <w:tcPr>
                <w:tcW w:w="1198" w:type="dxa"/>
              </w:tcPr>
            </w:tcPrChange>
          </w:tcPr>
          <w:p w14:paraId="4CC845B9" w14:textId="22004655" w:rsidR="005074A5" w:rsidRPr="0093063F" w:rsidRDefault="005074A5" w:rsidP="005074A5">
            <w:pPr>
              <w:spacing w:line="259" w:lineRule="auto"/>
              <w:rPr>
                <w:rFonts w:cs="Times New Roman"/>
                <w:sz w:val="22"/>
                <w:vertAlign w:val="superscript"/>
                <w:rPrChange w:id="1299" w:author="Matt Masters" w:date="2020-12-02T18:38:00Z">
                  <w:rPr>
                    <w:rFonts w:cs="Times New Roman"/>
                    <w:szCs w:val="24"/>
                    <w:vertAlign w:val="superscript"/>
                  </w:rPr>
                </w:rPrChange>
              </w:rPr>
            </w:pPr>
            <w:r w:rsidRPr="0093063F">
              <w:rPr>
                <w:rFonts w:cs="Times New Roman"/>
                <w:sz w:val="22"/>
                <w:rPrChange w:id="1300" w:author="Matt Masters" w:date="2020-12-02T18:38:00Z">
                  <w:rPr>
                    <w:rFonts w:cs="Times New Roman"/>
                    <w:szCs w:val="24"/>
                  </w:rPr>
                </w:rPrChange>
              </w:rPr>
              <w:t>1.</w:t>
            </w:r>
            <w:del w:id="1301" w:author="Matt Masters" w:date="2020-12-02T17:58:00Z">
              <w:r w:rsidRPr="0093063F">
                <w:rPr>
                  <w:rFonts w:cs="Times New Roman"/>
                  <w:sz w:val="22"/>
                  <w:rPrChange w:id="1302" w:author="Matt Masters" w:date="2020-12-02T18:38:00Z">
                    <w:rPr>
                      <w:rFonts w:cs="Times New Roman"/>
                      <w:szCs w:val="24"/>
                    </w:rPr>
                  </w:rPrChange>
                </w:rPr>
                <w:delText>1276</w:delText>
              </w:r>
              <w:r w:rsidRPr="0093063F">
                <w:rPr>
                  <w:rFonts w:cs="Times New Roman"/>
                  <w:sz w:val="22"/>
                  <w:vertAlign w:val="superscript"/>
                  <w:rPrChange w:id="1303" w:author="Matt Masters" w:date="2020-12-02T18:38:00Z">
                    <w:rPr>
                      <w:rFonts w:cs="Times New Roman"/>
                      <w:szCs w:val="24"/>
                      <w:vertAlign w:val="superscript"/>
                    </w:rPr>
                  </w:rPrChange>
                </w:rPr>
                <w:delText>a</w:delText>
              </w:r>
            </w:del>
            <w:ins w:id="1304" w:author="Matt Masters" w:date="2020-12-02T17:58:00Z">
              <w:r w:rsidRPr="0093063F">
                <w:rPr>
                  <w:rFonts w:cs="Times New Roman"/>
                  <w:sz w:val="22"/>
                  <w:rPrChange w:id="1305" w:author="Matt Masters" w:date="2020-12-02T18:38:00Z">
                    <w:rPr>
                      <w:rFonts w:cs="Times New Roman"/>
                      <w:szCs w:val="24"/>
                    </w:rPr>
                  </w:rPrChange>
                </w:rPr>
                <w:t>12</w:t>
              </w:r>
            </w:ins>
            <w:ins w:id="1306" w:author="Matt Masters" w:date="2020-12-02T10:22:00Z">
              <w:r w:rsidR="005538E8" w:rsidRPr="0093063F">
                <w:rPr>
                  <w:rFonts w:cs="Times New Roman"/>
                  <w:sz w:val="22"/>
                  <w:rPrChange w:id="1307" w:author="Matt Masters" w:date="2020-12-02T18:38:00Z">
                    <w:rPr>
                      <w:rFonts w:cs="Times New Roman"/>
                      <w:szCs w:val="24"/>
                    </w:rPr>
                  </w:rPrChange>
                </w:rPr>
                <w:t>85</w:t>
              </w:r>
            </w:ins>
            <w:del w:id="1308" w:author="Matt Masters" w:date="2020-12-02T10:21:00Z">
              <w:r w:rsidRPr="0093063F" w:rsidDel="005538E8">
                <w:rPr>
                  <w:rFonts w:cs="Times New Roman"/>
                  <w:sz w:val="22"/>
                  <w:rPrChange w:id="1309" w:author="Matt Masters" w:date="2020-12-02T18:38:00Z">
                    <w:rPr>
                      <w:rFonts w:cs="Times New Roman"/>
                      <w:szCs w:val="24"/>
                    </w:rPr>
                  </w:rPrChange>
                </w:rPr>
                <w:delText>76</w:delText>
              </w:r>
            </w:del>
            <w:ins w:id="1310" w:author="Matt Masters" w:date="2020-12-02T17:58:00Z">
              <w:r w:rsidRPr="0093063F">
                <w:rPr>
                  <w:rFonts w:cs="Times New Roman"/>
                  <w:sz w:val="22"/>
                  <w:vertAlign w:val="superscript"/>
                  <w:rPrChange w:id="1311" w:author="Matt Masters" w:date="2020-12-02T18:38:00Z">
                    <w:rPr>
                      <w:rFonts w:cs="Times New Roman"/>
                      <w:szCs w:val="24"/>
                      <w:vertAlign w:val="superscript"/>
                    </w:rPr>
                  </w:rPrChange>
                </w:rPr>
                <w:t>a</w:t>
              </w:r>
            </w:ins>
          </w:p>
        </w:tc>
        <w:tc>
          <w:tcPr>
            <w:tcW w:w="1683" w:type="dxa"/>
            <w:tcPrChange w:id="1312" w:author="Matt Masters" w:date="2020-12-02T18:38:00Z">
              <w:tcPr>
                <w:tcW w:w="1710" w:type="dxa"/>
              </w:tcPr>
            </w:tcPrChange>
          </w:tcPr>
          <w:p w14:paraId="3A279AAE" w14:textId="5F351064" w:rsidR="005074A5" w:rsidRPr="0093063F" w:rsidRDefault="005074A5" w:rsidP="005074A5">
            <w:pPr>
              <w:spacing w:line="259" w:lineRule="auto"/>
              <w:jc w:val="center"/>
              <w:rPr>
                <w:rFonts w:cs="Times New Roman"/>
                <w:sz w:val="22"/>
                <w:rPrChange w:id="1313" w:author="Matt Masters" w:date="2020-12-02T18:38:00Z">
                  <w:rPr>
                    <w:rFonts w:cs="Times New Roman"/>
                    <w:szCs w:val="24"/>
                  </w:rPr>
                </w:rPrChange>
              </w:rPr>
            </w:pPr>
            <w:r w:rsidRPr="0093063F">
              <w:rPr>
                <w:rFonts w:cs="Times New Roman"/>
                <w:sz w:val="22"/>
                <w:rPrChange w:id="1314" w:author="Matt Masters" w:date="2020-12-02T18:38:00Z">
                  <w:rPr>
                    <w:rFonts w:cs="Times New Roman"/>
                    <w:szCs w:val="24"/>
                  </w:rPr>
                </w:rPrChange>
              </w:rPr>
              <w:t>1.</w:t>
            </w:r>
            <w:del w:id="1315" w:author="Matt Masters" w:date="2020-12-02T17:58:00Z">
              <w:r w:rsidRPr="0093063F">
                <w:rPr>
                  <w:rFonts w:cs="Times New Roman"/>
                  <w:sz w:val="22"/>
                  <w:rPrChange w:id="1316" w:author="Matt Masters" w:date="2020-12-02T18:38:00Z">
                    <w:rPr>
                      <w:rFonts w:cs="Times New Roman"/>
                      <w:szCs w:val="24"/>
                    </w:rPr>
                  </w:rPrChange>
                </w:rPr>
                <w:delText>0666</w:delText>
              </w:r>
            </w:del>
            <w:ins w:id="1317" w:author="Matt Masters" w:date="2020-12-02T17:58:00Z">
              <w:r w:rsidRPr="0093063F">
                <w:rPr>
                  <w:rFonts w:cs="Times New Roman"/>
                  <w:sz w:val="22"/>
                  <w:rPrChange w:id="1318" w:author="Matt Masters" w:date="2020-12-02T18:38:00Z">
                    <w:rPr>
                      <w:rFonts w:cs="Times New Roman"/>
                      <w:szCs w:val="24"/>
                    </w:rPr>
                  </w:rPrChange>
                </w:rPr>
                <w:t>06</w:t>
              </w:r>
            </w:ins>
            <w:ins w:id="1319" w:author="Matt Masters" w:date="2020-12-02T10:30:00Z">
              <w:r w:rsidR="00851B28" w:rsidRPr="0093063F">
                <w:rPr>
                  <w:rFonts w:cs="Times New Roman"/>
                  <w:sz w:val="22"/>
                  <w:rPrChange w:id="1320" w:author="Matt Masters" w:date="2020-12-02T18:38:00Z">
                    <w:rPr>
                      <w:rFonts w:cs="Times New Roman"/>
                      <w:szCs w:val="24"/>
                    </w:rPr>
                  </w:rPrChange>
                </w:rPr>
                <w:t>74</w:t>
              </w:r>
            </w:ins>
            <w:del w:id="1321" w:author="Matt Masters" w:date="2020-12-02T10:30:00Z">
              <w:r w:rsidRPr="0093063F" w:rsidDel="00851B28">
                <w:rPr>
                  <w:rFonts w:cs="Times New Roman"/>
                  <w:sz w:val="22"/>
                  <w:rPrChange w:id="1322" w:author="Matt Masters" w:date="2020-12-02T18:38:00Z">
                    <w:rPr>
                      <w:rFonts w:cs="Times New Roman"/>
                      <w:szCs w:val="24"/>
                    </w:rPr>
                  </w:rPrChange>
                </w:rPr>
                <w:delText>66</w:delText>
              </w:r>
            </w:del>
            <w:r w:rsidRPr="0093063F">
              <w:rPr>
                <w:rFonts w:cs="Times New Roman"/>
                <w:sz w:val="22"/>
                <w:rPrChange w:id="1323" w:author="Matt Masters" w:date="2020-12-02T18:38:00Z">
                  <w:rPr>
                    <w:rFonts w:cs="Times New Roman"/>
                    <w:szCs w:val="24"/>
                  </w:rPr>
                </w:rPrChange>
              </w:rPr>
              <w:t>-1.</w:t>
            </w:r>
            <w:del w:id="1324" w:author="Matt Masters" w:date="2020-12-02T17:58:00Z">
              <w:r w:rsidRPr="0093063F">
                <w:rPr>
                  <w:rFonts w:cs="Times New Roman"/>
                  <w:sz w:val="22"/>
                  <w:rPrChange w:id="1325" w:author="Matt Masters" w:date="2020-12-02T18:38:00Z">
                    <w:rPr>
                      <w:rFonts w:cs="Times New Roman"/>
                      <w:szCs w:val="24"/>
                    </w:rPr>
                  </w:rPrChange>
                </w:rPr>
                <w:delText>1922</w:delText>
              </w:r>
            </w:del>
            <w:ins w:id="1326" w:author="Matt Masters" w:date="2020-12-02T17:58:00Z">
              <w:r w:rsidRPr="0093063F">
                <w:rPr>
                  <w:rFonts w:cs="Times New Roman"/>
                  <w:sz w:val="22"/>
                  <w:rPrChange w:id="1327" w:author="Matt Masters" w:date="2020-12-02T18:38:00Z">
                    <w:rPr>
                      <w:rFonts w:cs="Times New Roman"/>
                      <w:szCs w:val="24"/>
                    </w:rPr>
                  </w:rPrChange>
                </w:rPr>
                <w:t>19</w:t>
              </w:r>
            </w:ins>
            <w:ins w:id="1328" w:author="Matt Masters" w:date="2020-12-02T10:30:00Z">
              <w:r w:rsidR="00851B28" w:rsidRPr="0093063F">
                <w:rPr>
                  <w:rFonts w:cs="Times New Roman"/>
                  <w:sz w:val="22"/>
                  <w:rPrChange w:id="1329" w:author="Matt Masters" w:date="2020-12-02T18:38:00Z">
                    <w:rPr>
                      <w:rFonts w:cs="Times New Roman"/>
                      <w:szCs w:val="24"/>
                    </w:rPr>
                  </w:rPrChange>
                </w:rPr>
                <w:t>3</w:t>
              </w:r>
            </w:ins>
            <w:del w:id="1330" w:author="Matt Masters" w:date="2020-12-02T10:30:00Z">
              <w:r w:rsidRPr="0093063F" w:rsidDel="00851B28">
                <w:rPr>
                  <w:rFonts w:cs="Times New Roman"/>
                  <w:sz w:val="22"/>
                  <w:rPrChange w:id="1331" w:author="Matt Masters" w:date="2020-12-02T18:38:00Z">
                    <w:rPr>
                      <w:rFonts w:cs="Times New Roman"/>
                      <w:szCs w:val="24"/>
                    </w:rPr>
                  </w:rPrChange>
                </w:rPr>
                <w:delText>2</w:delText>
              </w:r>
            </w:del>
            <w:ins w:id="1332" w:author="Matt Masters" w:date="2020-12-02T17:58:00Z">
              <w:r w:rsidRPr="0093063F">
                <w:rPr>
                  <w:rFonts w:cs="Times New Roman"/>
                  <w:sz w:val="22"/>
                  <w:rPrChange w:id="1333" w:author="Matt Masters" w:date="2020-12-02T18:38:00Z">
                    <w:rPr>
                      <w:rFonts w:cs="Times New Roman"/>
                      <w:szCs w:val="24"/>
                    </w:rPr>
                  </w:rPrChange>
                </w:rPr>
                <w:t>2</w:t>
              </w:r>
            </w:ins>
          </w:p>
        </w:tc>
        <w:tc>
          <w:tcPr>
            <w:tcW w:w="416" w:type="dxa"/>
            <w:tcPrChange w:id="1334" w:author="Matt Masters" w:date="2020-12-02T18:38:00Z">
              <w:tcPr>
                <w:tcW w:w="719" w:type="dxa"/>
              </w:tcPr>
            </w:tcPrChange>
          </w:tcPr>
          <w:p w14:paraId="1C65E233" w14:textId="77777777" w:rsidR="005074A5" w:rsidRPr="0093063F" w:rsidRDefault="005074A5" w:rsidP="005074A5">
            <w:pPr>
              <w:rPr>
                <w:rFonts w:cs="Times New Roman"/>
                <w:sz w:val="22"/>
                <w:rPrChange w:id="1335" w:author="Matt Masters" w:date="2020-12-02T18:38:00Z">
                  <w:rPr>
                    <w:rFonts w:cs="Times New Roman"/>
                    <w:szCs w:val="24"/>
                  </w:rPr>
                </w:rPrChange>
              </w:rPr>
            </w:pPr>
          </w:p>
        </w:tc>
        <w:tc>
          <w:tcPr>
            <w:tcW w:w="1731" w:type="dxa"/>
            <w:tcPrChange w:id="1336" w:author="Matt Masters" w:date="2020-12-02T18:38:00Z">
              <w:tcPr>
                <w:tcW w:w="1081" w:type="dxa"/>
              </w:tcPr>
            </w:tcPrChange>
          </w:tcPr>
          <w:p w14:paraId="0BA381F7" w14:textId="0A4A833F" w:rsidR="005074A5" w:rsidRPr="0093063F" w:rsidRDefault="005074A5" w:rsidP="005074A5">
            <w:pPr>
              <w:spacing w:line="259" w:lineRule="auto"/>
              <w:rPr>
                <w:rFonts w:cs="Times New Roman"/>
                <w:sz w:val="22"/>
                <w:rPrChange w:id="1337" w:author="Matt Masters" w:date="2020-12-02T18:38:00Z">
                  <w:rPr>
                    <w:rFonts w:cs="Times New Roman"/>
                    <w:szCs w:val="24"/>
                  </w:rPr>
                </w:rPrChange>
              </w:rPr>
            </w:pPr>
            <w:r w:rsidRPr="0093063F">
              <w:rPr>
                <w:rFonts w:cs="Times New Roman"/>
                <w:sz w:val="22"/>
                <w:rPrChange w:id="1338" w:author="Matt Masters" w:date="2020-12-02T18:38:00Z">
                  <w:rPr>
                    <w:rFonts w:cs="Times New Roman"/>
                    <w:szCs w:val="24"/>
                  </w:rPr>
                </w:rPrChange>
              </w:rPr>
              <w:t>1.</w:t>
            </w:r>
            <w:del w:id="1339" w:author="Matt Masters" w:date="2020-12-02T17:58:00Z">
              <w:r w:rsidRPr="0093063F">
                <w:rPr>
                  <w:rFonts w:cs="Times New Roman"/>
                  <w:sz w:val="22"/>
                  <w:rPrChange w:id="1340" w:author="Matt Masters" w:date="2020-12-02T18:38:00Z">
                    <w:rPr>
                      <w:rFonts w:cs="Times New Roman"/>
                      <w:szCs w:val="24"/>
                    </w:rPr>
                  </w:rPrChange>
                </w:rPr>
                <w:delText>0680</w:delText>
              </w:r>
            </w:del>
            <w:ins w:id="1341" w:author="Matt Masters" w:date="2020-12-02T17:58:00Z">
              <w:r w:rsidRPr="0093063F">
                <w:rPr>
                  <w:rFonts w:cs="Times New Roman"/>
                  <w:sz w:val="22"/>
                  <w:rPrChange w:id="1342" w:author="Matt Masters" w:date="2020-12-02T18:38:00Z">
                    <w:rPr>
                      <w:rFonts w:cs="Times New Roman"/>
                      <w:szCs w:val="24"/>
                    </w:rPr>
                  </w:rPrChange>
                </w:rPr>
                <w:t>068</w:t>
              </w:r>
            </w:ins>
            <w:ins w:id="1343" w:author="Matt Masters" w:date="2020-12-02T11:02:00Z">
              <w:r w:rsidR="00123208" w:rsidRPr="0093063F">
                <w:rPr>
                  <w:rFonts w:cs="Times New Roman"/>
                  <w:sz w:val="22"/>
                  <w:rPrChange w:id="1344" w:author="Matt Masters" w:date="2020-12-02T18:38:00Z">
                    <w:rPr>
                      <w:rFonts w:cs="Times New Roman"/>
                      <w:szCs w:val="24"/>
                    </w:rPr>
                  </w:rPrChange>
                </w:rPr>
                <w:t>4</w:t>
              </w:r>
            </w:ins>
            <w:del w:id="1345" w:author="Matt Masters" w:date="2020-12-02T11:02:00Z">
              <w:r w:rsidRPr="0093063F" w:rsidDel="00123208">
                <w:rPr>
                  <w:rFonts w:cs="Times New Roman"/>
                  <w:sz w:val="22"/>
                  <w:rPrChange w:id="1346" w:author="Matt Masters" w:date="2020-12-02T18:38:00Z">
                    <w:rPr>
                      <w:rFonts w:cs="Times New Roman"/>
                      <w:szCs w:val="24"/>
                    </w:rPr>
                  </w:rPrChange>
                </w:rPr>
                <w:delText>0</w:delText>
              </w:r>
            </w:del>
          </w:p>
        </w:tc>
        <w:tc>
          <w:tcPr>
            <w:tcW w:w="1683" w:type="dxa"/>
            <w:tcPrChange w:id="1347" w:author="Matt Masters" w:date="2020-12-02T18:38:00Z">
              <w:tcPr>
                <w:tcW w:w="1710" w:type="dxa"/>
              </w:tcPr>
            </w:tcPrChange>
          </w:tcPr>
          <w:p w14:paraId="1ABDA67E" w14:textId="63344FDC" w:rsidR="005074A5" w:rsidRPr="0093063F" w:rsidRDefault="005074A5" w:rsidP="005074A5">
            <w:pPr>
              <w:spacing w:line="259" w:lineRule="auto"/>
              <w:jc w:val="center"/>
              <w:rPr>
                <w:rFonts w:cs="Times New Roman"/>
                <w:sz w:val="22"/>
                <w:rPrChange w:id="1348" w:author="Matt Masters" w:date="2020-12-02T18:38:00Z">
                  <w:rPr>
                    <w:rFonts w:cs="Times New Roman"/>
                    <w:szCs w:val="24"/>
                  </w:rPr>
                </w:rPrChange>
              </w:rPr>
            </w:pPr>
            <w:r w:rsidRPr="0093063F">
              <w:rPr>
                <w:rFonts w:cs="Times New Roman"/>
                <w:sz w:val="22"/>
                <w:rPrChange w:id="1349" w:author="Matt Masters" w:date="2020-12-02T18:38:00Z">
                  <w:rPr>
                    <w:rFonts w:cs="Times New Roman"/>
                    <w:szCs w:val="24"/>
                  </w:rPr>
                </w:rPrChange>
              </w:rPr>
              <w:t>0.</w:t>
            </w:r>
            <w:del w:id="1350" w:author="Matt Masters" w:date="2020-12-02T17:58:00Z">
              <w:r w:rsidRPr="0093063F">
                <w:rPr>
                  <w:rFonts w:cs="Times New Roman"/>
                  <w:sz w:val="22"/>
                  <w:rPrChange w:id="1351" w:author="Matt Masters" w:date="2020-12-02T18:38:00Z">
                    <w:rPr>
                      <w:rFonts w:cs="Times New Roman"/>
                      <w:szCs w:val="24"/>
                    </w:rPr>
                  </w:rPrChange>
                </w:rPr>
                <w:delText>9904</w:delText>
              </w:r>
            </w:del>
            <w:ins w:id="1352" w:author="Matt Masters" w:date="2020-12-02T17:58:00Z">
              <w:r w:rsidRPr="0093063F">
                <w:rPr>
                  <w:rFonts w:cs="Times New Roman"/>
                  <w:sz w:val="22"/>
                  <w:rPrChange w:id="1353" w:author="Matt Masters" w:date="2020-12-02T18:38:00Z">
                    <w:rPr>
                      <w:rFonts w:cs="Times New Roman"/>
                      <w:szCs w:val="24"/>
                    </w:rPr>
                  </w:rPrChange>
                </w:rPr>
                <w:t>990</w:t>
              </w:r>
            </w:ins>
            <w:ins w:id="1354" w:author="Matt Masters" w:date="2020-12-02T11:02:00Z">
              <w:r w:rsidR="00353DE9" w:rsidRPr="0093063F">
                <w:rPr>
                  <w:rFonts w:cs="Times New Roman"/>
                  <w:sz w:val="22"/>
                  <w:rPrChange w:id="1355" w:author="Matt Masters" w:date="2020-12-02T18:38:00Z">
                    <w:rPr>
                      <w:rFonts w:cs="Times New Roman"/>
                      <w:szCs w:val="24"/>
                    </w:rPr>
                  </w:rPrChange>
                </w:rPr>
                <w:t>8</w:t>
              </w:r>
            </w:ins>
            <w:del w:id="1356" w:author="Matt Masters" w:date="2020-12-02T11:02:00Z">
              <w:r w:rsidRPr="0093063F" w:rsidDel="00353DE9">
                <w:rPr>
                  <w:rFonts w:cs="Times New Roman"/>
                  <w:sz w:val="22"/>
                  <w:rPrChange w:id="1357" w:author="Matt Masters" w:date="2020-12-02T18:38:00Z">
                    <w:rPr>
                      <w:rFonts w:cs="Times New Roman"/>
                      <w:szCs w:val="24"/>
                    </w:rPr>
                  </w:rPrChange>
                </w:rPr>
                <w:delText>4</w:delText>
              </w:r>
            </w:del>
            <w:r w:rsidRPr="0093063F">
              <w:rPr>
                <w:rFonts w:cs="Times New Roman"/>
                <w:sz w:val="22"/>
                <w:rPrChange w:id="1358" w:author="Matt Masters" w:date="2020-12-02T18:38:00Z">
                  <w:rPr>
                    <w:rFonts w:cs="Times New Roman"/>
                    <w:szCs w:val="24"/>
                  </w:rPr>
                </w:rPrChange>
              </w:rPr>
              <w:t>-1.1520</w:t>
            </w:r>
          </w:p>
        </w:tc>
      </w:tr>
      <w:tr w:rsidR="005074A5" w:rsidRPr="0093063F" w14:paraId="1B370975" w14:textId="77777777" w:rsidTr="0093063F">
        <w:trPr>
          <w:trHeight w:val="250"/>
          <w:trPrChange w:id="1359" w:author="Matt Masters" w:date="2020-12-02T18:38:00Z">
            <w:trPr>
              <w:trHeight w:val="250"/>
            </w:trPr>
          </w:trPrChange>
        </w:trPr>
        <w:tc>
          <w:tcPr>
            <w:tcW w:w="1800" w:type="dxa"/>
            <w:gridSpan w:val="2"/>
            <w:tcPrChange w:id="1360" w:author="Matt Masters" w:date="2020-12-02T18:38:00Z">
              <w:tcPr>
                <w:tcW w:w="2582" w:type="dxa"/>
                <w:gridSpan w:val="2"/>
              </w:tcPr>
            </w:tcPrChange>
          </w:tcPr>
          <w:p w14:paraId="02C0F8D0" w14:textId="24D533A0" w:rsidR="005074A5" w:rsidRPr="0093063F" w:rsidRDefault="005074A5" w:rsidP="005074A5">
            <w:pPr>
              <w:spacing w:line="259" w:lineRule="auto"/>
              <w:rPr>
                <w:rFonts w:cs="Times New Roman"/>
                <w:sz w:val="22"/>
                <w:rPrChange w:id="1361" w:author="Matt Masters" w:date="2020-12-02T18:38:00Z">
                  <w:rPr>
                    <w:rFonts w:cs="Times New Roman"/>
                    <w:szCs w:val="24"/>
                  </w:rPr>
                </w:rPrChange>
              </w:rPr>
            </w:pPr>
            <w:r w:rsidRPr="0093063F">
              <w:rPr>
                <w:rFonts w:cs="Times New Roman"/>
                <w:sz w:val="22"/>
                <w:rPrChange w:id="1362" w:author="Matt Masters" w:date="2020-12-02T18:38:00Z">
                  <w:rPr>
                    <w:rFonts w:cs="Times New Roman"/>
                    <w:szCs w:val="24"/>
                  </w:rPr>
                </w:rPrChange>
              </w:rPr>
              <w:t>Wife isolated</w:t>
            </w:r>
          </w:p>
        </w:tc>
        <w:tc>
          <w:tcPr>
            <w:tcW w:w="1687" w:type="dxa"/>
            <w:tcPrChange w:id="1363" w:author="Matt Masters" w:date="2020-12-02T18:38:00Z">
              <w:tcPr>
                <w:tcW w:w="1198" w:type="dxa"/>
              </w:tcPr>
            </w:tcPrChange>
          </w:tcPr>
          <w:p w14:paraId="4015FA30" w14:textId="5E1BA9D8" w:rsidR="005074A5" w:rsidRPr="0093063F" w:rsidRDefault="005074A5" w:rsidP="005074A5">
            <w:pPr>
              <w:spacing w:line="259" w:lineRule="auto"/>
              <w:rPr>
                <w:rFonts w:cs="Times New Roman"/>
                <w:sz w:val="22"/>
                <w:vertAlign w:val="superscript"/>
                <w:rPrChange w:id="1364" w:author="Matt Masters" w:date="2020-12-02T18:38:00Z">
                  <w:rPr>
                    <w:rFonts w:cs="Times New Roman"/>
                    <w:szCs w:val="24"/>
                    <w:vertAlign w:val="superscript"/>
                  </w:rPr>
                </w:rPrChange>
              </w:rPr>
            </w:pPr>
            <w:r w:rsidRPr="0093063F">
              <w:rPr>
                <w:rFonts w:cs="Times New Roman"/>
                <w:sz w:val="22"/>
                <w:rPrChange w:id="1365" w:author="Matt Masters" w:date="2020-12-02T18:38:00Z">
                  <w:rPr>
                    <w:rFonts w:cs="Times New Roman"/>
                    <w:szCs w:val="24"/>
                  </w:rPr>
                </w:rPrChange>
              </w:rPr>
              <w:t>1.</w:t>
            </w:r>
            <w:del w:id="1366" w:author="Matt Masters" w:date="2020-12-02T17:58:00Z">
              <w:r w:rsidRPr="0093063F">
                <w:rPr>
                  <w:rFonts w:cs="Times New Roman"/>
                  <w:sz w:val="22"/>
                  <w:rPrChange w:id="1367" w:author="Matt Masters" w:date="2020-12-02T18:38:00Z">
                    <w:rPr>
                      <w:rFonts w:cs="Times New Roman"/>
                      <w:szCs w:val="24"/>
                    </w:rPr>
                  </w:rPrChange>
                </w:rPr>
                <w:delText>1017</w:delText>
              </w:r>
              <w:r w:rsidRPr="0093063F">
                <w:rPr>
                  <w:rFonts w:cs="Times New Roman"/>
                  <w:sz w:val="22"/>
                  <w:vertAlign w:val="superscript"/>
                  <w:rPrChange w:id="1368" w:author="Matt Masters" w:date="2020-12-02T18:38:00Z">
                    <w:rPr>
                      <w:rFonts w:cs="Times New Roman"/>
                      <w:szCs w:val="24"/>
                      <w:vertAlign w:val="superscript"/>
                    </w:rPr>
                  </w:rPrChange>
                </w:rPr>
                <w:delText>c</w:delText>
              </w:r>
            </w:del>
            <w:ins w:id="1369" w:author="Matt Masters" w:date="2020-12-02T17:58:00Z">
              <w:r w:rsidRPr="0093063F">
                <w:rPr>
                  <w:rFonts w:cs="Times New Roman"/>
                  <w:sz w:val="22"/>
                  <w:rPrChange w:id="1370" w:author="Matt Masters" w:date="2020-12-02T18:38:00Z">
                    <w:rPr>
                      <w:rFonts w:cs="Times New Roman"/>
                      <w:szCs w:val="24"/>
                    </w:rPr>
                  </w:rPrChange>
                </w:rPr>
                <w:t>10</w:t>
              </w:r>
            </w:ins>
            <w:ins w:id="1371" w:author="Matt Masters" w:date="2020-12-02T10:22:00Z">
              <w:r w:rsidR="005538E8" w:rsidRPr="0093063F">
                <w:rPr>
                  <w:rFonts w:cs="Times New Roman"/>
                  <w:sz w:val="22"/>
                  <w:rPrChange w:id="1372" w:author="Matt Masters" w:date="2020-12-02T18:38:00Z">
                    <w:rPr>
                      <w:rFonts w:cs="Times New Roman"/>
                      <w:szCs w:val="24"/>
                    </w:rPr>
                  </w:rPrChange>
                </w:rPr>
                <w:t>53</w:t>
              </w:r>
            </w:ins>
            <w:del w:id="1373" w:author="Matt Masters" w:date="2020-12-02T10:22:00Z">
              <w:r w:rsidRPr="0093063F" w:rsidDel="005538E8">
                <w:rPr>
                  <w:rFonts w:cs="Times New Roman"/>
                  <w:sz w:val="22"/>
                  <w:rPrChange w:id="1374" w:author="Matt Masters" w:date="2020-12-02T18:38:00Z">
                    <w:rPr>
                      <w:rFonts w:cs="Times New Roman"/>
                      <w:szCs w:val="24"/>
                    </w:rPr>
                  </w:rPrChange>
                </w:rPr>
                <w:delText>17</w:delText>
              </w:r>
            </w:del>
            <w:ins w:id="1375" w:author="Matt Masters" w:date="2020-12-02T17:58:00Z">
              <w:r w:rsidRPr="0093063F">
                <w:rPr>
                  <w:rFonts w:cs="Times New Roman"/>
                  <w:sz w:val="22"/>
                  <w:vertAlign w:val="superscript"/>
                  <w:rPrChange w:id="1376" w:author="Matt Masters" w:date="2020-12-02T18:38:00Z">
                    <w:rPr>
                      <w:rFonts w:cs="Times New Roman"/>
                      <w:szCs w:val="24"/>
                      <w:vertAlign w:val="superscript"/>
                    </w:rPr>
                  </w:rPrChange>
                </w:rPr>
                <w:t>c</w:t>
              </w:r>
            </w:ins>
          </w:p>
        </w:tc>
        <w:tc>
          <w:tcPr>
            <w:tcW w:w="1683" w:type="dxa"/>
            <w:tcPrChange w:id="1377" w:author="Matt Masters" w:date="2020-12-02T18:38:00Z">
              <w:tcPr>
                <w:tcW w:w="1710" w:type="dxa"/>
              </w:tcPr>
            </w:tcPrChange>
          </w:tcPr>
          <w:p w14:paraId="262BC6E1" w14:textId="4D6BC3A3" w:rsidR="005074A5" w:rsidRPr="0093063F" w:rsidRDefault="005074A5" w:rsidP="005074A5">
            <w:pPr>
              <w:spacing w:line="259" w:lineRule="auto"/>
              <w:jc w:val="center"/>
              <w:rPr>
                <w:rFonts w:cs="Times New Roman"/>
                <w:sz w:val="22"/>
                <w:rPrChange w:id="1378" w:author="Matt Masters" w:date="2020-12-02T18:38:00Z">
                  <w:rPr>
                    <w:rFonts w:cs="Times New Roman"/>
                    <w:szCs w:val="24"/>
                  </w:rPr>
                </w:rPrChange>
              </w:rPr>
            </w:pPr>
            <w:r w:rsidRPr="0093063F">
              <w:rPr>
                <w:rFonts w:cs="Times New Roman"/>
                <w:sz w:val="22"/>
                <w:rPrChange w:id="1379" w:author="Matt Masters" w:date="2020-12-02T18:38:00Z">
                  <w:rPr>
                    <w:rFonts w:cs="Times New Roman"/>
                    <w:szCs w:val="24"/>
                  </w:rPr>
                </w:rPrChange>
              </w:rPr>
              <w:t>1.</w:t>
            </w:r>
            <w:del w:id="1380" w:author="Matt Masters" w:date="2020-12-02T17:58:00Z">
              <w:r w:rsidRPr="0093063F">
                <w:rPr>
                  <w:rFonts w:cs="Times New Roman"/>
                  <w:sz w:val="22"/>
                  <w:rPrChange w:id="1381" w:author="Matt Masters" w:date="2020-12-02T18:38:00Z">
                    <w:rPr>
                      <w:rFonts w:cs="Times New Roman"/>
                      <w:szCs w:val="24"/>
                    </w:rPr>
                  </w:rPrChange>
                </w:rPr>
                <w:delText>0021</w:delText>
              </w:r>
            </w:del>
            <w:ins w:id="1382" w:author="Matt Masters" w:date="2020-12-02T17:58:00Z">
              <w:r w:rsidRPr="0093063F">
                <w:rPr>
                  <w:rFonts w:cs="Times New Roman"/>
                  <w:sz w:val="22"/>
                  <w:rPrChange w:id="1383" w:author="Matt Masters" w:date="2020-12-02T18:38:00Z">
                    <w:rPr>
                      <w:rFonts w:cs="Times New Roman"/>
                      <w:szCs w:val="24"/>
                    </w:rPr>
                  </w:rPrChange>
                </w:rPr>
                <w:t>00</w:t>
              </w:r>
            </w:ins>
            <w:ins w:id="1384" w:author="Matt Masters" w:date="2020-12-02T10:30:00Z">
              <w:r w:rsidR="00851B28" w:rsidRPr="0093063F">
                <w:rPr>
                  <w:rFonts w:cs="Times New Roman"/>
                  <w:sz w:val="22"/>
                  <w:rPrChange w:id="1385" w:author="Matt Masters" w:date="2020-12-02T18:38:00Z">
                    <w:rPr>
                      <w:rFonts w:cs="Times New Roman"/>
                      <w:szCs w:val="24"/>
                    </w:rPr>
                  </w:rPrChange>
                </w:rPr>
                <w:t>54</w:t>
              </w:r>
            </w:ins>
            <w:del w:id="1386" w:author="Matt Masters" w:date="2020-12-02T10:30:00Z">
              <w:r w:rsidRPr="0093063F" w:rsidDel="00851B28">
                <w:rPr>
                  <w:rFonts w:cs="Times New Roman"/>
                  <w:sz w:val="22"/>
                  <w:rPrChange w:id="1387" w:author="Matt Masters" w:date="2020-12-02T18:38:00Z">
                    <w:rPr>
                      <w:rFonts w:cs="Times New Roman"/>
                      <w:szCs w:val="24"/>
                    </w:rPr>
                  </w:rPrChange>
                </w:rPr>
                <w:delText>21</w:delText>
              </w:r>
            </w:del>
            <w:r w:rsidRPr="0093063F">
              <w:rPr>
                <w:rFonts w:cs="Times New Roman"/>
                <w:sz w:val="22"/>
                <w:rPrChange w:id="1388" w:author="Matt Masters" w:date="2020-12-02T18:38:00Z">
                  <w:rPr>
                    <w:rFonts w:cs="Times New Roman"/>
                    <w:szCs w:val="24"/>
                  </w:rPr>
                </w:rPrChange>
              </w:rPr>
              <w:t>-1.</w:t>
            </w:r>
            <w:del w:id="1389" w:author="Matt Masters" w:date="2020-12-02T17:58:00Z">
              <w:r w:rsidRPr="0093063F">
                <w:rPr>
                  <w:rFonts w:cs="Times New Roman"/>
                  <w:sz w:val="22"/>
                  <w:rPrChange w:id="1390" w:author="Matt Masters" w:date="2020-12-02T18:38:00Z">
                    <w:rPr>
                      <w:rFonts w:cs="Times New Roman"/>
                      <w:szCs w:val="24"/>
                    </w:rPr>
                  </w:rPrChange>
                </w:rPr>
                <w:delText>2112</w:delText>
              </w:r>
            </w:del>
            <w:ins w:id="1391" w:author="Matt Masters" w:date="2020-12-02T17:58:00Z">
              <w:r w:rsidRPr="0093063F">
                <w:rPr>
                  <w:rFonts w:cs="Times New Roman"/>
                  <w:sz w:val="22"/>
                  <w:rPrChange w:id="1392" w:author="Matt Masters" w:date="2020-12-02T18:38:00Z">
                    <w:rPr>
                      <w:rFonts w:cs="Times New Roman"/>
                      <w:szCs w:val="24"/>
                    </w:rPr>
                  </w:rPrChange>
                </w:rPr>
                <w:t>21</w:t>
              </w:r>
            </w:ins>
            <w:ins w:id="1393" w:author="Matt Masters" w:date="2020-12-02T10:30:00Z">
              <w:r w:rsidR="00851B28" w:rsidRPr="0093063F">
                <w:rPr>
                  <w:rFonts w:cs="Times New Roman"/>
                  <w:sz w:val="22"/>
                  <w:rPrChange w:id="1394" w:author="Matt Masters" w:date="2020-12-02T18:38:00Z">
                    <w:rPr>
                      <w:rFonts w:cs="Times New Roman"/>
                      <w:szCs w:val="24"/>
                    </w:rPr>
                  </w:rPrChange>
                </w:rPr>
                <w:t>5</w:t>
              </w:r>
            </w:ins>
            <w:del w:id="1395" w:author="Matt Masters" w:date="2020-12-02T10:30:00Z">
              <w:r w:rsidRPr="0093063F" w:rsidDel="00851B28">
                <w:rPr>
                  <w:rFonts w:cs="Times New Roman"/>
                  <w:sz w:val="22"/>
                  <w:rPrChange w:id="1396" w:author="Matt Masters" w:date="2020-12-02T18:38:00Z">
                    <w:rPr>
                      <w:rFonts w:cs="Times New Roman"/>
                      <w:szCs w:val="24"/>
                    </w:rPr>
                  </w:rPrChange>
                </w:rPr>
                <w:delText>1</w:delText>
              </w:r>
            </w:del>
            <w:ins w:id="1397" w:author="Matt Masters" w:date="2020-12-02T17:58:00Z">
              <w:r w:rsidRPr="0093063F">
                <w:rPr>
                  <w:rFonts w:cs="Times New Roman"/>
                  <w:sz w:val="22"/>
                  <w:rPrChange w:id="1398" w:author="Matt Masters" w:date="2020-12-02T18:38:00Z">
                    <w:rPr>
                      <w:rFonts w:cs="Times New Roman"/>
                      <w:szCs w:val="24"/>
                    </w:rPr>
                  </w:rPrChange>
                </w:rPr>
                <w:t>2</w:t>
              </w:r>
            </w:ins>
          </w:p>
        </w:tc>
        <w:tc>
          <w:tcPr>
            <w:tcW w:w="416" w:type="dxa"/>
            <w:tcPrChange w:id="1399" w:author="Matt Masters" w:date="2020-12-02T18:38:00Z">
              <w:tcPr>
                <w:tcW w:w="719" w:type="dxa"/>
              </w:tcPr>
            </w:tcPrChange>
          </w:tcPr>
          <w:p w14:paraId="78795C22" w14:textId="77777777" w:rsidR="005074A5" w:rsidRPr="0093063F" w:rsidRDefault="005074A5" w:rsidP="005074A5">
            <w:pPr>
              <w:rPr>
                <w:rFonts w:cs="Times New Roman"/>
                <w:sz w:val="22"/>
                <w:rPrChange w:id="1400" w:author="Matt Masters" w:date="2020-12-02T18:38:00Z">
                  <w:rPr>
                    <w:rFonts w:cs="Times New Roman"/>
                    <w:szCs w:val="24"/>
                  </w:rPr>
                </w:rPrChange>
              </w:rPr>
            </w:pPr>
          </w:p>
        </w:tc>
        <w:tc>
          <w:tcPr>
            <w:tcW w:w="1731" w:type="dxa"/>
            <w:tcPrChange w:id="1401" w:author="Matt Masters" w:date="2020-12-02T18:38:00Z">
              <w:tcPr>
                <w:tcW w:w="1081" w:type="dxa"/>
              </w:tcPr>
            </w:tcPrChange>
          </w:tcPr>
          <w:p w14:paraId="62D07F9B" w14:textId="3F225182" w:rsidR="005074A5" w:rsidRPr="0093063F" w:rsidRDefault="005074A5" w:rsidP="005074A5">
            <w:pPr>
              <w:spacing w:line="259" w:lineRule="auto"/>
              <w:rPr>
                <w:rFonts w:cs="Times New Roman"/>
                <w:sz w:val="22"/>
                <w:rPrChange w:id="1402" w:author="Matt Masters" w:date="2020-12-02T18:38:00Z">
                  <w:rPr>
                    <w:rFonts w:cs="Times New Roman"/>
                    <w:szCs w:val="24"/>
                  </w:rPr>
                </w:rPrChange>
              </w:rPr>
            </w:pPr>
            <w:r w:rsidRPr="0093063F">
              <w:rPr>
                <w:rFonts w:cs="Times New Roman"/>
                <w:sz w:val="22"/>
                <w:rPrChange w:id="1403" w:author="Matt Masters" w:date="2020-12-02T18:38:00Z">
                  <w:rPr>
                    <w:rFonts w:cs="Times New Roman"/>
                    <w:szCs w:val="24"/>
                  </w:rPr>
                </w:rPrChange>
              </w:rPr>
              <w:t>1.</w:t>
            </w:r>
            <w:del w:id="1404" w:author="Matt Masters" w:date="2020-12-02T17:58:00Z">
              <w:r w:rsidRPr="0093063F">
                <w:rPr>
                  <w:rFonts w:cs="Times New Roman"/>
                  <w:sz w:val="22"/>
                  <w:rPrChange w:id="1405" w:author="Matt Masters" w:date="2020-12-02T18:38:00Z">
                    <w:rPr>
                      <w:rFonts w:cs="Times New Roman"/>
                      <w:szCs w:val="24"/>
                    </w:rPr>
                  </w:rPrChange>
                </w:rPr>
                <w:delText>0929</w:delText>
              </w:r>
            </w:del>
            <w:ins w:id="1406" w:author="Matt Masters" w:date="2020-12-02T17:58:00Z">
              <w:r w:rsidRPr="0093063F">
                <w:rPr>
                  <w:rFonts w:cs="Times New Roman"/>
                  <w:sz w:val="22"/>
                  <w:rPrChange w:id="1407" w:author="Matt Masters" w:date="2020-12-02T18:38:00Z">
                    <w:rPr>
                      <w:rFonts w:cs="Times New Roman"/>
                      <w:szCs w:val="24"/>
                    </w:rPr>
                  </w:rPrChange>
                </w:rPr>
                <w:t>09</w:t>
              </w:r>
            </w:ins>
            <w:ins w:id="1408" w:author="Matt Masters" w:date="2020-12-02T11:03:00Z">
              <w:r w:rsidR="00353DE9" w:rsidRPr="0093063F">
                <w:rPr>
                  <w:rFonts w:cs="Times New Roman"/>
                  <w:sz w:val="22"/>
                  <w:rPrChange w:id="1409" w:author="Matt Masters" w:date="2020-12-02T18:38:00Z">
                    <w:rPr>
                      <w:rFonts w:cs="Times New Roman"/>
                      <w:szCs w:val="24"/>
                    </w:rPr>
                  </w:rPrChange>
                </w:rPr>
                <w:t>42</w:t>
              </w:r>
            </w:ins>
            <w:del w:id="1410" w:author="Matt Masters" w:date="2020-12-02T11:03:00Z">
              <w:r w:rsidRPr="0093063F" w:rsidDel="00353DE9">
                <w:rPr>
                  <w:rFonts w:cs="Times New Roman"/>
                  <w:sz w:val="22"/>
                  <w:rPrChange w:id="1411" w:author="Matt Masters" w:date="2020-12-02T18:38:00Z">
                    <w:rPr>
                      <w:rFonts w:cs="Times New Roman"/>
                      <w:szCs w:val="24"/>
                    </w:rPr>
                  </w:rPrChange>
                </w:rPr>
                <w:delText>29</w:delText>
              </w:r>
            </w:del>
          </w:p>
        </w:tc>
        <w:tc>
          <w:tcPr>
            <w:tcW w:w="1683" w:type="dxa"/>
            <w:tcPrChange w:id="1412" w:author="Matt Masters" w:date="2020-12-02T18:38:00Z">
              <w:tcPr>
                <w:tcW w:w="1710" w:type="dxa"/>
              </w:tcPr>
            </w:tcPrChange>
          </w:tcPr>
          <w:p w14:paraId="73BC55DE" w14:textId="1817EB4F" w:rsidR="005074A5" w:rsidRPr="0093063F" w:rsidRDefault="005074A5" w:rsidP="005074A5">
            <w:pPr>
              <w:spacing w:line="259" w:lineRule="auto"/>
              <w:jc w:val="center"/>
              <w:rPr>
                <w:rFonts w:cs="Times New Roman"/>
                <w:sz w:val="22"/>
                <w:rPrChange w:id="1413" w:author="Matt Masters" w:date="2020-12-02T18:38:00Z">
                  <w:rPr>
                    <w:rFonts w:cs="Times New Roman"/>
                    <w:szCs w:val="24"/>
                  </w:rPr>
                </w:rPrChange>
              </w:rPr>
            </w:pPr>
            <w:r w:rsidRPr="0093063F">
              <w:rPr>
                <w:rFonts w:cs="Times New Roman"/>
                <w:sz w:val="22"/>
                <w:rPrChange w:id="1414" w:author="Matt Masters" w:date="2020-12-02T18:38:00Z">
                  <w:rPr>
                    <w:rFonts w:cs="Times New Roman"/>
                    <w:szCs w:val="24"/>
                  </w:rPr>
                </w:rPrChange>
              </w:rPr>
              <w:t>0.</w:t>
            </w:r>
            <w:del w:id="1415" w:author="Matt Masters" w:date="2020-12-02T17:58:00Z">
              <w:r w:rsidRPr="0093063F">
                <w:rPr>
                  <w:rFonts w:cs="Times New Roman"/>
                  <w:sz w:val="22"/>
                  <w:rPrChange w:id="1416" w:author="Matt Masters" w:date="2020-12-02T18:38:00Z">
                    <w:rPr>
                      <w:rFonts w:cs="Times New Roman"/>
                      <w:szCs w:val="24"/>
                    </w:rPr>
                  </w:rPrChange>
                </w:rPr>
                <w:delText>9668</w:delText>
              </w:r>
            </w:del>
            <w:ins w:id="1417" w:author="Matt Masters" w:date="2020-12-02T17:58:00Z">
              <w:r w:rsidRPr="0093063F">
                <w:rPr>
                  <w:rFonts w:cs="Times New Roman"/>
                  <w:sz w:val="22"/>
                  <w:rPrChange w:id="1418" w:author="Matt Masters" w:date="2020-12-02T18:38:00Z">
                    <w:rPr>
                      <w:rFonts w:cs="Times New Roman"/>
                      <w:szCs w:val="24"/>
                    </w:rPr>
                  </w:rPrChange>
                </w:rPr>
                <w:t>96</w:t>
              </w:r>
            </w:ins>
            <w:ins w:id="1419" w:author="Matt Masters" w:date="2020-12-02T11:03:00Z">
              <w:r w:rsidR="00353DE9" w:rsidRPr="0093063F">
                <w:rPr>
                  <w:rFonts w:cs="Times New Roman"/>
                  <w:sz w:val="22"/>
                  <w:rPrChange w:id="1420" w:author="Matt Masters" w:date="2020-12-02T18:38:00Z">
                    <w:rPr>
                      <w:rFonts w:cs="Times New Roman"/>
                      <w:szCs w:val="24"/>
                    </w:rPr>
                  </w:rPrChange>
                </w:rPr>
                <w:t>79</w:t>
              </w:r>
            </w:ins>
            <w:del w:id="1421" w:author="Matt Masters" w:date="2020-12-02T11:03:00Z">
              <w:r w:rsidRPr="0093063F" w:rsidDel="00353DE9">
                <w:rPr>
                  <w:rFonts w:cs="Times New Roman"/>
                  <w:sz w:val="22"/>
                  <w:rPrChange w:id="1422" w:author="Matt Masters" w:date="2020-12-02T18:38:00Z">
                    <w:rPr>
                      <w:rFonts w:cs="Times New Roman"/>
                      <w:szCs w:val="24"/>
                    </w:rPr>
                  </w:rPrChange>
                </w:rPr>
                <w:delText>68</w:delText>
              </w:r>
            </w:del>
            <w:r w:rsidRPr="0093063F">
              <w:rPr>
                <w:rFonts w:cs="Times New Roman"/>
                <w:sz w:val="22"/>
                <w:rPrChange w:id="1423" w:author="Matt Masters" w:date="2020-12-02T18:38:00Z">
                  <w:rPr>
                    <w:rFonts w:cs="Times New Roman"/>
                    <w:szCs w:val="24"/>
                  </w:rPr>
                </w:rPrChange>
              </w:rPr>
              <w:t>-1.</w:t>
            </w:r>
            <w:del w:id="1424" w:author="Matt Masters" w:date="2020-12-02T17:58:00Z">
              <w:r w:rsidRPr="0093063F">
                <w:rPr>
                  <w:rFonts w:cs="Times New Roman"/>
                  <w:sz w:val="22"/>
                  <w:rPrChange w:id="1425" w:author="Matt Masters" w:date="2020-12-02T18:38:00Z">
                    <w:rPr>
                      <w:rFonts w:cs="Times New Roman"/>
                      <w:szCs w:val="24"/>
                    </w:rPr>
                  </w:rPrChange>
                </w:rPr>
                <w:delText>2350</w:delText>
              </w:r>
            </w:del>
            <w:ins w:id="1426" w:author="Matt Masters" w:date="2020-12-02T17:58:00Z">
              <w:r w:rsidRPr="0093063F">
                <w:rPr>
                  <w:rFonts w:cs="Times New Roman"/>
                  <w:sz w:val="22"/>
                  <w:rPrChange w:id="1427" w:author="Matt Masters" w:date="2020-12-02T18:38:00Z">
                    <w:rPr>
                      <w:rFonts w:cs="Times New Roman"/>
                      <w:szCs w:val="24"/>
                    </w:rPr>
                  </w:rPrChange>
                </w:rPr>
                <w:t>23</w:t>
              </w:r>
            </w:ins>
            <w:ins w:id="1428" w:author="Matt Masters" w:date="2020-12-02T11:03:00Z">
              <w:r w:rsidR="00353DE9" w:rsidRPr="0093063F">
                <w:rPr>
                  <w:rFonts w:cs="Times New Roman"/>
                  <w:sz w:val="22"/>
                  <w:rPrChange w:id="1429" w:author="Matt Masters" w:date="2020-12-02T18:38:00Z">
                    <w:rPr>
                      <w:rFonts w:cs="Times New Roman"/>
                      <w:szCs w:val="24"/>
                    </w:rPr>
                  </w:rPrChange>
                </w:rPr>
                <w:t>7</w:t>
              </w:r>
            </w:ins>
            <w:del w:id="1430" w:author="Matt Masters" w:date="2020-12-02T11:03:00Z">
              <w:r w:rsidRPr="0093063F" w:rsidDel="00353DE9">
                <w:rPr>
                  <w:rFonts w:cs="Times New Roman"/>
                  <w:sz w:val="22"/>
                  <w:rPrChange w:id="1431" w:author="Matt Masters" w:date="2020-12-02T18:38:00Z">
                    <w:rPr>
                      <w:rFonts w:cs="Times New Roman"/>
                      <w:szCs w:val="24"/>
                    </w:rPr>
                  </w:rPrChange>
                </w:rPr>
                <w:delText>5</w:delText>
              </w:r>
            </w:del>
            <w:ins w:id="1432" w:author="Matt Masters" w:date="2020-12-02T17:58:00Z">
              <w:r w:rsidRPr="0093063F">
                <w:rPr>
                  <w:rFonts w:cs="Times New Roman"/>
                  <w:sz w:val="22"/>
                  <w:rPrChange w:id="1433" w:author="Matt Masters" w:date="2020-12-02T18:38:00Z">
                    <w:rPr>
                      <w:rFonts w:cs="Times New Roman"/>
                      <w:szCs w:val="24"/>
                    </w:rPr>
                  </w:rPrChange>
                </w:rPr>
                <w:t>0</w:t>
              </w:r>
            </w:ins>
          </w:p>
        </w:tc>
      </w:tr>
      <w:tr w:rsidR="005074A5" w:rsidRPr="0093063F" w14:paraId="50EF8C95" w14:textId="77777777" w:rsidTr="0093063F">
        <w:trPr>
          <w:trHeight w:val="250"/>
          <w:trPrChange w:id="1434" w:author="Matt Masters" w:date="2020-12-02T18:38:00Z">
            <w:trPr>
              <w:trHeight w:val="250"/>
            </w:trPr>
          </w:trPrChange>
        </w:trPr>
        <w:tc>
          <w:tcPr>
            <w:tcW w:w="1800" w:type="dxa"/>
            <w:gridSpan w:val="2"/>
            <w:tcPrChange w:id="1435" w:author="Matt Masters" w:date="2020-12-02T18:38:00Z">
              <w:tcPr>
                <w:tcW w:w="2582" w:type="dxa"/>
                <w:gridSpan w:val="2"/>
              </w:tcPr>
            </w:tcPrChange>
          </w:tcPr>
          <w:p w14:paraId="29727EE2" w14:textId="49953995" w:rsidR="005074A5" w:rsidRPr="0093063F" w:rsidRDefault="005074A5" w:rsidP="005074A5">
            <w:pPr>
              <w:spacing w:line="259" w:lineRule="auto"/>
              <w:rPr>
                <w:rFonts w:cs="Times New Roman"/>
                <w:sz w:val="22"/>
                <w:rPrChange w:id="1436" w:author="Matt Masters" w:date="2020-12-02T18:38:00Z">
                  <w:rPr>
                    <w:rFonts w:cs="Times New Roman"/>
                    <w:szCs w:val="24"/>
                  </w:rPr>
                </w:rPrChange>
              </w:rPr>
            </w:pPr>
            <w:r w:rsidRPr="0093063F">
              <w:rPr>
                <w:rFonts w:cs="Times New Roman"/>
                <w:sz w:val="22"/>
                <w:rPrChange w:id="1437" w:author="Matt Masters" w:date="2020-12-02T18:38:00Z">
                  <w:rPr>
                    <w:rFonts w:cs="Times New Roman"/>
                    <w:szCs w:val="24"/>
                  </w:rPr>
                </w:rPrChange>
              </w:rPr>
              <w:t>Both isolated</w:t>
            </w:r>
          </w:p>
        </w:tc>
        <w:tc>
          <w:tcPr>
            <w:tcW w:w="1687" w:type="dxa"/>
            <w:tcPrChange w:id="1438" w:author="Matt Masters" w:date="2020-12-02T18:38:00Z">
              <w:tcPr>
                <w:tcW w:w="1198" w:type="dxa"/>
              </w:tcPr>
            </w:tcPrChange>
          </w:tcPr>
          <w:p w14:paraId="287A727A" w14:textId="48547579" w:rsidR="005074A5" w:rsidRPr="0093063F" w:rsidRDefault="005074A5" w:rsidP="005074A5">
            <w:pPr>
              <w:spacing w:line="259" w:lineRule="auto"/>
              <w:rPr>
                <w:rFonts w:cs="Times New Roman"/>
                <w:sz w:val="22"/>
                <w:vertAlign w:val="superscript"/>
                <w:rPrChange w:id="1439" w:author="Matt Masters" w:date="2020-12-02T18:38:00Z">
                  <w:rPr>
                    <w:rFonts w:cs="Times New Roman"/>
                    <w:szCs w:val="24"/>
                    <w:vertAlign w:val="superscript"/>
                  </w:rPr>
                </w:rPrChange>
              </w:rPr>
            </w:pPr>
            <w:r w:rsidRPr="0093063F">
              <w:rPr>
                <w:rFonts w:cs="Times New Roman"/>
                <w:sz w:val="22"/>
                <w:rPrChange w:id="1440" w:author="Matt Masters" w:date="2020-12-02T18:38:00Z">
                  <w:rPr>
                    <w:rFonts w:cs="Times New Roman"/>
                    <w:szCs w:val="24"/>
                  </w:rPr>
                </w:rPrChange>
              </w:rPr>
              <w:t>1.</w:t>
            </w:r>
            <w:del w:id="1441" w:author="Matt Masters" w:date="2020-12-02T17:58:00Z">
              <w:r w:rsidRPr="0093063F">
                <w:rPr>
                  <w:rFonts w:cs="Times New Roman"/>
                  <w:sz w:val="22"/>
                  <w:rPrChange w:id="1442" w:author="Matt Masters" w:date="2020-12-02T18:38:00Z">
                    <w:rPr>
                      <w:rFonts w:cs="Times New Roman"/>
                      <w:szCs w:val="24"/>
                    </w:rPr>
                  </w:rPrChange>
                </w:rPr>
                <w:delText>1547</w:delText>
              </w:r>
              <w:r w:rsidRPr="0093063F">
                <w:rPr>
                  <w:rFonts w:cs="Times New Roman"/>
                  <w:sz w:val="22"/>
                  <w:vertAlign w:val="superscript"/>
                  <w:rPrChange w:id="1443" w:author="Matt Masters" w:date="2020-12-02T18:38:00Z">
                    <w:rPr>
                      <w:rFonts w:cs="Times New Roman"/>
                      <w:szCs w:val="24"/>
                      <w:vertAlign w:val="superscript"/>
                    </w:rPr>
                  </w:rPrChange>
                </w:rPr>
                <w:delText>a</w:delText>
              </w:r>
            </w:del>
            <w:ins w:id="1444" w:author="Matt Masters" w:date="2020-12-02T17:58:00Z">
              <w:r w:rsidRPr="0093063F">
                <w:rPr>
                  <w:rFonts w:cs="Times New Roman"/>
                  <w:sz w:val="22"/>
                  <w:rPrChange w:id="1445" w:author="Matt Masters" w:date="2020-12-02T18:38:00Z">
                    <w:rPr>
                      <w:rFonts w:cs="Times New Roman"/>
                      <w:szCs w:val="24"/>
                    </w:rPr>
                  </w:rPrChange>
                </w:rPr>
                <w:t>1</w:t>
              </w:r>
            </w:ins>
            <w:ins w:id="1446" w:author="Matt Masters" w:date="2020-12-02T10:22:00Z">
              <w:r w:rsidR="005538E8" w:rsidRPr="0093063F">
                <w:rPr>
                  <w:rFonts w:cs="Times New Roman"/>
                  <w:sz w:val="22"/>
                  <w:rPrChange w:id="1447" w:author="Matt Masters" w:date="2020-12-02T18:38:00Z">
                    <w:rPr>
                      <w:rFonts w:cs="Times New Roman"/>
                      <w:szCs w:val="24"/>
                    </w:rPr>
                  </w:rPrChange>
                </w:rPr>
                <w:t>615</w:t>
              </w:r>
            </w:ins>
            <w:del w:id="1448" w:author="Matt Masters" w:date="2020-12-02T10:22:00Z">
              <w:r w:rsidRPr="0093063F" w:rsidDel="005538E8">
                <w:rPr>
                  <w:rFonts w:cs="Times New Roman"/>
                  <w:sz w:val="22"/>
                  <w:rPrChange w:id="1449" w:author="Matt Masters" w:date="2020-12-02T18:38:00Z">
                    <w:rPr>
                      <w:rFonts w:cs="Times New Roman"/>
                      <w:szCs w:val="24"/>
                    </w:rPr>
                  </w:rPrChange>
                </w:rPr>
                <w:delText>547</w:delText>
              </w:r>
            </w:del>
            <w:ins w:id="1450" w:author="Matt Masters" w:date="2020-12-02T17:58:00Z">
              <w:r w:rsidRPr="0093063F">
                <w:rPr>
                  <w:rFonts w:cs="Times New Roman"/>
                  <w:sz w:val="22"/>
                  <w:vertAlign w:val="superscript"/>
                  <w:rPrChange w:id="1451" w:author="Matt Masters" w:date="2020-12-02T18:38:00Z">
                    <w:rPr>
                      <w:rFonts w:cs="Times New Roman"/>
                      <w:szCs w:val="24"/>
                      <w:vertAlign w:val="superscript"/>
                    </w:rPr>
                  </w:rPrChange>
                </w:rPr>
                <w:t>a</w:t>
              </w:r>
            </w:ins>
          </w:p>
        </w:tc>
        <w:tc>
          <w:tcPr>
            <w:tcW w:w="1683" w:type="dxa"/>
            <w:tcPrChange w:id="1452" w:author="Matt Masters" w:date="2020-12-02T18:38:00Z">
              <w:tcPr>
                <w:tcW w:w="1710" w:type="dxa"/>
              </w:tcPr>
            </w:tcPrChange>
          </w:tcPr>
          <w:p w14:paraId="7C868C02" w14:textId="2A7B82A6" w:rsidR="005074A5" w:rsidRPr="0093063F" w:rsidRDefault="005074A5" w:rsidP="005074A5">
            <w:pPr>
              <w:spacing w:line="259" w:lineRule="auto"/>
              <w:jc w:val="center"/>
              <w:rPr>
                <w:rFonts w:cs="Times New Roman"/>
                <w:sz w:val="22"/>
                <w:rPrChange w:id="1453" w:author="Matt Masters" w:date="2020-12-02T18:38:00Z">
                  <w:rPr>
                    <w:rFonts w:cs="Times New Roman"/>
                    <w:szCs w:val="24"/>
                  </w:rPr>
                </w:rPrChange>
              </w:rPr>
            </w:pPr>
            <w:r w:rsidRPr="0093063F">
              <w:rPr>
                <w:rFonts w:cs="Times New Roman"/>
                <w:sz w:val="22"/>
                <w:rPrChange w:id="1454" w:author="Matt Masters" w:date="2020-12-02T18:38:00Z">
                  <w:rPr>
                    <w:rFonts w:cs="Times New Roman"/>
                    <w:szCs w:val="24"/>
                  </w:rPr>
                </w:rPrChange>
              </w:rPr>
              <w:t>1.</w:t>
            </w:r>
            <w:del w:id="1455" w:author="Matt Masters" w:date="2020-12-02T17:58:00Z">
              <w:r w:rsidRPr="0093063F">
                <w:rPr>
                  <w:rFonts w:cs="Times New Roman"/>
                  <w:sz w:val="22"/>
                  <w:rPrChange w:id="1456" w:author="Matt Masters" w:date="2020-12-02T18:38:00Z">
                    <w:rPr>
                      <w:rFonts w:cs="Times New Roman"/>
                      <w:szCs w:val="24"/>
                    </w:rPr>
                  </w:rPrChange>
                </w:rPr>
                <w:delText>0743</w:delText>
              </w:r>
            </w:del>
            <w:ins w:id="1457" w:author="Matt Masters" w:date="2020-12-02T17:58:00Z">
              <w:r w:rsidRPr="0093063F">
                <w:rPr>
                  <w:rFonts w:cs="Times New Roman"/>
                  <w:sz w:val="22"/>
                  <w:rPrChange w:id="1458" w:author="Matt Masters" w:date="2020-12-02T18:38:00Z">
                    <w:rPr>
                      <w:rFonts w:cs="Times New Roman"/>
                      <w:szCs w:val="24"/>
                    </w:rPr>
                  </w:rPrChange>
                </w:rPr>
                <w:t>07</w:t>
              </w:r>
            </w:ins>
            <w:ins w:id="1459" w:author="Matt Masters" w:date="2020-12-02T10:31:00Z">
              <w:r w:rsidR="00851B28" w:rsidRPr="0093063F">
                <w:rPr>
                  <w:rFonts w:cs="Times New Roman"/>
                  <w:sz w:val="22"/>
                  <w:rPrChange w:id="1460" w:author="Matt Masters" w:date="2020-12-02T18:38:00Z">
                    <w:rPr>
                      <w:rFonts w:cs="Times New Roman"/>
                      <w:szCs w:val="24"/>
                    </w:rPr>
                  </w:rPrChange>
                </w:rPr>
                <w:t>97</w:t>
              </w:r>
            </w:ins>
            <w:del w:id="1461" w:author="Matt Masters" w:date="2020-12-02T10:30:00Z">
              <w:r w:rsidRPr="0093063F" w:rsidDel="00851B28">
                <w:rPr>
                  <w:rFonts w:cs="Times New Roman"/>
                  <w:sz w:val="22"/>
                  <w:rPrChange w:id="1462" w:author="Matt Masters" w:date="2020-12-02T18:38:00Z">
                    <w:rPr>
                      <w:rFonts w:cs="Times New Roman"/>
                      <w:szCs w:val="24"/>
                    </w:rPr>
                  </w:rPrChange>
                </w:rPr>
                <w:delText>43</w:delText>
              </w:r>
            </w:del>
            <w:r w:rsidRPr="0093063F">
              <w:rPr>
                <w:rFonts w:cs="Times New Roman"/>
                <w:sz w:val="22"/>
                <w:rPrChange w:id="1463" w:author="Matt Masters" w:date="2020-12-02T18:38:00Z">
                  <w:rPr>
                    <w:rFonts w:cs="Times New Roman"/>
                    <w:szCs w:val="24"/>
                  </w:rPr>
                </w:rPrChange>
              </w:rPr>
              <w:t>-1.</w:t>
            </w:r>
            <w:del w:id="1464" w:author="Matt Masters" w:date="2020-12-02T17:58:00Z">
              <w:r w:rsidRPr="0093063F">
                <w:rPr>
                  <w:rFonts w:cs="Times New Roman"/>
                  <w:sz w:val="22"/>
                  <w:rPrChange w:id="1465" w:author="Matt Masters" w:date="2020-12-02T18:38:00Z">
                    <w:rPr>
                      <w:rFonts w:cs="Times New Roman"/>
                      <w:szCs w:val="24"/>
                    </w:rPr>
                  </w:rPrChange>
                </w:rPr>
                <w:delText>2421</w:delText>
              </w:r>
            </w:del>
            <w:ins w:id="1466" w:author="Matt Masters" w:date="2020-12-02T17:58:00Z">
              <w:r w:rsidRPr="0093063F">
                <w:rPr>
                  <w:rFonts w:cs="Times New Roman"/>
                  <w:sz w:val="22"/>
                  <w:rPrChange w:id="1467" w:author="Matt Masters" w:date="2020-12-02T18:38:00Z">
                    <w:rPr>
                      <w:rFonts w:cs="Times New Roman"/>
                      <w:szCs w:val="24"/>
                    </w:rPr>
                  </w:rPrChange>
                </w:rPr>
                <w:t>24</w:t>
              </w:r>
            </w:ins>
            <w:ins w:id="1468" w:author="Matt Masters" w:date="2020-12-02T10:31:00Z">
              <w:r w:rsidR="00851B28" w:rsidRPr="0093063F">
                <w:rPr>
                  <w:rFonts w:cs="Times New Roman"/>
                  <w:sz w:val="22"/>
                  <w:rPrChange w:id="1469" w:author="Matt Masters" w:date="2020-12-02T18:38:00Z">
                    <w:rPr>
                      <w:rFonts w:cs="Times New Roman"/>
                      <w:szCs w:val="24"/>
                    </w:rPr>
                  </w:rPrChange>
                </w:rPr>
                <w:t>95</w:t>
              </w:r>
            </w:ins>
            <w:del w:id="1470" w:author="Matt Masters" w:date="2020-12-02T10:31:00Z">
              <w:r w:rsidRPr="0093063F" w:rsidDel="00851B28">
                <w:rPr>
                  <w:rFonts w:cs="Times New Roman"/>
                  <w:sz w:val="22"/>
                  <w:rPrChange w:id="1471" w:author="Matt Masters" w:date="2020-12-02T18:38:00Z">
                    <w:rPr>
                      <w:rFonts w:cs="Times New Roman"/>
                      <w:szCs w:val="24"/>
                    </w:rPr>
                  </w:rPrChange>
                </w:rPr>
                <w:delText>21</w:delText>
              </w:r>
            </w:del>
          </w:p>
        </w:tc>
        <w:tc>
          <w:tcPr>
            <w:tcW w:w="416" w:type="dxa"/>
            <w:tcPrChange w:id="1472" w:author="Matt Masters" w:date="2020-12-02T18:38:00Z">
              <w:tcPr>
                <w:tcW w:w="719" w:type="dxa"/>
              </w:tcPr>
            </w:tcPrChange>
          </w:tcPr>
          <w:p w14:paraId="50B612D3" w14:textId="77777777" w:rsidR="005074A5" w:rsidRPr="0093063F" w:rsidRDefault="005074A5" w:rsidP="005074A5">
            <w:pPr>
              <w:rPr>
                <w:rFonts w:cs="Times New Roman"/>
                <w:sz w:val="22"/>
                <w:rPrChange w:id="1473" w:author="Matt Masters" w:date="2020-12-02T18:38:00Z">
                  <w:rPr>
                    <w:rFonts w:cs="Times New Roman"/>
                    <w:szCs w:val="24"/>
                  </w:rPr>
                </w:rPrChange>
              </w:rPr>
            </w:pPr>
          </w:p>
        </w:tc>
        <w:tc>
          <w:tcPr>
            <w:tcW w:w="1731" w:type="dxa"/>
            <w:tcPrChange w:id="1474" w:author="Matt Masters" w:date="2020-12-02T18:38:00Z">
              <w:tcPr>
                <w:tcW w:w="1081" w:type="dxa"/>
              </w:tcPr>
            </w:tcPrChange>
          </w:tcPr>
          <w:p w14:paraId="73FD0A48" w14:textId="03EAA50B" w:rsidR="005074A5" w:rsidRPr="0093063F" w:rsidRDefault="005074A5" w:rsidP="005074A5">
            <w:pPr>
              <w:spacing w:line="259" w:lineRule="auto"/>
              <w:rPr>
                <w:rFonts w:cs="Times New Roman"/>
                <w:sz w:val="22"/>
                <w:vertAlign w:val="superscript"/>
                <w:rPrChange w:id="1475" w:author="Matt Masters" w:date="2020-12-02T18:38:00Z">
                  <w:rPr>
                    <w:rFonts w:cs="Times New Roman"/>
                    <w:szCs w:val="24"/>
                    <w:vertAlign w:val="superscript"/>
                  </w:rPr>
                </w:rPrChange>
              </w:rPr>
            </w:pPr>
            <w:r w:rsidRPr="0093063F">
              <w:rPr>
                <w:rFonts w:cs="Times New Roman"/>
                <w:sz w:val="22"/>
                <w:rPrChange w:id="1476" w:author="Matt Masters" w:date="2020-12-02T18:38:00Z">
                  <w:rPr>
                    <w:rFonts w:cs="Times New Roman"/>
                    <w:szCs w:val="24"/>
                  </w:rPr>
                </w:rPrChange>
              </w:rPr>
              <w:t>1.</w:t>
            </w:r>
            <w:del w:id="1477" w:author="Matt Masters" w:date="2020-12-02T17:58:00Z">
              <w:r w:rsidRPr="0093063F">
                <w:rPr>
                  <w:rFonts w:cs="Times New Roman"/>
                  <w:sz w:val="22"/>
                  <w:rPrChange w:id="1478" w:author="Matt Masters" w:date="2020-12-02T18:38:00Z">
                    <w:rPr>
                      <w:rFonts w:cs="Times New Roman"/>
                      <w:szCs w:val="24"/>
                    </w:rPr>
                  </w:rPrChange>
                </w:rPr>
                <w:delText>1215</w:delText>
              </w:r>
              <w:r w:rsidRPr="0093063F">
                <w:rPr>
                  <w:rFonts w:cs="Times New Roman"/>
                  <w:sz w:val="22"/>
                  <w:vertAlign w:val="superscript"/>
                  <w:rPrChange w:id="1479" w:author="Matt Masters" w:date="2020-12-02T18:38:00Z">
                    <w:rPr>
                      <w:rFonts w:cs="Times New Roman"/>
                      <w:szCs w:val="24"/>
                      <w:vertAlign w:val="superscript"/>
                    </w:rPr>
                  </w:rPrChange>
                </w:rPr>
                <w:delText>c</w:delText>
              </w:r>
            </w:del>
            <w:ins w:id="1480" w:author="Matt Masters" w:date="2020-12-02T17:58:00Z">
              <w:r w:rsidRPr="0093063F">
                <w:rPr>
                  <w:rFonts w:cs="Times New Roman"/>
                  <w:sz w:val="22"/>
                  <w:rPrChange w:id="1481" w:author="Matt Masters" w:date="2020-12-02T18:38:00Z">
                    <w:rPr>
                      <w:rFonts w:cs="Times New Roman"/>
                      <w:szCs w:val="24"/>
                    </w:rPr>
                  </w:rPrChange>
                </w:rPr>
                <w:t>12</w:t>
              </w:r>
            </w:ins>
            <w:ins w:id="1482" w:author="Matt Masters" w:date="2020-12-02T11:03:00Z">
              <w:r w:rsidR="00353DE9" w:rsidRPr="0093063F">
                <w:rPr>
                  <w:rFonts w:cs="Times New Roman"/>
                  <w:sz w:val="22"/>
                  <w:rPrChange w:id="1483" w:author="Matt Masters" w:date="2020-12-02T18:38:00Z">
                    <w:rPr>
                      <w:rFonts w:cs="Times New Roman"/>
                      <w:szCs w:val="24"/>
                    </w:rPr>
                  </w:rPrChange>
                </w:rPr>
                <w:t>47</w:t>
              </w:r>
            </w:ins>
            <w:del w:id="1484" w:author="Matt Masters" w:date="2020-12-02T11:03:00Z">
              <w:r w:rsidRPr="0093063F" w:rsidDel="00353DE9">
                <w:rPr>
                  <w:rFonts w:cs="Times New Roman"/>
                  <w:sz w:val="22"/>
                  <w:rPrChange w:id="1485" w:author="Matt Masters" w:date="2020-12-02T18:38:00Z">
                    <w:rPr>
                      <w:rFonts w:cs="Times New Roman"/>
                      <w:szCs w:val="24"/>
                    </w:rPr>
                  </w:rPrChange>
                </w:rPr>
                <w:delText>15</w:delText>
              </w:r>
            </w:del>
            <w:ins w:id="1486" w:author="Matt Masters" w:date="2020-12-02T17:58:00Z">
              <w:r w:rsidRPr="0093063F">
                <w:rPr>
                  <w:rFonts w:cs="Times New Roman"/>
                  <w:sz w:val="22"/>
                  <w:vertAlign w:val="superscript"/>
                  <w:rPrChange w:id="1487" w:author="Matt Masters" w:date="2020-12-02T18:38:00Z">
                    <w:rPr>
                      <w:rFonts w:cs="Times New Roman"/>
                      <w:szCs w:val="24"/>
                      <w:vertAlign w:val="superscript"/>
                    </w:rPr>
                  </w:rPrChange>
                </w:rPr>
                <w:t>c</w:t>
              </w:r>
            </w:ins>
          </w:p>
        </w:tc>
        <w:tc>
          <w:tcPr>
            <w:tcW w:w="1683" w:type="dxa"/>
            <w:tcPrChange w:id="1488" w:author="Matt Masters" w:date="2020-12-02T18:38:00Z">
              <w:tcPr>
                <w:tcW w:w="1710" w:type="dxa"/>
              </w:tcPr>
            </w:tcPrChange>
          </w:tcPr>
          <w:p w14:paraId="4D805FFF" w14:textId="217196B0" w:rsidR="005074A5" w:rsidRPr="0093063F" w:rsidRDefault="005074A5" w:rsidP="005074A5">
            <w:pPr>
              <w:spacing w:line="259" w:lineRule="auto"/>
              <w:jc w:val="center"/>
              <w:rPr>
                <w:rFonts w:cs="Times New Roman"/>
                <w:sz w:val="22"/>
                <w:rPrChange w:id="1489" w:author="Matt Masters" w:date="2020-12-02T18:38:00Z">
                  <w:rPr>
                    <w:rFonts w:cs="Times New Roman"/>
                    <w:szCs w:val="24"/>
                  </w:rPr>
                </w:rPrChange>
              </w:rPr>
            </w:pPr>
            <w:r w:rsidRPr="0093063F">
              <w:rPr>
                <w:rFonts w:cs="Times New Roman"/>
                <w:sz w:val="22"/>
                <w:rPrChange w:id="1490" w:author="Matt Masters" w:date="2020-12-02T18:38:00Z">
                  <w:rPr>
                    <w:rFonts w:cs="Times New Roman"/>
                    <w:szCs w:val="24"/>
                  </w:rPr>
                </w:rPrChange>
              </w:rPr>
              <w:t>1.</w:t>
            </w:r>
            <w:del w:id="1491" w:author="Matt Masters" w:date="2020-12-02T17:58:00Z">
              <w:r w:rsidRPr="0093063F">
                <w:rPr>
                  <w:rFonts w:cs="Times New Roman"/>
                  <w:sz w:val="22"/>
                  <w:rPrChange w:id="1492" w:author="Matt Masters" w:date="2020-12-02T18:38:00Z">
                    <w:rPr>
                      <w:rFonts w:cs="Times New Roman"/>
                      <w:szCs w:val="24"/>
                    </w:rPr>
                  </w:rPrChange>
                </w:rPr>
                <w:delText>0177</w:delText>
              </w:r>
            </w:del>
            <w:ins w:id="1493" w:author="Matt Masters" w:date="2020-12-02T17:58:00Z">
              <w:r w:rsidRPr="0093063F">
                <w:rPr>
                  <w:rFonts w:cs="Times New Roman"/>
                  <w:sz w:val="22"/>
                  <w:rPrChange w:id="1494" w:author="Matt Masters" w:date="2020-12-02T18:38:00Z">
                    <w:rPr>
                      <w:rFonts w:cs="Times New Roman"/>
                      <w:szCs w:val="24"/>
                    </w:rPr>
                  </w:rPrChange>
                </w:rPr>
                <w:t>0</w:t>
              </w:r>
            </w:ins>
            <w:ins w:id="1495" w:author="Matt Masters" w:date="2020-12-02T11:03:00Z">
              <w:r w:rsidR="00353DE9" w:rsidRPr="0093063F">
                <w:rPr>
                  <w:rFonts w:cs="Times New Roman"/>
                  <w:sz w:val="22"/>
                  <w:rPrChange w:id="1496" w:author="Matt Masters" w:date="2020-12-02T18:38:00Z">
                    <w:rPr>
                      <w:rFonts w:cs="Times New Roman"/>
                      <w:szCs w:val="24"/>
                    </w:rPr>
                  </w:rPrChange>
                </w:rPr>
                <w:t>2</w:t>
              </w:r>
            </w:ins>
            <w:del w:id="1497" w:author="Matt Masters" w:date="2020-12-02T11:03:00Z">
              <w:r w:rsidRPr="0093063F" w:rsidDel="00353DE9">
                <w:rPr>
                  <w:rFonts w:cs="Times New Roman"/>
                  <w:sz w:val="22"/>
                  <w:rPrChange w:id="1498" w:author="Matt Masters" w:date="2020-12-02T18:38:00Z">
                    <w:rPr>
                      <w:rFonts w:cs="Times New Roman"/>
                      <w:szCs w:val="24"/>
                    </w:rPr>
                  </w:rPrChange>
                </w:rPr>
                <w:delText>1</w:delText>
              </w:r>
            </w:del>
            <w:ins w:id="1499" w:author="Matt Masters" w:date="2020-12-02T11:03:00Z">
              <w:r w:rsidR="00353DE9" w:rsidRPr="0093063F">
                <w:rPr>
                  <w:rFonts w:cs="Times New Roman"/>
                  <w:sz w:val="22"/>
                  <w:rPrChange w:id="1500" w:author="Matt Masters" w:date="2020-12-02T18:38:00Z">
                    <w:rPr>
                      <w:rFonts w:cs="Times New Roman"/>
                      <w:szCs w:val="24"/>
                    </w:rPr>
                  </w:rPrChange>
                </w:rPr>
                <w:t>04</w:t>
              </w:r>
            </w:ins>
            <w:del w:id="1501" w:author="Matt Masters" w:date="2020-12-02T11:03:00Z">
              <w:r w:rsidRPr="0093063F" w:rsidDel="00353DE9">
                <w:rPr>
                  <w:rFonts w:cs="Times New Roman"/>
                  <w:sz w:val="22"/>
                  <w:rPrChange w:id="1502" w:author="Matt Masters" w:date="2020-12-02T18:38:00Z">
                    <w:rPr>
                      <w:rFonts w:cs="Times New Roman"/>
                      <w:szCs w:val="24"/>
                    </w:rPr>
                  </w:rPrChange>
                </w:rPr>
                <w:delText>77</w:delText>
              </w:r>
            </w:del>
            <w:r w:rsidRPr="0093063F">
              <w:rPr>
                <w:rFonts w:cs="Times New Roman"/>
                <w:sz w:val="22"/>
                <w:rPrChange w:id="1503" w:author="Matt Masters" w:date="2020-12-02T18:38:00Z">
                  <w:rPr>
                    <w:rFonts w:cs="Times New Roman"/>
                    <w:szCs w:val="24"/>
                  </w:rPr>
                </w:rPrChange>
              </w:rPr>
              <w:t>-1.</w:t>
            </w:r>
            <w:del w:id="1504" w:author="Matt Masters" w:date="2020-12-02T17:58:00Z">
              <w:r w:rsidRPr="0093063F">
                <w:rPr>
                  <w:rFonts w:cs="Times New Roman"/>
                  <w:sz w:val="22"/>
                  <w:rPrChange w:id="1505" w:author="Matt Masters" w:date="2020-12-02T18:38:00Z">
                    <w:rPr>
                      <w:rFonts w:cs="Times New Roman"/>
                      <w:szCs w:val="24"/>
                    </w:rPr>
                  </w:rPrChange>
                </w:rPr>
                <w:delText>2360</w:delText>
              </w:r>
            </w:del>
            <w:ins w:id="1506" w:author="Matt Masters" w:date="2020-12-02T17:58:00Z">
              <w:r w:rsidRPr="0093063F">
                <w:rPr>
                  <w:rFonts w:cs="Times New Roman"/>
                  <w:sz w:val="22"/>
                  <w:rPrChange w:id="1507" w:author="Matt Masters" w:date="2020-12-02T18:38:00Z">
                    <w:rPr>
                      <w:rFonts w:cs="Times New Roman"/>
                      <w:szCs w:val="24"/>
                    </w:rPr>
                  </w:rPrChange>
                </w:rPr>
                <w:t>2</w:t>
              </w:r>
            </w:ins>
            <w:ins w:id="1508" w:author="Matt Masters" w:date="2020-12-02T11:04:00Z">
              <w:r w:rsidR="00353DE9" w:rsidRPr="0093063F">
                <w:rPr>
                  <w:rFonts w:cs="Times New Roman"/>
                  <w:sz w:val="22"/>
                  <w:rPrChange w:id="1509" w:author="Matt Masters" w:date="2020-12-02T18:38:00Z">
                    <w:rPr>
                      <w:rFonts w:cs="Times New Roman"/>
                      <w:szCs w:val="24"/>
                    </w:rPr>
                  </w:rPrChange>
                </w:rPr>
                <w:t>40</w:t>
              </w:r>
            </w:ins>
            <w:del w:id="1510" w:author="Matt Masters" w:date="2020-12-02T11:04:00Z">
              <w:r w:rsidRPr="0093063F" w:rsidDel="00353DE9">
                <w:rPr>
                  <w:rFonts w:cs="Times New Roman"/>
                  <w:sz w:val="22"/>
                  <w:rPrChange w:id="1511" w:author="Matt Masters" w:date="2020-12-02T18:38:00Z">
                    <w:rPr>
                      <w:rFonts w:cs="Times New Roman"/>
                      <w:szCs w:val="24"/>
                    </w:rPr>
                  </w:rPrChange>
                </w:rPr>
                <w:delText>36</w:delText>
              </w:r>
            </w:del>
            <w:ins w:id="1512" w:author="Matt Masters" w:date="2020-12-02T17:58:00Z">
              <w:r w:rsidRPr="0093063F">
                <w:rPr>
                  <w:rFonts w:cs="Times New Roman"/>
                  <w:sz w:val="22"/>
                  <w:rPrChange w:id="1513" w:author="Matt Masters" w:date="2020-12-02T18:38:00Z">
                    <w:rPr>
                      <w:rFonts w:cs="Times New Roman"/>
                      <w:szCs w:val="24"/>
                    </w:rPr>
                  </w:rPrChange>
                </w:rPr>
                <w:t>0</w:t>
              </w:r>
            </w:ins>
          </w:p>
        </w:tc>
      </w:tr>
      <w:tr w:rsidR="00524862" w:rsidRPr="0093063F" w14:paraId="3977C790" w14:textId="77777777" w:rsidTr="0093063F">
        <w:trPr>
          <w:trHeight w:val="250"/>
          <w:trPrChange w:id="1514" w:author="Matt Masters" w:date="2020-12-02T18:38:00Z">
            <w:trPr>
              <w:trHeight w:val="250"/>
            </w:trPr>
          </w:trPrChange>
        </w:trPr>
        <w:tc>
          <w:tcPr>
            <w:tcW w:w="1800" w:type="dxa"/>
            <w:gridSpan w:val="2"/>
            <w:tcPrChange w:id="1515" w:author="Matt Masters" w:date="2020-12-02T18:38:00Z">
              <w:tcPr>
                <w:tcW w:w="2582" w:type="dxa"/>
                <w:gridSpan w:val="2"/>
              </w:tcPr>
            </w:tcPrChange>
          </w:tcPr>
          <w:p w14:paraId="10F10CE5" w14:textId="77777777" w:rsidR="00524862" w:rsidRPr="0093063F" w:rsidRDefault="00524862" w:rsidP="00660806">
            <w:pPr>
              <w:spacing w:line="259" w:lineRule="auto"/>
              <w:rPr>
                <w:rFonts w:cs="Times New Roman"/>
                <w:sz w:val="22"/>
                <w:rPrChange w:id="1516" w:author="Matt Masters" w:date="2020-12-02T18:38:00Z">
                  <w:rPr>
                    <w:rFonts w:cs="Times New Roman"/>
                    <w:szCs w:val="24"/>
                  </w:rPr>
                </w:rPrChange>
              </w:rPr>
            </w:pPr>
            <w:r w:rsidRPr="0093063F">
              <w:rPr>
                <w:rFonts w:cs="Times New Roman"/>
                <w:b/>
                <w:bCs/>
                <w:sz w:val="22"/>
                <w:rPrChange w:id="1517" w:author="Matt Masters" w:date="2020-12-02T18:38:00Z">
                  <w:rPr>
                    <w:rFonts w:cs="Times New Roman"/>
                    <w:b/>
                    <w:bCs/>
                    <w:szCs w:val="24"/>
                  </w:rPr>
                </w:rPrChange>
              </w:rPr>
              <w:t>CVD Mortality</w:t>
            </w:r>
          </w:p>
        </w:tc>
        <w:tc>
          <w:tcPr>
            <w:tcW w:w="1687" w:type="dxa"/>
            <w:tcPrChange w:id="1518" w:author="Matt Masters" w:date="2020-12-02T18:38:00Z">
              <w:tcPr>
                <w:tcW w:w="1198" w:type="dxa"/>
              </w:tcPr>
            </w:tcPrChange>
          </w:tcPr>
          <w:p w14:paraId="0A885BBA" w14:textId="77777777" w:rsidR="00524862" w:rsidRPr="0093063F" w:rsidRDefault="00524862" w:rsidP="00660806">
            <w:pPr>
              <w:spacing w:line="259" w:lineRule="auto"/>
              <w:rPr>
                <w:rFonts w:cs="Times New Roman"/>
                <w:sz w:val="22"/>
                <w:rPrChange w:id="1519" w:author="Matt Masters" w:date="2020-12-02T18:38:00Z">
                  <w:rPr>
                    <w:rFonts w:cs="Times New Roman"/>
                    <w:szCs w:val="24"/>
                  </w:rPr>
                </w:rPrChange>
              </w:rPr>
            </w:pPr>
          </w:p>
        </w:tc>
        <w:tc>
          <w:tcPr>
            <w:tcW w:w="1683" w:type="dxa"/>
            <w:tcPrChange w:id="1520" w:author="Matt Masters" w:date="2020-12-02T18:38:00Z">
              <w:tcPr>
                <w:tcW w:w="1710" w:type="dxa"/>
              </w:tcPr>
            </w:tcPrChange>
          </w:tcPr>
          <w:p w14:paraId="2C339A54" w14:textId="77777777" w:rsidR="00524862" w:rsidRPr="0093063F" w:rsidRDefault="00524862" w:rsidP="00660806">
            <w:pPr>
              <w:spacing w:line="259" w:lineRule="auto"/>
              <w:jc w:val="center"/>
              <w:rPr>
                <w:rFonts w:cs="Times New Roman"/>
                <w:sz w:val="22"/>
                <w:rPrChange w:id="1521" w:author="Matt Masters" w:date="2020-12-02T18:38:00Z">
                  <w:rPr>
                    <w:rFonts w:cs="Times New Roman"/>
                    <w:szCs w:val="24"/>
                  </w:rPr>
                </w:rPrChange>
              </w:rPr>
            </w:pPr>
          </w:p>
        </w:tc>
        <w:tc>
          <w:tcPr>
            <w:tcW w:w="416" w:type="dxa"/>
            <w:tcPrChange w:id="1522" w:author="Matt Masters" w:date="2020-12-02T18:38:00Z">
              <w:tcPr>
                <w:tcW w:w="719" w:type="dxa"/>
              </w:tcPr>
            </w:tcPrChange>
          </w:tcPr>
          <w:p w14:paraId="52B4655A" w14:textId="77777777" w:rsidR="00524862" w:rsidRPr="0093063F" w:rsidRDefault="00524862" w:rsidP="00660806">
            <w:pPr>
              <w:rPr>
                <w:rFonts w:cs="Times New Roman"/>
                <w:sz w:val="22"/>
                <w:rPrChange w:id="1523" w:author="Matt Masters" w:date="2020-12-02T18:38:00Z">
                  <w:rPr>
                    <w:rFonts w:cs="Times New Roman"/>
                    <w:szCs w:val="24"/>
                  </w:rPr>
                </w:rPrChange>
              </w:rPr>
            </w:pPr>
          </w:p>
        </w:tc>
        <w:tc>
          <w:tcPr>
            <w:tcW w:w="1731" w:type="dxa"/>
            <w:tcPrChange w:id="1524" w:author="Matt Masters" w:date="2020-12-02T18:38:00Z">
              <w:tcPr>
                <w:tcW w:w="1081" w:type="dxa"/>
              </w:tcPr>
            </w:tcPrChange>
          </w:tcPr>
          <w:p w14:paraId="6DA1098E" w14:textId="77777777" w:rsidR="00524862" w:rsidRPr="0093063F" w:rsidRDefault="00524862" w:rsidP="00660806">
            <w:pPr>
              <w:spacing w:line="259" w:lineRule="auto"/>
              <w:rPr>
                <w:rFonts w:cs="Times New Roman"/>
                <w:sz w:val="22"/>
                <w:rPrChange w:id="1525" w:author="Matt Masters" w:date="2020-12-02T18:38:00Z">
                  <w:rPr>
                    <w:rFonts w:cs="Times New Roman"/>
                    <w:szCs w:val="24"/>
                  </w:rPr>
                </w:rPrChange>
              </w:rPr>
            </w:pPr>
          </w:p>
        </w:tc>
        <w:tc>
          <w:tcPr>
            <w:tcW w:w="1683" w:type="dxa"/>
            <w:tcPrChange w:id="1526" w:author="Matt Masters" w:date="2020-12-02T18:38:00Z">
              <w:tcPr>
                <w:tcW w:w="1710" w:type="dxa"/>
              </w:tcPr>
            </w:tcPrChange>
          </w:tcPr>
          <w:p w14:paraId="55F880F3" w14:textId="77777777" w:rsidR="00524862" w:rsidRPr="0093063F" w:rsidRDefault="00524862" w:rsidP="00660806">
            <w:pPr>
              <w:spacing w:line="259" w:lineRule="auto"/>
              <w:jc w:val="center"/>
              <w:rPr>
                <w:rFonts w:cs="Times New Roman"/>
                <w:sz w:val="22"/>
                <w:rPrChange w:id="1527" w:author="Matt Masters" w:date="2020-12-02T18:38:00Z">
                  <w:rPr>
                    <w:rFonts w:cs="Times New Roman"/>
                    <w:szCs w:val="24"/>
                  </w:rPr>
                </w:rPrChange>
              </w:rPr>
            </w:pPr>
          </w:p>
        </w:tc>
      </w:tr>
      <w:tr w:rsidR="005074A5" w:rsidRPr="0093063F" w14:paraId="60199867" w14:textId="77777777" w:rsidTr="0093063F">
        <w:trPr>
          <w:trHeight w:val="250"/>
          <w:trPrChange w:id="1528" w:author="Matt Masters" w:date="2020-12-02T18:38:00Z">
            <w:trPr>
              <w:trHeight w:val="250"/>
            </w:trPr>
          </w:trPrChange>
        </w:trPr>
        <w:tc>
          <w:tcPr>
            <w:tcW w:w="1800" w:type="dxa"/>
            <w:gridSpan w:val="2"/>
            <w:tcPrChange w:id="1529" w:author="Matt Masters" w:date="2020-12-02T18:38:00Z">
              <w:tcPr>
                <w:tcW w:w="2582" w:type="dxa"/>
                <w:gridSpan w:val="2"/>
              </w:tcPr>
            </w:tcPrChange>
          </w:tcPr>
          <w:p w14:paraId="432FBE9F" w14:textId="0039C682" w:rsidR="005074A5" w:rsidRPr="0093063F" w:rsidRDefault="005074A5" w:rsidP="005074A5">
            <w:pPr>
              <w:spacing w:line="259" w:lineRule="auto"/>
              <w:rPr>
                <w:rFonts w:cs="Times New Roman"/>
                <w:sz w:val="22"/>
                <w:rPrChange w:id="1530" w:author="Matt Masters" w:date="2020-12-02T18:38:00Z">
                  <w:rPr>
                    <w:rFonts w:cs="Times New Roman"/>
                    <w:szCs w:val="24"/>
                  </w:rPr>
                </w:rPrChange>
              </w:rPr>
            </w:pPr>
            <w:r w:rsidRPr="0093063F">
              <w:rPr>
                <w:rFonts w:cs="Times New Roman"/>
                <w:sz w:val="22"/>
                <w:rPrChange w:id="1531" w:author="Matt Masters" w:date="2020-12-02T18:38:00Z">
                  <w:rPr>
                    <w:rFonts w:cs="Times New Roman"/>
                    <w:szCs w:val="24"/>
                  </w:rPr>
                </w:rPrChange>
              </w:rPr>
              <w:t>Neither isolated</w:t>
            </w:r>
          </w:p>
        </w:tc>
        <w:tc>
          <w:tcPr>
            <w:tcW w:w="1687" w:type="dxa"/>
            <w:tcPrChange w:id="1532" w:author="Matt Masters" w:date="2020-12-02T18:38:00Z">
              <w:tcPr>
                <w:tcW w:w="1198" w:type="dxa"/>
              </w:tcPr>
            </w:tcPrChange>
          </w:tcPr>
          <w:p w14:paraId="19B0B567" w14:textId="77777777" w:rsidR="005074A5" w:rsidRPr="0093063F" w:rsidRDefault="005074A5" w:rsidP="005074A5">
            <w:pPr>
              <w:spacing w:line="259" w:lineRule="auto"/>
              <w:rPr>
                <w:rFonts w:cs="Times New Roman"/>
                <w:sz w:val="22"/>
                <w:rPrChange w:id="1533" w:author="Matt Masters" w:date="2020-12-02T18:38:00Z">
                  <w:rPr>
                    <w:rFonts w:cs="Times New Roman"/>
                    <w:szCs w:val="24"/>
                  </w:rPr>
                </w:rPrChange>
              </w:rPr>
            </w:pPr>
            <w:r w:rsidRPr="0093063F">
              <w:rPr>
                <w:rFonts w:cs="Times New Roman"/>
                <w:sz w:val="22"/>
                <w:rPrChange w:id="1534" w:author="Matt Masters" w:date="2020-12-02T18:38:00Z">
                  <w:rPr>
                    <w:rFonts w:cs="Times New Roman"/>
                    <w:szCs w:val="24"/>
                  </w:rPr>
                </w:rPrChange>
              </w:rPr>
              <w:t>1.0000</w:t>
            </w:r>
          </w:p>
        </w:tc>
        <w:tc>
          <w:tcPr>
            <w:tcW w:w="1683" w:type="dxa"/>
            <w:tcPrChange w:id="1535" w:author="Matt Masters" w:date="2020-12-02T18:38:00Z">
              <w:tcPr>
                <w:tcW w:w="1710" w:type="dxa"/>
              </w:tcPr>
            </w:tcPrChange>
          </w:tcPr>
          <w:p w14:paraId="2B2BE984" w14:textId="77777777" w:rsidR="005074A5" w:rsidRPr="0093063F" w:rsidRDefault="005074A5" w:rsidP="005074A5">
            <w:pPr>
              <w:spacing w:line="259" w:lineRule="auto"/>
              <w:jc w:val="center"/>
              <w:rPr>
                <w:rFonts w:cs="Times New Roman"/>
                <w:sz w:val="22"/>
                <w:rPrChange w:id="1536" w:author="Matt Masters" w:date="2020-12-02T18:38:00Z">
                  <w:rPr>
                    <w:rFonts w:cs="Times New Roman"/>
                    <w:szCs w:val="24"/>
                  </w:rPr>
                </w:rPrChange>
              </w:rPr>
            </w:pPr>
            <w:r w:rsidRPr="0093063F">
              <w:rPr>
                <w:rFonts w:cs="Times New Roman"/>
                <w:sz w:val="22"/>
                <w:rPrChange w:id="1537" w:author="Matt Masters" w:date="2020-12-02T18:38:00Z">
                  <w:rPr>
                    <w:rFonts w:cs="Times New Roman"/>
                    <w:szCs w:val="24"/>
                  </w:rPr>
                </w:rPrChange>
              </w:rPr>
              <w:t>Ref.</w:t>
            </w:r>
          </w:p>
        </w:tc>
        <w:tc>
          <w:tcPr>
            <w:tcW w:w="416" w:type="dxa"/>
            <w:tcPrChange w:id="1538" w:author="Matt Masters" w:date="2020-12-02T18:38:00Z">
              <w:tcPr>
                <w:tcW w:w="719" w:type="dxa"/>
              </w:tcPr>
            </w:tcPrChange>
          </w:tcPr>
          <w:p w14:paraId="4EAA302A" w14:textId="77777777" w:rsidR="005074A5" w:rsidRPr="0093063F" w:rsidRDefault="005074A5" w:rsidP="005074A5">
            <w:pPr>
              <w:rPr>
                <w:rFonts w:cs="Times New Roman"/>
                <w:sz w:val="22"/>
                <w:rPrChange w:id="1539" w:author="Matt Masters" w:date="2020-12-02T18:38:00Z">
                  <w:rPr>
                    <w:rFonts w:cs="Times New Roman"/>
                    <w:szCs w:val="24"/>
                  </w:rPr>
                </w:rPrChange>
              </w:rPr>
            </w:pPr>
          </w:p>
        </w:tc>
        <w:tc>
          <w:tcPr>
            <w:tcW w:w="1731" w:type="dxa"/>
            <w:tcPrChange w:id="1540" w:author="Matt Masters" w:date="2020-12-02T18:38:00Z">
              <w:tcPr>
                <w:tcW w:w="1081" w:type="dxa"/>
              </w:tcPr>
            </w:tcPrChange>
          </w:tcPr>
          <w:p w14:paraId="72069279" w14:textId="77777777" w:rsidR="005074A5" w:rsidRPr="0093063F" w:rsidRDefault="005074A5" w:rsidP="005074A5">
            <w:pPr>
              <w:spacing w:line="259" w:lineRule="auto"/>
              <w:rPr>
                <w:rFonts w:cs="Times New Roman"/>
                <w:sz w:val="22"/>
                <w:rPrChange w:id="1541" w:author="Matt Masters" w:date="2020-12-02T18:38:00Z">
                  <w:rPr>
                    <w:rFonts w:cs="Times New Roman"/>
                    <w:szCs w:val="24"/>
                  </w:rPr>
                </w:rPrChange>
              </w:rPr>
            </w:pPr>
            <w:r w:rsidRPr="0093063F">
              <w:rPr>
                <w:rFonts w:cs="Times New Roman"/>
                <w:sz w:val="22"/>
                <w:rPrChange w:id="1542" w:author="Matt Masters" w:date="2020-12-02T18:38:00Z">
                  <w:rPr>
                    <w:rFonts w:cs="Times New Roman"/>
                    <w:szCs w:val="24"/>
                  </w:rPr>
                </w:rPrChange>
              </w:rPr>
              <w:t>1.0000</w:t>
            </w:r>
          </w:p>
        </w:tc>
        <w:tc>
          <w:tcPr>
            <w:tcW w:w="1683" w:type="dxa"/>
            <w:tcPrChange w:id="1543" w:author="Matt Masters" w:date="2020-12-02T18:38:00Z">
              <w:tcPr>
                <w:tcW w:w="1710" w:type="dxa"/>
              </w:tcPr>
            </w:tcPrChange>
          </w:tcPr>
          <w:p w14:paraId="012E1649" w14:textId="77777777" w:rsidR="005074A5" w:rsidRPr="0093063F" w:rsidRDefault="005074A5" w:rsidP="005074A5">
            <w:pPr>
              <w:spacing w:line="259" w:lineRule="auto"/>
              <w:jc w:val="center"/>
              <w:rPr>
                <w:rFonts w:cs="Times New Roman"/>
                <w:sz w:val="22"/>
                <w:rPrChange w:id="1544" w:author="Matt Masters" w:date="2020-12-02T18:38:00Z">
                  <w:rPr>
                    <w:rFonts w:cs="Times New Roman"/>
                    <w:szCs w:val="24"/>
                  </w:rPr>
                </w:rPrChange>
              </w:rPr>
            </w:pPr>
            <w:r w:rsidRPr="0093063F">
              <w:rPr>
                <w:rFonts w:cs="Times New Roman"/>
                <w:sz w:val="22"/>
                <w:rPrChange w:id="1545" w:author="Matt Masters" w:date="2020-12-02T18:38:00Z">
                  <w:rPr>
                    <w:rFonts w:cs="Times New Roman"/>
                    <w:szCs w:val="24"/>
                  </w:rPr>
                </w:rPrChange>
              </w:rPr>
              <w:t>Ref.</w:t>
            </w:r>
          </w:p>
        </w:tc>
      </w:tr>
      <w:tr w:rsidR="005074A5" w:rsidRPr="0093063F" w14:paraId="3C1BFF0E" w14:textId="77777777" w:rsidTr="0093063F">
        <w:trPr>
          <w:trHeight w:val="250"/>
          <w:trPrChange w:id="1546" w:author="Matt Masters" w:date="2020-12-02T18:38:00Z">
            <w:trPr>
              <w:trHeight w:val="250"/>
            </w:trPr>
          </w:trPrChange>
        </w:trPr>
        <w:tc>
          <w:tcPr>
            <w:tcW w:w="1800" w:type="dxa"/>
            <w:gridSpan w:val="2"/>
            <w:tcPrChange w:id="1547" w:author="Matt Masters" w:date="2020-12-02T18:38:00Z">
              <w:tcPr>
                <w:tcW w:w="2582" w:type="dxa"/>
                <w:gridSpan w:val="2"/>
              </w:tcPr>
            </w:tcPrChange>
          </w:tcPr>
          <w:p w14:paraId="50F895DD" w14:textId="4A8A7ED3" w:rsidR="005074A5" w:rsidRPr="0093063F" w:rsidRDefault="005074A5" w:rsidP="005074A5">
            <w:pPr>
              <w:spacing w:line="259" w:lineRule="auto"/>
              <w:rPr>
                <w:rFonts w:cs="Times New Roman"/>
                <w:sz w:val="22"/>
                <w:rPrChange w:id="1548" w:author="Matt Masters" w:date="2020-12-02T18:38:00Z">
                  <w:rPr>
                    <w:rFonts w:cs="Times New Roman"/>
                    <w:szCs w:val="24"/>
                  </w:rPr>
                </w:rPrChange>
              </w:rPr>
            </w:pPr>
            <w:r w:rsidRPr="0093063F">
              <w:rPr>
                <w:rFonts w:cs="Times New Roman"/>
                <w:sz w:val="22"/>
                <w:rPrChange w:id="1549" w:author="Matt Masters" w:date="2020-12-02T18:38:00Z">
                  <w:rPr>
                    <w:rFonts w:cs="Times New Roman"/>
                    <w:szCs w:val="24"/>
                  </w:rPr>
                </w:rPrChange>
              </w:rPr>
              <w:t>Husband isolated</w:t>
            </w:r>
          </w:p>
        </w:tc>
        <w:tc>
          <w:tcPr>
            <w:tcW w:w="1687" w:type="dxa"/>
            <w:tcPrChange w:id="1550" w:author="Matt Masters" w:date="2020-12-02T18:38:00Z">
              <w:tcPr>
                <w:tcW w:w="1198" w:type="dxa"/>
              </w:tcPr>
            </w:tcPrChange>
          </w:tcPr>
          <w:p w14:paraId="6B9A1A8C" w14:textId="5F4FEB4D" w:rsidR="005074A5" w:rsidRPr="0093063F" w:rsidRDefault="005074A5" w:rsidP="005074A5">
            <w:pPr>
              <w:spacing w:line="259" w:lineRule="auto"/>
              <w:rPr>
                <w:rFonts w:cs="Times New Roman"/>
                <w:sz w:val="22"/>
                <w:vertAlign w:val="superscript"/>
                <w:rPrChange w:id="1551" w:author="Matt Masters" w:date="2020-12-02T18:38:00Z">
                  <w:rPr>
                    <w:rFonts w:cs="Times New Roman"/>
                    <w:szCs w:val="24"/>
                    <w:vertAlign w:val="superscript"/>
                  </w:rPr>
                </w:rPrChange>
              </w:rPr>
            </w:pPr>
            <w:r w:rsidRPr="0093063F">
              <w:rPr>
                <w:rFonts w:cs="Times New Roman"/>
                <w:sz w:val="22"/>
                <w:rPrChange w:id="1552" w:author="Matt Masters" w:date="2020-12-02T18:38:00Z">
                  <w:rPr>
                    <w:rFonts w:cs="Times New Roman"/>
                    <w:szCs w:val="24"/>
                  </w:rPr>
                </w:rPrChange>
              </w:rPr>
              <w:t>1.</w:t>
            </w:r>
            <w:del w:id="1553" w:author="Matt Masters" w:date="2020-12-02T17:58:00Z">
              <w:r w:rsidRPr="0093063F">
                <w:rPr>
                  <w:rFonts w:cs="Times New Roman"/>
                  <w:sz w:val="22"/>
                  <w:rPrChange w:id="1554" w:author="Matt Masters" w:date="2020-12-02T18:38:00Z">
                    <w:rPr>
                      <w:rFonts w:cs="Times New Roman"/>
                      <w:szCs w:val="24"/>
                    </w:rPr>
                  </w:rPrChange>
                </w:rPr>
                <w:delText>1068</w:delText>
              </w:r>
              <w:r w:rsidRPr="0093063F">
                <w:rPr>
                  <w:rFonts w:cs="Times New Roman"/>
                  <w:sz w:val="22"/>
                  <w:vertAlign w:val="superscript"/>
                  <w:rPrChange w:id="1555" w:author="Matt Masters" w:date="2020-12-02T18:38:00Z">
                    <w:rPr>
                      <w:rFonts w:cs="Times New Roman"/>
                      <w:szCs w:val="24"/>
                      <w:vertAlign w:val="superscript"/>
                    </w:rPr>
                  </w:rPrChange>
                </w:rPr>
                <w:delText>a</w:delText>
              </w:r>
            </w:del>
            <w:ins w:id="1556" w:author="Matt Masters" w:date="2020-12-02T17:58:00Z">
              <w:r w:rsidRPr="0093063F">
                <w:rPr>
                  <w:rFonts w:cs="Times New Roman"/>
                  <w:sz w:val="22"/>
                  <w:rPrChange w:id="1557" w:author="Matt Masters" w:date="2020-12-02T18:38:00Z">
                    <w:rPr>
                      <w:rFonts w:cs="Times New Roman"/>
                      <w:szCs w:val="24"/>
                    </w:rPr>
                  </w:rPrChange>
                </w:rPr>
                <w:t>10</w:t>
              </w:r>
            </w:ins>
            <w:ins w:id="1558" w:author="Matt Masters" w:date="2020-12-02T10:33:00Z">
              <w:r w:rsidR="00851B28" w:rsidRPr="0093063F">
                <w:rPr>
                  <w:rFonts w:cs="Times New Roman"/>
                  <w:sz w:val="22"/>
                  <w:rPrChange w:id="1559" w:author="Matt Masters" w:date="2020-12-02T18:38:00Z">
                    <w:rPr>
                      <w:rFonts w:cs="Times New Roman"/>
                      <w:szCs w:val="24"/>
                    </w:rPr>
                  </w:rPrChange>
                </w:rPr>
                <w:t>7</w:t>
              </w:r>
            </w:ins>
            <w:del w:id="1560" w:author="Matt Masters" w:date="2020-12-02T10:33:00Z">
              <w:r w:rsidRPr="0093063F" w:rsidDel="00851B28">
                <w:rPr>
                  <w:rFonts w:cs="Times New Roman"/>
                  <w:sz w:val="22"/>
                  <w:rPrChange w:id="1561" w:author="Matt Masters" w:date="2020-12-02T18:38:00Z">
                    <w:rPr>
                      <w:rFonts w:cs="Times New Roman"/>
                      <w:szCs w:val="24"/>
                    </w:rPr>
                  </w:rPrChange>
                </w:rPr>
                <w:delText>6</w:delText>
              </w:r>
            </w:del>
            <w:ins w:id="1562" w:author="Matt Masters" w:date="2020-12-02T17:58:00Z">
              <w:r w:rsidRPr="0093063F">
                <w:rPr>
                  <w:rFonts w:cs="Times New Roman"/>
                  <w:sz w:val="22"/>
                  <w:rPrChange w:id="1563" w:author="Matt Masters" w:date="2020-12-02T18:38:00Z">
                    <w:rPr>
                      <w:rFonts w:cs="Times New Roman"/>
                      <w:szCs w:val="24"/>
                    </w:rPr>
                  </w:rPrChange>
                </w:rPr>
                <w:t>8</w:t>
              </w:r>
              <w:r w:rsidRPr="0093063F">
                <w:rPr>
                  <w:rFonts w:cs="Times New Roman"/>
                  <w:sz w:val="22"/>
                  <w:vertAlign w:val="superscript"/>
                  <w:rPrChange w:id="1564" w:author="Matt Masters" w:date="2020-12-02T18:38:00Z">
                    <w:rPr>
                      <w:rFonts w:cs="Times New Roman"/>
                      <w:szCs w:val="24"/>
                      <w:vertAlign w:val="superscript"/>
                    </w:rPr>
                  </w:rPrChange>
                </w:rPr>
                <w:t>a</w:t>
              </w:r>
            </w:ins>
          </w:p>
        </w:tc>
        <w:tc>
          <w:tcPr>
            <w:tcW w:w="1683" w:type="dxa"/>
            <w:tcPrChange w:id="1565" w:author="Matt Masters" w:date="2020-12-02T18:38:00Z">
              <w:tcPr>
                <w:tcW w:w="1710" w:type="dxa"/>
              </w:tcPr>
            </w:tcPrChange>
          </w:tcPr>
          <w:p w14:paraId="11F94FD8" w14:textId="1CD23E5E" w:rsidR="005074A5" w:rsidRPr="0093063F" w:rsidRDefault="005074A5" w:rsidP="005074A5">
            <w:pPr>
              <w:spacing w:line="259" w:lineRule="auto"/>
              <w:jc w:val="center"/>
              <w:rPr>
                <w:rFonts w:cs="Times New Roman"/>
                <w:sz w:val="22"/>
                <w:rPrChange w:id="1566" w:author="Matt Masters" w:date="2020-12-02T18:38:00Z">
                  <w:rPr>
                    <w:rFonts w:cs="Times New Roman"/>
                    <w:szCs w:val="24"/>
                  </w:rPr>
                </w:rPrChange>
              </w:rPr>
            </w:pPr>
            <w:r w:rsidRPr="0093063F">
              <w:rPr>
                <w:rFonts w:cs="Times New Roman"/>
                <w:sz w:val="22"/>
                <w:rPrChange w:id="1567" w:author="Matt Masters" w:date="2020-12-02T18:38:00Z">
                  <w:rPr>
                    <w:rFonts w:cs="Times New Roman"/>
                    <w:szCs w:val="24"/>
                  </w:rPr>
                </w:rPrChange>
              </w:rPr>
              <w:t>1.</w:t>
            </w:r>
            <w:del w:id="1568" w:author="Matt Masters" w:date="2020-12-02T17:58:00Z">
              <w:r w:rsidRPr="0093063F">
                <w:rPr>
                  <w:rFonts w:cs="Times New Roman"/>
                  <w:sz w:val="22"/>
                  <w:rPrChange w:id="1569" w:author="Matt Masters" w:date="2020-12-02T18:38:00Z">
                    <w:rPr>
                      <w:rFonts w:cs="Times New Roman"/>
                      <w:szCs w:val="24"/>
                    </w:rPr>
                  </w:rPrChange>
                </w:rPr>
                <w:delText>0490</w:delText>
              </w:r>
            </w:del>
            <w:ins w:id="1570" w:author="Matt Masters" w:date="2020-12-02T17:58:00Z">
              <w:r w:rsidRPr="0093063F">
                <w:rPr>
                  <w:rFonts w:cs="Times New Roman"/>
                  <w:sz w:val="22"/>
                  <w:rPrChange w:id="1571" w:author="Matt Masters" w:date="2020-12-02T18:38:00Z">
                    <w:rPr>
                      <w:rFonts w:cs="Times New Roman"/>
                      <w:szCs w:val="24"/>
                    </w:rPr>
                  </w:rPrChange>
                </w:rPr>
                <w:t>0</w:t>
              </w:r>
            </w:ins>
            <w:ins w:id="1572" w:author="Matt Masters" w:date="2020-12-02T10:33:00Z">
              <w:r w:rsidR="00851B28" w:rsidRPr="0093063F">
                <w:rPr>
                  <w:rFonts w:cs="Times New Roman"/>
                  <w:sz w:val="22"/>
                  <w:rPrChange w:id="1573" w:author="Matt Masters" w:date="2020-12-02T18:38:00Z">
                    <w:rPr>
                      <w:rFonts w:cs="Times New Roman"/>
                      <w:szCs w:val="24"/>
                    </w:rPr>
                  </w:rPrChange>
                </w:rPr>
                <w:t>50</w:t>
              </w:r>
            </w:ins>
            <w:del w:id="1574" w:author="Matt Masters" w:date="2020-12-02T10:33:00Z">
              <w:r w:rsidRPr="0093063F" w:rsidDel="00851B28">
                <w:rPr>
                  <w:rFonts w:cs="Times New Roman"/>
                  <w:sz w:val="22"/>
                  <w:rPrChange w:id="1575" w:author="Matt Masters" w:date="2020-12-02T18:38:00Z">
                    <w:rPr>
                      <w:rFonts w:cs="Times New Roman"/>
                      <w:szCs w:val="24"/>
                    </w:rPr>
                  </w:rPrChange>
                </w:rPr>
                <w:delText>49</w:delText>
              </w:r>
            </w:del>
            <w:ins w:id="1576" w:author="Matt Masters" w:date="2020-12-02T17:58:00Z">
              <w:r w:rsidRPr="0093063F">
                <w:rPr>
                  <w:rFonts w:cs="Times New Roman"/>
                  <w:sz w:val="22"/>
                  <w:rPrChange w:id="1577" w:author="Matt Masters" w:date="2020-12-02T18:38:00Z">
                    <w:rPr>
                      <w:rFonts w:cs="Times New Roman"/>
                      <w:szCs w:val="24"/>
                    </w:rPr>
                  </w:rPrChange>
                </w:rPr>
                <w:t>0</w:t>
              </w:r>
            </w:ins>
            <w:r w:rsidRPr="0093063F">
              <w:rPr>
                <w:rFonts w:cs="Times New Roman"/>
                <w:sz w:val="22"/>
                <w:rPrChange w:id="1578" w:author="Matt Masters" w:date="2020-12-02T18:38:00Z">
                  <w:rPr>
                    <w:rFonts w:cs="Times New Roman"/>
                    <w:szCs w:val="24"/>
                  </w:rPr>
                </w:rPrChange>
              </w:rPr>
              <w:t>-1.</w:t>
            </w:r>
            <w:del w:id="1579" w:author="Matt Masters" w:date="2020-12-02T17:58:00Z">
              <w:r w:rsidRPr="0093063F">
                <w:rPr>
                  <w:rFonts w:cs="Times New Roman"/>
                  <w:sz w:val="22"/>
                  <w:rPrChange w:id="1580" w:author="Matt Masters" w:date="2020-12-02T18:38:00Z">
                    <w:rPr>
                      <w:rFonts w:cs="Times New Roman"/>
                      <w:szCs w:val="24"/>
                    </w:rPr>
                  </w:rPrChange>
                </w:rPr>
                <w:delText>1678</w:delText>
              </w:r>
            </w:del>
            <w:ins w:id="1581" w:author="Matt Masters" w:date="2020-12-02T17:58:00Z">
              <w:r w:rsidRPr="0093063F">
                <w:rPr>
                  <w:rFonts w:cs="Times New Roman"/>
                  <w:sz w:val="22"/>
                  <w:rPrChange w:id="1582" w:author="Matt Masters" w:date="2020-12-02T18:38:00Z">
                    <w:rPr>
                      <w:rFonts w:cs="Times New Roman"/>
                      <w:szCs w:val="24"/>
                    </w:rPr>
                  </w:rPrChange>
                </w:rPr>
                <w:t>16</w:t>
              </w:r>
            </w:ins>
            <w:ins w:id="1583" w:author="Matt Masters" w:date="2020-12-02T10:33:00Z">
              <w:r w:rsidR="00851B28" w:rsidRPr="0093063F">
                <w:rPr>
                  <w:rFonts w:cs="Times New Roman"/>
                  <w:sz w:val="22"/>
                  <w:rPrChange w:id="1584" w:author="Matt Masters" w:date="2020-12-02T18:38:00Z">
                    <w:rPr>
                      <w:rFonts w:cs="Times New Roman"/>
                      <w:szCs w:val="24"/>
                    </w:rPr>
                  </w:rPrChange>
                </w:rPr>
                <w:t>89</w:t>
              </w:r>
            </w:ins>
            <w:del w:id="1585" w:author="Matt Masters" w:date="2020-12-02T10:33:00Z">
              <w:r w:rsidRPr="0093063F" w:rsidDel="00851B28">
                <w:rPr>
                  <w:rFonts w:cs="Times New Roman"/>
                  <w:sz w:val="22"/>
                  <w:rPrChange w:id="1586" w:author="Matt Masters" w:date="2020-12-02T18:38:00Z">
                    <w:rPr>
                      <w:rFonts w:cs="Times New Roman"/>
                      <w:szCs w:val="24"/>
                    </w:rPr>
                  </w:rPrChange>
                </w:rPr>
                <w:delText>78</w:delText>
              </w:r>
            </w:del>
          </w:p>
        </w:tc>
        <w:tc>
          <w:tcPr>
            <w:tcW w:w="416" w:type="dxa"/>
            <w:tcPrChange w:id="1587" w:author="Matt Masters" w:date="2020-12-02T18:38:00Z">
              <w:tcPr>
                <w:tcW w:w="719" w:type="dxa"/>
              </w:tcPr>
            </w:tcPrChange>
          </w:tcPr>
          <w:p w14:paraId="2478C300" w14:textId="77777777" w:rsidR="005074A5" w:rsidRPr="0093063F" w:rsidRDefault="005074A5" w:rsidP="005074A5">
            <w:pPr>
              <w:rPr>
                <w:rFonts w:cs="Times New Roman"/>
                <w:sz w:val="22"/>
                <w:rPrChange w:id="1588" w:author="Matt Masters" w:date="2020-12-02T18:38:00Z">
                  <w:rPr>
                    <w:rFonts w:cs="Times New Roman"/>
                    <w:szCs w:val="24"/>
                  </w:rPr>
                </w:rPrChange>
              </w:rPr>
            </w:pPr>
          </w:p>
        </w:tc>
        <w:tc>
          <w:tcPr>
            <w:tcW w:w="1731" w:type="dxa"/>
            <w:tcPrChange w:id="1589" w:author="Matt Masters" w:date="2020-12-02T18:38:00Z">
              <w:tcPr>
                <w:tcW w:w="1081" w:type="dxa"/>
              </w:tcPr>
            </w:tcPrChange>
          </w:tcPr>
          <w:p w14:paraId="47DD8CF3" w14:textId="1DAE9F5A" w:rsidR="005074A5" w:rsidRPr="0093063F" w:rsidRDefault="005074A5" w:rsidP="005074A5">
            <w:pPr>
              <w:spacing w:line="259" w:lineRule="auto"/>
              <w:rPr>
                <w:rFonts w:cs="Times New Roman"/>
                <w:sz w:val="22"/>
                <w:rPrChange w:id="1590" w:author="Matt Masters" w:date="2020-12-02T18:38:00Z">
                  <w:rPr>
                    <w:rFonts w:cs="Times New Roman"/>
                    <w:szCs w:val="24"/>
                  </w:rPr>
                </w:rPrChange>
              </w:rPr>
            </w:pPr>
            <w:r w:rsidRPr="0093063F">
              <w:rPr>
                <w:rFonts w:cs="Times New Roman"/>
                <w:sz w:val="22"/>
                <w:rPrChange w:id="1591" w:author="Matt Masters" w:date="2020-12-02T18:38:00Z">
                  <w:rPr>
                    <w:rFonts w:cs="Times New Roman"/>
                    <w:szCs w:val="24"/>
                  </w:rPr>
                </w:rPrChange>
              </w:rPr>
              <w:t>0.</w:t>
            </w:r>
            <w:del w:id="1592" w:author="Matt Masters" w:date="2020-12-02T17:58:00Z">
              <w:r w:rsidRPr="0093063F">
                <w:rPr>
                  <w:rFonts w:cs="Times New Roman"/>
                  <w:sz w:val="22"/>
                  <w:rPrChange w:id="1593" w:author="Matt Masters" w:date="2020-12-02T18:38:00Z">
                    <w:rPr>
                      <w:rFonts w:cs="Times New Roman"/>
                      <w:szCs w:val="24"/>
                    </w:rPr>
                  </w:rPrChange>
                </w:rPr>
                <w:delText>9647</w:delText>
              </w:r>
            </w:del>
            <w:ins w:id="1594" w:author="Matt Masters" w:date="2020-12-02T17:58:00Z">
              <w:r w:rsidRPr="0093063F">
                <w:rPr>
                  <w:rFonts w:cs="Times New Roman"/>
                  <w:sz w:val="22"/>
                  <w:rPrChange w:id="1595" w:author="Matt Masters" w:date="2020-12-02T18:38:00Z">
                    <w:rPr>
                      <w:rFonts w:cs="Times New Roman"/>
                      <w:szCs w:val="24"/>
                    </w:rPr>
                  </w:rPrChange>
                </w:rPr>
                <w:t>96</w:t>
              </w:r>
            </w:ins>
            <w:ins w:id="1596" w:author="Matt Masters" w:date="2020-12-02T11:06:00Z">
              <w:r w:rsidR="00353DE9" w:rsidRPr="0093063F">
                <w:rPr>
                  <w:rFonts w:cs="Times New Roman"/>
                  <w:sz w:val="22"/>
                  <w:rPrChange w:id="1597" w:author="Matt Masters" w:date="2020-12-02T18:38:00Z">
                    <w:rPr>
                      <w:rFonts w:cs="Times New Roman"/>
                      <w:szCs w:val="24"/>
                    </w:rPr>
                  </w:rPrChange>
                </w:rPr>
                <w:t>3</w:t>
              </w:r>
            </w:ins>
            <w:del w:id="1598" w:author="Matt Masters" w:date="2020-12-02T11:06:00Z">
              <w:r w:rsidRPr="0093063F" w:rsidDel="00353DE9">
                <w:rPr>
                  <w:rFonts w:cs="Times New Roman"/>
                  <w:sz w:val="22"/>
                  <w:rPrChange w:id="1599" w:author="Matt Masters" w:date="2020-12-02T18:38:00Z">
                    <w:rPr>
                      <w:rFonts w:cs="Times New Roman"/>
                      <w:szCs w:val="24"/>
                    </w:rPr>
                  </w:rPrChange>
                </w:rPr>
                <w:delText>4</w:delText>
              </w:r>
            </w:del>
            <w:ins w:id="1600" w:author="Matt Masters" w:date="2020-12-02T17:58:00Z">
              <w:r w:rsidRPr="0093063F">
                <w:rPr>
                  <w:rFonts w:cs="Times New Roman"/>
                  <w:sz w:val="22"/>
                  <w:rPrChange w:id="1601" w:author="Matt Masters" w:date="2020-12-02T18:38:00Z">
                    <w:rPr>
                      <w:rFonts w:cs="Times New Roman"/>
                      <w:szCs w:val="24"/>
                    </w:rPr>
                  </w:rPrChange>
                </w:rPr>
                <w:t>7</w:t>
              </w:r>
            </w:ins>
          </w:p>
        </w:tc>
        <w:tc>
          <w:tcPr>
            <w:tcW w:w="1683" w:type="dxa"/>
            <w:tcPrChange w:id="1602" w:author="Matt Masters" w:date="2020-12-02T18:38:00Z">
              <w:tcPr>
                <w:tcW w:w="1710" w:type="dxa"/>
              </w:tcPr>
            </w:tcPrChange>
          </w:tcPr>
          <w:p w14:paraId="197517BA" w14:textId="3B7726DF" w:rsidR="005074A5" w:rsidRPr="0093063F" w:rsidRDefault="005074A5" w:rsidP="005074A5">
            <w:pPr>
              <w:spacing w:line="259" w:lineRule="auto"/>
              <w:jc w:val="center"/>
              <w:rPr>
                <w:rFonts w:cs="Times New Roman"/>
                <w:sz w:val="22"/>
                <w:rPrChange w:id="1603" w:author="Matt Masters" w:date="2020-12-02T18:38:00Z">
                  <w:rPr>
                    <w:rFonts w:cs="Times New Roman"/>
                    <w:szCs w:val="24"/>
                  </w:rPr>
                </w:rPrChange>
              </w:rPr>
            </w:pPr>
            <w:r w:rsidRPr="0093063F">
              <w:rPr>
                <w:rFonts w:cs="Times New Roman"/>
                <w:sz w:val="22"/>
                <w:rPrChange w:id="1604" w:author="Matt Masters" w:date="2020-12-02T18:38:00Z">
                  <w:rPr>
                    <w:rFonts w:cs="Times New Roman"/>
                    <w:szCs w:val="24"/>
                  </w:rPr>
                </w:rPrChange>
              </w:rPr>
              <w:t>0.</w:t>
            </w:r>
            <w:del w:id="1605" w:author="Matt Masters" w:date="2020-12-02T17:58:00Z">
              <w:r w:rsidRPr="0093063F">
                <w:rPr>
                  <w:rFonts w:cs="Times New Roman"/>
                  <w:sz w:val="22"/>
                  <w:rPrChange w:id="1606" w:author="Matt Masters" w:date="2020-12-02T18:38:00Z">
                    <w:rPr>
                      <w:rFonts w:cs="Times New Roman"/>
                      <w:szCs w:val="24"/>
                    </w:rPr>
                  </w:rPrChange>
                </w:rPr>
                <w:delText>8772</w:delText>
              </w:r>
            </w:del>
            <w:ins w:id="1607" w:author="Matt Masters" w:date="2020-12-02T17:58:00Z">
              <w:r w:rsidRPr="0093063F">
                <w:rPr>
                  <w:rFonts w:cs="Times New Roman"/>
                  <w:sz w:val="22"/>
                  <w:rPrChange w:id="1608" w:author="Matt Masters" w:date="2020-12-02T18:38:00Z">
                    <w:rPr>
                      <w:rFonts w:cs="Times New Roman"/>
                      <w:szCs w:val="24"/>
                    </w:rPr>
                  </w:rPrChange>
                </w:rPr>
                <w:t>87</w:t>
              </w:r>
            </w:ins>
            <w:ins w:id="1609" w:author="Matt Masters" w:date="2020-12-02T11:06:00Z">
              <w:r w:rsidR="00353DE9" w:rsidRPr="0093063F">
                <w:rPr>
                  <w:rFonts w:cs="Times New Roman"/>
                  <w:sz w:val="22"/>
                  <w:rPrChange w:id="1610" w:author="Matt Masters" w:date="2020-12-02T18:38:00Z">
                    <w:rPr>
                      <w:rFonts w:cs="Times New Roman"/>
                      <w:szCs w:val="24"/>
                    </w:rPr>
                  </w:rPrChange>
                </w:rPr>
                <w:t>6</w:t>
              </w:r>
            </w:ins>
            <w:del w:id="1611" w:author="Matt Masters" w:date="2020-12-02T11:06:00Z">
              <w:r w:rsidRPr="0093063F" w:rsidDel="00353DE9">
                <w:rPr>
                  <w:rFonts w:cs="Times New Roman"/>
                  <w:sz w:val="22"/>
                  <w:rPrChange w:id="1612" w:author="Matt Masters" w:date="2020-12-02T18:38:00Z">
                    <w:rPr>
                      <w:rFonts w:cs="Times New Roman"/>
                      <w:szCs w:val="24"/>
                    </w:rPr>
                  </w:rPrChange>
                </w:rPr>
                <w:delText>7</w:delText>
              </w:r>
            </w:del>
            <w:ins w:id="1613" w:author="Matt Masters" w:date="2020-12-02T17:58:00Z">
              <w:r w:rsidRPr="0093063F">
                <w:rPr>
                  <w:rFonts w:cs="Times New Roman"/>
                  <w:sz w:val="22"/>
                  <w:rPrChange w:id="1614" w:author="Matt Masters" w:date="2020-12-02T18:38:00Z">
                    <w:rPr>
                      <w:rFonts w:cs="Times New Roman"/>
                      <w:szCs w:val="24"/>
                    </w:rPr>
                  </w:rPrChange>
                </w:rPr>
                <w:t>2</w:t>
              </w:r>
            </w:ins>
            <w:r w:rsidRPr="0093063F">
              <w:rPr>
                <w:rFonts w:cs="Times New Roman"/>
                <w:sz w:val="22"/>
                <w:rPrChange w:id="1615" w:author="Matt Masters" w:date="2020-12-02T18:38:00Z">
                  <w:rPr>
                    <w:rFonts w:cs="Times New Roman"/>
                    <w:szCs w:val="24"/>
                  </w:rPr>
                </w:rPrChange>
              </w:rPr>
              <w:t>-1.</w:t>
            </w:r>
            <w:del w:id="1616" w:author="Matt Masters" w:date="2020-12-02T17:58:00Z">
              <w:r w:rsidRPr="0093063F">
                <w:rPr>
                  <w:rFonts w:cs="Times New Roman"/>
                  <w:sz w:val="22"/>
                  <w:rPrChange w:id="1617" w:author="Matt Masters" w:date="2020-12-02T18:38:00Z">
                    <w:rPr>
                      <w:rFonts w:cs="Times New Roman"/>
                      <w:szCs w:val="24"/>
                    </w:rPr>
                  </w:rPrChange>
                </w:rPr>
                <w:delText>0610</w:delText>
              </w:r>
            </w:del>
            <w:ins w:id="1618" w:author="Matt Masters" w:date="2020-12-02T17:58:00Z">
              <w:r w:rsidRPr="0093063F">
                <w:rPr>
                  <w:rFonts w:cs="Times New Roman"/>
                  <w:sz w:val="22"/>
                  <w:rPrChange w:id="1619" w:author="Matt Masters" w:date="2020-12-02T18:38:00Z">
                    <w:rPr>
                      <w:rFonts w:cs="Times New Roman"/>
                      <w:szCs w:val="24"/>
                    </w:rPr>
                  </w:rPrChange>
                </w:rPr>
                <w:t>0</w:t>
              </w:r>
            </w:ins>
            <w:ins w:id="1620" w:author="Matt Masters" w:date="2020-12-02T11:06:00Z">
              <w:r w:rsidR="00353DE9" w:rsidRPr="0093063F">
                <w:rPr>
                  <w:rFonts w:cs="Times New Roman"/>
                  <w:sz w:val="22"/>
                  <w:rPrChange w:id="1621" w:author="Matt Masters" w:date="2020-12-02T18:38:00Z">
                    <w:rPr>
                      <w:rFonts w:cs="Times New Roman"/>
                      <w:szCs w:val="24"/>
                    </w:rPr>
                  </w:rPrChange>
                </w:rPr>
                <w:t>598</w:t>
              </w:r>
            </w:ins>
            <w:del w:id="1622" w:author="Matt Masters" w:date="2020-12-02T11:06:00Z">
              <w:r w:rsidRPr="0093063F" w:rsidDel="00353DE9">
                <w:rPr>
                  <w:rFonts w:cs="Times New Roman"/>
                  <w:sz w:val="22"/>
                  <w:rPrChange w:id="1623" w:author="Matt Masters" w:date="2020-12-02T18:38:00Z">
                    <w:rPr>
                      <w:rFonts w:cs="Times New Roman"/>
                      <w:szCs w:val="24"/>
                    </w:rPr>
                  </w:rPrChange>
                </w:rPr>
                <w:delText>610</w:delText>
              </w:r>
            </w:del>
          </w:p>
        </w:tc>
      </w:tr>
      <w:tr w:rsidR="005074A5" w:rsidRPr="0093063F" w14:paraId="6796BDEF" w14:textId="77777777" w:rsidTr="0093063F">
        <w:trPr>
          <w:trHeight w:val="250"/>
          <w:trPrChange w:id="1624" w:author="Matt Masters" w:date="2020-12-02T18:38:00Z">
            <w:trPr>
              <w:trHeight w:val="250"/>
            </w:trPr>
          </w:trPrChange>
        </w:trPr>
        <w:tc>
          <w:tcPr>
            <w:tcW w:w="1800" w:type="dxa"/>
            <w:gridSpan w:val="2"/>
            <w:tcPrChange w:id="1625" w:author="Matt Masters" w:date="2020-12-02T18:38:00Z">
              <w:tcPr>
                <w:tcW w:w="2582" w:type="dxa"/>
                <w:gridSpan w:val="2"/>
              </w:tcPr>
            </w:tcPrChange>
          </w:tcPr>
          <w:p w14:paraId="191496AD" w14:textId="5AC0861E" w:rsidR="005074A5" w:rsidRPr="0093063F" w:rsidRDefault="005074A5" w:rsidP="005074A5">
            <w:pPr>
              <w:spacing w:line="259" w:lineRule="auto"/>
              <w:rPr>
                <w:rFonts w:cs="Times New Roman"/>
                <w:sz w:val="22"/>
                <w:rPrChange w:id="1626" w:author="Matt Masters" w:date="2020-12-02T18:38:00Z">
                  <w:rPr>
                    <w:rFonts w:cs="Times New Roman"/>
                    <w:szCs w:val="24"/>
                  </w:rPr>
                </w:rPrChange>
              </w:rPr>
            </w:pPr>
            <w:r w:rsidRPr="0093063F">
              <w:rPr>
                <w:rFonts w:cs="Times New Roman"/>
                <w:sz w:val="22"/>
                <w:rPrChange w:id="1627" w:author="Matt Masters" w:date="2020-12-02T18:38:00Z">
                  <w:rPr>
                    <w:rFonts w:cs="Times New Roman"/>
                    <w:szCs w:val="24"/>
                  </w:rPr>
                </w:rPrChange>
              </w:rPr>
              <w:t>Wife isolated</w:t>
            </w:r>
          </w:p>
        </w:tc>
        <w:tc>
          <w:tcPr>
            <w:tcW w:w="1687" w:type="dxa"/>
            <w:tcPrChange w:id="1628" w:author="Matt Masters" w:date="2020-12-02T18:38:00Z">
              <w:tcPr>
                <w:tcW w:w="1198" w:type="dxa"/>
              </w:tcPr>
            </w:tcPrChange>
          </w:tcPr>
          <w:p w14:paraId="45E5357A" w14:textId="3E1CEA84" w:rsidR="005074A5" w:rsidRPr="0093063F" w:rsidRDefault="005074A5" w:rsidP="005074A5">
            <w:pPr>
              <w:spacing w:line="259" w:lineRule="auto"/>
              <w:rPr>
                <w:rFonts w:cs="Times New Roman"/>
                <w:sz w:val="22"/>
                <w:rPrChange w:id="1629" w:author="Matt Masters" w:date="2020-12-02T18:38:00Z">
                  <w:rPr>
                    <w:rFonts w:cs="Times New Roman"/>
                    <w:szCs w:val="24"/>
                  </w:rPr>
                </w:rPrChange>
              </w:rPr>
            </w:pPr>
            <w:r w:rsidRPr="0093063F">
              <w:rPr>
                <w:rFonts w:cs="Times New Roman"/>
                <w:sz w:val="22"/>
                <w:rPrChange w:id="1630" w:author="Matt Masters" w:date="2020-12-02T18:38:00Z">
                  <w:rPr>
                    <w:rFonts w:cs="Times New Roman"/>
                    <w:szCs w:val="24"/>
                  </w:rPr>
                </w:rPrChange>
              </w:rPr>
              <w:t>1.</w:t>
            </w:r>
            <w:del w:id="1631" w:author="Matt Masters" w:date="2020-12-02T17:58:00Z">
              <w:r w:rsidRPr="0093063F">
                <w:rPr>
                  <w:rFonts w:cs="Times New Roman"/>
                  <w:sz w:val="22"/>
                  <w:rPrChange w:id="1632" w:author="Matt Masters" w:date="2020-12-02T18:38:00Z">
                    <w:rPr>
                      <w:rFonts w:cs="Times New Roman"/>
                      <w:szCs w:val="24"/>
                    </w:rPr>
                  </w:rPrChange>
                </w:rPr>
                <w:delText>0853</w:delText>
              </w:r>
            </w:del>
            <w:ins w:id="1633" w:author="Matt Masters" w:date="2020-12-02T17:58:00Z">
              <w:r w:rsidRPr="0093063F">
                <w:rPr>
                  <w:rFonts w:cs="Times New Roman"/>
                  <w:sz w:val="22"/>
                  <w:rPrChange w:id="1634" w:author="Matt Masters" w:date="2020-12-02T18:38:00Z">
                    <w:rPr>
                      <w:rFonts w:cs="Times New Roman"/>
                      <w:szCs w:val="24"/>
                    </w:rPr>
                  </w:rPrChange>
                </w:rPr>
                <w:t>0</w:t>
              </w:r>
            </w:ins>
            <w:ins w:id="1635" w:author="Matt Masters" w:date="2020-12-02T10:33:00Z">
              <w:r w:rsidR="00851B28" w:rsidRPr="0093063F">
                <w:rPr>
                  <w:rFonts w:cs="Times New Roman"/>
                  <w:sz w:val="22"/>
                  <w:rPrChange w:id="1636" w:author="Matt Masters" w:date="2020-12-02T18:38:00Z">
                    <w:rPr>
                      <w:rFonts w:cs="Times New Roman"/>
                      <w:szCs w:val="24"/>
                    </w:rPr>
                  </w:rPrChange>
                </w:rPr>
                <w:t>925</w:t>
              </w:r>
            </w:ins>
            <w:del w:id="1637" w:author="Matt Masters" w:date="2020-12-02T10:33:00Z">
              <w:r w:rsidRPr="0093063F" w:rsidDel="00851B28">
                <w:rPr>
                  <w:rFonts w:cs="Times New Roman"/>
                  <w:sz w:val="22"/>
                  <w:rPrChange w:id="1638" w:author="Matt Masters" w:date="2020-12-02T18:38:00Z">
                    <w:rPr>
                      <w:rFonts w:cs="Times New Roman"/>
                      <w:szCs w:val="24"/>
                    </w:rPr>
                  </w:rPrChange>
                </w:rPr>
                <w:delText>853</w:delText>
              </w:r>
            </w:del>
          </w:p>
        </w:tc>
        <w:tc>
          <w:tcPr>
            <w:tcW w:w="1683" w:type="dxa"/>
            <w:tcPrChange w:id="1639" w:author="Matt Masters" w:date="2020-12-02T18:38:00Z">
              <w:tcPr>
                <w:tcW w:w="1710" w:type="dxa"/>
              </w:tcPr>
            </w:tcPrChange>
          </w:tcPr>
          <w:p w14:paraId="05415FDE" w14:textId="7E68D115" w:rsidR="005074A5" w:rsidRPr="0093063F" w:rsidRDefault="005074A5" w:rsidP="005074A5">
            <w:pPr>
              <w:spacing w:line="259" w:lineRule="auto"/>
              <w:jc w:val="center"/>
              <w:rPr>
                <w:rFonts w:cs="Times New Roman"/>
                <w:sz w:val="22"/>
                <w:rPrChange w:id="1640" w:author="Matt Masters" w:date="2020-12-02T18:38:00Z">
                  <w:rPr>
                    <w:rFonts w:cs="Times New Roman"/>
                    <w:szCs w:val="24"/>
                  </w:rPr>
                </w:rPrChange>
              </w:rPr>
            </w:pPr>
            <w:r w:rsidRPr="0093063F">
              <w:rPr>
                <w:rFonts w:cs="Times New Roman"/>
                <w:sz w:val="22"/>
                <w:rPrChange w:id="1641" w:author="Matt Masters" w:date="2020-12-02T18:38:00Z">
                  <w:rPr>
                    <w:rFonts w:cs="Times New Roman"/>
                    <w:szCs w:val="24"/>
                  </w:rPr>
                </w:rPrChange>
              </w:rPr>
              <w:t>0.</w:t>
            </w:r>
            <w:del w:id="1642" w:author="Matt Masters" w:date="2020-12-02T17:58:00Z">
              <w:r w:rsidRPr="0093063F">
                <w:rPr>
                  <w:rFonts w:cs="Times New Roman"/>
                  <w:sz w:val="22"/>
                  <w:rPrChange w:id="1643" w:author="Matt Masters" w:date="2020-12-02T18:38:00Z">
                    <w:rPr>
                      <w:rFonts w:cs="Times New Roman"/>
                      <w:szCs w:val="24"/>
                    </w:rPr>
                  </w:rPrChange>
                </w:rPr>
                <w:delText>9895</w:delText>
              </w:r>
            </w:del>
            <w:ins w:id="1644" w:author="Matt Masters" w:date="2020-12-02T17:58:00Z">
              <w:r w:rsidRPr="0093063F">
                <w:rPr>
                  <w:rFonts w:cs="Times New Roman"/>
                  <w:sz w:val="22"/>
                  <w:rPrChange w:id="1645" w:author="Matt Masters" w:date="2020-12-02T18:38:00Z">
                    <w:rPr>
                      <w:rFonts w:cs="Times New Roman"/>
                      <w:szCs w:val="24"/>
                    </w:rPr>
                  </w:rPrChange>
                </w:rPr>
                <w:t>9</w:t>
              </w:r>
            </w:ins>
            <w:ins w:id="1646" w:author="Matt Masters" w:date="2020-12-02T10:33:00Z">
              <w:r w:rsidR="00851B28" w:rsidRPr="0093063F">
                <w:rPr>
                  <w:rFonts w:cs="Times New Roman"/>
                  <w:sz w:val="22"/>
                  <w:rPrChange w:id="1647" w:author="Matt Masters" w:date="2020-12-02T18:38:00Z">
                    <w:rPr>
                      <w:rFonts w:cs="Times New Roman"/>
                      <w:szCs w:val="24"/>
                    </w:rPr>
                  </w:rPrChange>
                </w:rPr>
                <w:t>961</w:t>
              </w:r>
            </w:ins>
            <w:del w:id="1648" w:author="Matt Masters" w:date="2020-12-02T10:33:00Z">
              <w:r w:rsidRPr="0093063F" w:rsidDel="00851B28">
                <w:rPr>
                  <w:rFonts w:cs="Times New Roman"/>
                  <w:sz w:val="22"/>
                  <w:rPrChange w:id="1649" w:author="Matt Masters" w:date="2020-12-02T18:38:00Z">
                    <w:rPr>
                      <w:rFonts w:cs="Times New Roman"/>
                      <w:szCs w:val="24"/>
                    </w:rPr>
                  </w:rPrChange>
                </w:rPr>
                <w:delText>895</w:delText>
              </w:r>
            </w:del>
            <w:r w:rsidRPr="0093063F">
              <w:rPr>
                <w:rFonts w:cs="Times New Roman"/>
                <w:sz w:val="22"/>
                <w:rPrChange w:id="1650" w:author="Matt Masters" w:date="2020-12-02T18:38:00Z">
                  <w:rPr>
                    <w:rFonts w:cs="Times New Roman"/>
                    <w:szCs w:val="24"/>
                  </w:rPr>
                </w:rPrChange>
              </w:rPr>
              <w:t>-1.</w:t>
            </w:r>
            <w:del w:id="1651" w:author="Matt Masters" w:date="2020-12-02T17:58:00Z">
              <w:r w:rsidRPr="0093063F">
                <w:rPr>
                  <w:rFonts w:cs="Times New Roman"/>
                  <w:sz w:val="22"/>
                  <w:rPrChange w:id="1652" w:author="Matt Masters" w:date="2020-12-02T18:38:00Z">
                    <w:rPr>
                      <w:rFonts w:cs="Times New Roman"/>
                      <w:szCs w:val="24"/>
                    </w:rPr>
                  </w:rPrChange>
                </w:rPr>
                <w:delText>1903</w:delText>
              </w:r>
            </w:del>
            <w:ins w:id="1653" w:author="Matt Masters" w:date="2020-12-02T17:58:00Z">
              <w:r w:rsidRPr="0093063F">
                <w:rPr>
                  <w:rFonts w:cs="Times New Roman"/>
                  <w:sz w:val="22"/>
                  <w:rPrChange w:id="1654" w:author="Matt Masters" w:date="2020-12-02T18:38:00Z">
                    <w:rPr>
                      <w:rFonts w:cs="Times New Roman"/>
                      <w:szCs w:val="24"/>
                    </w:rPr>
                  </w:rPrChange>
                </w:rPr>
                <w:t>19</w:t>
              </w:r>
            </w:ins>
            <w:ins w:id="1655" w:author="Matt Masters" w:date="2020-12-02T10:34:00Z">
              <w:r w:rsidR="00851B28" w:rsidRPr="0093063F">
                <w:rPr>
                  <w:rFonts w:cs="Times New Roman"/>
                  <w:sz w:val="22"/>
                  <w:rPrChange w:id="1656" w:author="Matt Masters" w:date="2020-12-02T18:38:00Z">
                    <w:rPr>
                      <w:rFonts w:cs="Times New Roman"/>
                      <w:szCs w:val="24"/>
                    </w:rPr>
                  </w:rPrChange>
                </w:rPr>
                <w:t>82</w:t>
              </w:r>
            </w:ins>
            <w:del w:id="1657" w:author="Matt Masters" w:date="2020-12-02T10:34:00Z">
              <w:r w:rsidRPr="0093063F" w:rsidDel="00851B28">
                <w:rPr>
                  <w:rFonts w:cs="Times New Roman"/>
                  <w:sz w:val="22"/>
                  <w:rPrChange w:id="1658" w:author="Matt Masters" w:date="2020-12-02T18:38:00Z">
                    <w:rPr>
                      <w:rFonts w:cs="Times New Roman"/>
                      <w:szCs w:val="24"/>
                    </w:rPr>
                  </w:rPrChange>
                </w:rPr>
                <w:delText>03</w:delText>
              </w:r>
            </w:del>
          </w:p>
        </w:tc>
        <w:tc>
          <w:tcPr>
            <w:tcW w:w="416" w:type="dxa"/>
            <w:tcPrChange w:id="1659" w:author="Matt Masters" w:date="2020-12-02T18:38:00Z">
              <w:tcPr>
                <w:tcW w:w="719" w:type="dxa"/>
              </w:tcPr>
            </w:tcPrChange>
          </w:tcPr>
          <w:p w14:paraId="38077342" w14:textId="77777777" w:rsidR="005074A5" w:rsidRPr="0093063F" w:rsidRDefault="005074A5" w:rsidP="005074A5">
            <w:pPr>
              <w:rPr>
                <w:rFonts w:cs="Times New Roman"/>
                <w:sz w:val="22"/>
                <w:rPrChange w:id="1660" w:author="Matt Masters" w:date="2020-12-02T18:38:00Z">
                  <w:rPr>
                    <w:rFonts w:cs="Times New Roman"/>
                    <w:szCs w:val="24"/>
                  </w:rPr>
                </w:rPrChange>
              </w:rPr>
            </w:pPr>
          </w:p>
        </w:tc>
        <w:tc>
          <w:tcPr>
            <w:tcW w:w="1731" w:type="dxa"/>
            <w:tcPrChange w:id="1661" w:author="Matt Masters" w:date="2020-12-02T18:38:00Z">
              <w:tcPr>
                <w:tcW w:w="1081" w:type="dxa"/>
              </w:tcPr>
            </w:tcPrChange>
          </w:tcPr>
          <w:p w14:paraId="10DD79E1" w14:textId="592AF853" w:rsidR="005074A5" w:rsidRPr="0093063F" w:rsidRDefault="005074A5" w:rsidP="005074A5">
            <w:pPr>
              <w:spacing w:line="259" w:lineRule="auto"/>
              <w:rPr>
                <w:rFonts w:cs="Times New Roman"/>
                <w:sz w:val="22"/>
                <w:vertAlign w:val="superscript"/>
                <w:rPrChange w:id="1662" w:author="Matt Masters" w:date="2020-12-02T18:38:00Z">
                  <w:rPr>
                    <w:rFonts w:cs="Times New Roman"/>
                    <w:szCs w:val="24"/>
                    <w:vertAlign w:val="superscript"/>
                  </w:rPr>
                </w:rPrChange>
              </w:rPr>
            </w:pPr>
            <w:r w:rsidRPr="0093063F">
              <w:rPr>
                <w:rFonts w:cs="Times New Roman"/>
                <w:sz w:val="22"/>
                <w:rPrChange w:id="1663" w:author="Matt Masters" w:date="2020-12-02T18:38:00Z">
                  <w:rPr>
                    <w:rFonts w:cs="Times New Roman"/>
                    <w:szCs w:val="24"/>
                  </w:rPr>
                </w:rPrChange>
              </w:rPr>
              <w:t>1.</w:t>
            </w:r>
            <w:del w:id="1664" w:author="Matt Masters" w:date="2020-12-02T17:58:00Z">
              <w:r w:rsidRPr="0093063F">
                <w:rPr>
                  <w:rFonts w:cs="Times New Roman"/>
                  <w:sz w:val="22"/>
                  <w:rPrChange w:id="1665" w:author="Matt Masters" w:date="2020-12-02T18:38:00Z">
                    <w:rPr>
                      <w:rFonts w:cs="Times New Roman"/>
                      <w:szCs w:val="24"/>
                    </w:rPr>
                  </w:rPrChange>
                </w:rPr>
                <w:delText>2175</w:delText>
              </w:r>
              <w:r w:rsidRPr="0093063F">
                <w:rPr>
                  <w:rFonts w:cs="Times New Roman"/>
                  <w:sz w:val="22"/>
                  <w:vertAlign w:val="superscript"/>
                  <w:rPrChange w:id="1666" w:author="Matt Masters" w:date="2020-12-02T18:38:00Z">
                    <w:rPr>
                      <w:rFonts w:cs="Times New Roman"/>
                      <w:szCs w:val="24"/>
                      <w:vertAlign w:val="superscript"/>
                    </w:rPr>
                  </w:rPrChange>
                </w:rPr>
                <w:delText>b</w:delText>
              </w:r>
            </w:del>
            <w:ins w:id="1667" w:author="Matt Masters" w:date="2020-12-02T17:58:00Z">
              <w:r w:rsidRPr="0093063F">
                <w:rPr>
                  <w:rFonts w:cs="Times New Roman"/>
                  <w:sz w:val="22"/>
                  <w:rPrChange w:id="1668" w:author="Matt Masters" w:date="2020-12-02T18:38:00Z">
                    <w:rPr>
                      <w:rFonts w:cs="Times New Roman"/>
                      <w:szCs w:val="24"/>
                    </w:rPr>
                  </w:rPrChange>
                </w:rPr>
                <w:t>21</w:t>
              </w:r>
            </w:ins>
            <w:ins w:id="1669" w:author="Matt Masters" w:date="2020-12-02T11:07:00Z">
              <w:r w:rsidR="00353DE9" w:rsidRPr="0093063F">
                <w:rPr>
                  <w:rFonts w:cs="Times New Roman"/>
                  <w:sz w:val="22"/>
                  <w:rPrChange w:id="1670" w:author="Matt Masters" w:date="2020-12-02T18:38:00Z">
                    <w:rPr>
                      <w:rFonts w:cs="Times New Roman"/>
                      <w:szCs w:val="24"/>
                    </w:rPr>
                  </w:rPrChange>
                </w:rPr>
                <w:t>96</w:t>
              </w:r>
            </w:ins>
            <w:del w:id="1671" w:author="Matt Masters" w:date="2020-12-02T11:07:00Z">
              <w:r w:rsidRPr="0093063F" w:rsidDel="00353DE9">
                <w:rPr>
                  <w:rFonts w:cs="Times New Roman"/>
                  <w:sz w:val="22"/>
                  <w:rPrChange w:id="1672" w:author="Matt Masters" w:date="2020-12-02T18:38:00Z">
                    <w:rPr>
                      <w:rFonts w:cs="Times New Roman"/>
                      <w:szCs w:val="24"/>
                    </w:rPr>
                  </w:rPrChange>
                </w:rPr>
                <w:delText>75</w:delText>
              </w:r>
            </w:del>
            <w:ins w:id="1673" w:author="Matt Masters" w:date="2020-12-02T17:58:00Z">
              <w:r w:rsidRPr="0093063F">
                <w:rPr>
                  <w:rFonts w:cs="Times New Roman"/>
                  <w:sz w:val="22"/>
                  <w:vertAlign w:val="superscript"/>
                  <w:rPrChange w:id="1674" w:author="Matt Masters" w:date="2020-12-02T18:38:00Z">
                    <w:rPr>
                      <w:rFonts w:cs="Times New Roman"/>
                      <w:szCs w:val="24"/>
                      <w:vertAlign w:val="superscript"/>
                    </w:rPr>
                  </w:rPrChange>
                </w:rPr>
                <w:t>b</w:t>
              </w:r>
            </w:ins>
          </w:p>
        </w:tc>
        <w:tc>
          <w:tcPr>
            <w:tcW w:w="1683" w:type="dxa"/>
            <w:tcPrChange w:id="1675" w:author="Matt Masters" w:date="2020-12-02T18:38:00Z">
              <w:tcPr>
                <w:tcW w:w="1710" w:type="dxa"/>
              </w:tcPr>
            </w:tcPrChange>
          </w:tcPr>
          <w:p w14:paraId="1B996A7B" w14:textId="55833874" w:rsidR="005074A5" w:rsidRPr="0093063F" w:rsidRDefault="005074A5" w:rsidP="005074A5">
            <w:pPr>
              <w:spacing w:line="259" w:lineRule="auto"/>
              <w:jc w:val="center"/>
              <w:rPr>
                <w:rFonts w:cs="Times New Roman"/>
                <w:sz w:val="22"/>
                <w:rPrChange w:id="1676" w:author="Matt Masters" w:date="2020-12-02T18:38:00Z">
                  <w:rPr>
                    <w:rFonts w:cs="Times New Roman"/>
                    <w:szCs w:val="24"/>
                  </w:rPr>
                </w:rPrChange>
              </w:rPr>
            </w:pPr>
            <w:r w:rsidRPr="0093063F">
              <w:rPr>
                <w:rFonts w:cs="Times New Roman"/>
                <w:sz w:val="22"/>
                <w:rPrChange w:id="1677" w:author="Matt Masters" w:date="2020-12-02T18:38:00Z">
                  <w:rPr>
                    <w:rFonts w:cs="Times New Roman"/>
                    <w:szCs w:val="24"/>
                  </w:rPr>
                </w:rPrChange>
              </w:rPr>
              <w:t>1.</w:t>
            </w:r>
            <w:del w:id="1678" w:author="Matt Masters" w:date="2020-12-02T17:58:00Z">
              <w:r w:rsidRPr="0093063F">
                <w:rPr>
                  <w:rFonts w:cs="Times New Roman"/>
                  <w:sz w:val="22"/>
                  <w:rPrChange w:id="1679" w:author="Matt Masters" w:date="2020-12-02T18:38:00Z">
                    <w:rPr>
                      <w:rFonts w:cs="Times New Roman"/>
                      <w:szCs w:val="24"/>
                    </w:rPr>
                  </w:rPrChange>
                </w:rPr>
                <w:delText>0565</w:delText>
              </w:r>
            </w:del>
            <w:ins w:id="1680" w:author="Matt Masters" w:date="2020-12-02T17:58:00Z">
              <w:r w:rsidRPr="0093063F">
                <w:rPr>
                  <w:rFonts w:cs="Times New Roman"/>
                  <w:sz w:val="22"/>
                  <w:rPrChange w:id="1681" w:author="Matt Masters" w:date="2020-12-02T18:38:00Z">
                    <w:rPr>
                      <w:rFonts w:cs="Times New Roman"/>
                      <w:szCs w:val="24"/>
                    </w:rPr>
                  </w:rPrChange>
                </w:rPr>
                <w:t>05</w:t>
              </w:r>
            </w:ins>
            <w:ins w:id="1682" w:author="Matt Masters" w:date="2020-12-02T11:07:00Z">
              <w:r w:rsidR="00353DE9" w:rsidRPr="0093063F">
                <w:rPr>
                  <w:rFonts w:cs="Times New Roman"/>
                  <w:sz w:val="22"/>
                  <w:rPrChange w:id="1683" w:author="Matt Masters" w:date="2020-12-02T18:38:00Z">
                    <w:rPr>
                      <w:rFonts w:cs="Times New Roman"/>
                      <w:szCs w:val="24"/>
                    </w:rPr>
                  </w:rPrChange>
                </w:rPr>
                <w:t>83</w:t>
              </w:r>
            </w:ins>
            <w:del w:id="1684" w:author="Matt Masters" w:date="2020-12-02T11:07:00Z">
              <w:r w:rsidRPr="0093063F" w:rsidDel="00353DE9">
                <w:rPr>
                  <w:rFonts w:cs="Times New Roman"/>
                  <w:sz w:val="22"/>
                  <w:rPrChange w:id="1685" w:author="Matt Masters" w:date="2020-12-02T18:38:00Z">
                    <w:rPr>
                      <w:rFonts w:cs="Times New Roman"/>
                      <w:szCs w:val="24"/>
                    </w:rPr>
                  </w:rPrChange>
                </w:rPr>
                <w:delText>65</w:delText>
              </w:r>
            </w:del>
            <w:r w:rsidRPr="0093063F">
              <w:rPr>
                <w:rFonts w:cs="Times New Roman"/>
                <w:sz w:val="22"/>
                <w:rPrChange w:id="1686" w:author="Matt Masters" w:date="2020-12-02T18:38:00Z">
                  <w:rPr>
                    <w:rFonts w:cs="Times New Roman"/>
                    <w:szCs w:val="24"/>
                  </w:rPr>
                </w:rPrChange>
              </w:rPr>
              <w:t>-1.</w:t>
            </w:r>
            <w:del w:id="1687" w:author="Matt Masters" w:date="2020-12-02T17:58:00Z">
              <w:r w:rsidRPr="0093063F">
                <w:rPr>
                  <w:rFonts w:cs="Times New Roman"/>
                  <w:sz w:val="22"/>
                  <w:rPrChange w:id="1688" w:author="Matt Masters" w:date="2020-12-02T18:38:00Z">
                    <w:rPr>
                      <w:rFonts w:cs="Times New Roman"/>
                      <w:szCs w:val="24"/>
                    </w:rPr>
                  </w:rPrChange>
                </w:rPr>
                <w:delText>4030</w:delText>
              </w:r>
            </w:del>
            <w:ins w:id="1689" w:author="Matt Masters" w:date="2020-12-02T17:58:00Z">
              <w:r w:rsidRPr="0093063F">
                <w:rPr>
                  <w:rFonts w:cs="Times New Roman"/>
                  <w:sz w:val="22"/>
                  <w:rPrChange w:id="1690" w:author="Matt Masters" w:date="2020-12-02T18:38:00Z">
                    <w:rPr>
                      <w:rFonts w:cs="Times New Roman"/>
                      <w:szCs w:val="24"/>
                    </w:rPr>
                  </w:rPrChange>
                </w:rPr>
                <w:t>40</w:t>
              </w:r>
            </w:ins>
            <w:ins w:id="1691" w:author="Matt Masters" w:date="2020-12-02T11:07:00Z">
              <w:r w:rsidR="00353DE9" w:rsidRPr="0093063F">
                <w:rPr>
                  <w:rFonts w:cs="Times New Roman"/>
                  <w:sz w:val="22"/>
                  <w:rPrChange w:id="1692" w:author="Matt Masters" w:date="2020-12-02T18:38:00Z">
                    <w:rPr>
                      <w:rFonts w:cs="Times New Roman"/>
                      <w:szCs w:val="24"/>
                    </w:rPr>
                  </w:rPrChange>
                </w:rPr>
                <w:t>56</w:t>
              </w:r>
            </w:ins>
            <w:del w:id="1693" w:author="Matt Masters" w:date="2020-12-02T11:07:00Z">
              <w:r w:rsidRPr="0093063F" w:rsidDel="00353DE9">
                <w:rPr>
                  <w:rFonts w:cs="Times New Roman"/>
                  <w:sz w:val="22"/>
                  <w:rPrChange w:id="1694" w:author="Matt Masters" w:date="2020-12-02T18:38:00Z">
                    <w:rPr>
                      <w:rFonts w:cs="Times New Roman"/>
                      <w:szCs w:val="24"/>
                    </w:rPr>
                  </w:rPrChange>
                </w:rPr>
                <w:delText>30</w:delText>
              </w:r>
            </w:del>
          </w:p>
        </w:tc>
      </w:tr>
      <w:tr w:rsidR="005074A5" w:rsidRPr="0093063F" w14:paraId="5884A951" w14:textId="77777777" w:rsidTr="0093063F">
        <w:trPr>
          <w:trHeight w:val="250"/>
          <w:trPrChange w:id="1695" w:author="Matt Masters" w:date="2020-12-02T18:38:00Z">
            <w:trPr>
              <w:trHeight w:val="250"/>
            </w:trPr>
          </w:trPrChange>
        </w:trPr>
        <w:tc>
          <w:tcPr>
            <w:tcW w:w="1800" w:type="dxa"/>
            <w:gridSpan w:val="2"/>
            <w:tcBorders>
              <w:bottom w:val="single" w:sz="4" w:space="0" w:color="auto"/>
            </w:tcBorders>
            <w:tcPrChange w:id="1696" w:author="Matt Masters" w:date="2020-12-02T18:38:00Z">
              <w:tcPr>
                <w:tcW w:w="2582" w:type="dxa"/>
                <w:gridSpan w:val="2"/>
                <w:tcBorders>
                  <w:bottom w:val="single" w:sz="4" w:space="0" w:color="auto"/>
                </w:tcBorders>
              </w:tcPr>
            </w:tcPrChange>
          </w:tcPr>
          <w:p w14:paraId="1D015E15" w14:textId="64943030" w:rsidR="005074A5" w:rsidRPr="0093063F" w:rsidRDefault="005074A5" w:rsidP="005074A5">
            <w:pPr>
              <w:spacing w:line="259" w:lineRule="auto"/>
              <w:rPr>
                <w:rFonts w:cs="Times New Roman"/>
                <w:sz w:val="22"/>
                <w:rPrChange w:id="1697" w:author="Matt Masters" w:date="2020-12-02T18:38:00Z">
                  <w:rPr>
                    <w:rFonts w:cs="Times New Roman"/>
                    <w:szCs w:val="24"/>
                  </w:rPr>
                </w:rPrChange>
              </w:rPr>
            </w:pPr>
            <w:r w:rsidRPr="0093063F">
              <w:rPr>
                <w:rFonts w:cs="Times New Roman"/>
                <w:sz w:val="22"/>
                <w:rPrChange w:id="1698" w:author="Matt Masters" w:date="2020-12-02T18:38:00Z">
                  <w:rPr>
                    <w:rFonts w:cs="Times New Roman"/>
                    <w:szCs w:val="24"/>
                  </w:rPr>
                </w:rPrChange>
              </w:rPr>
              <w:t>Both isolated</w:t>
            </w:r>
          </w:p>
        </w:tc>
        <w:tc>
          <w:tcPr>
            <w:tcW w:w="1687" w:type="dxa"/>
            <w:tcBorders>
              <w:bottom w:val="single" w:sz="4" w:space="0" w:color="auto"/>
            </w:tcBorders>
            <w:tcPrChange w:id="1699" w:author="Matt Masters" w:date="2020-12-02T18:38:00Z">
              <w:tcPr>
                <w:tcW w:w="1198" w:type="dxa"/>
                <w:tcBorders>
                  <w:bottom w:val="single" w:sz="4" w:space="0" w:color="auto"/>
                </w:tcBorders>
              </w:tcPr>
            </w:tcPrChange>
          </w:tcPr>
          <w:p w14:paraId="58830074" w14:textId="121FC32D" w:rsidR="005074A5" w:rsidRPr="0093063F" w:rsidRDefault="005074A5" w:rsidP="005074A5">
            <w:pPr>
              <w:spacing w:line="259" w:lineRule="auto"/>
              <w:rPr>
                <w:rFonts w:cs="Times New Roman"/>
                <w:sz w:val="22"/>
                <w:vertAlign w:val="superscript"/>
                <w:rPrChange w:id="1700" w:author="Matt Masters" w:date="2020-12-02T18:38:00Z">
                  <w:rPr>
                    <w:rFonts w:cs="Times New Roman"/>
                    <w:szCs w:val="24"/>
                    <w:vertAlign w:val="superscript"/>
                  </w:rPr>
                </w:rPrChange>
              </w:rPr>
            </w:pPr>
            <w:r w:rsidRPr="0093063F">
              <w:rPr>
                <w:rFonts w:cs="Times New Roman"/>
                <w:sz w:val="22"/>
                <w:rPrChange w:id="1701" w:author="Matt Masters" w:date="2020-12-02T18:38:00Z">
                  <w:rPr>
                    <w:rFonts w:cs="Times New Roman"/>
                    <w:szCs w:val="24"/>
                  </w:rPr>
                </w:rPrChange>
              </w:rPr>
              <w:t>1.</w:t>
            </w:r>
            <w:del w:id="1702" w:author="Matt Masters" w:date="2020-12-02T17:58:00Z">
              <w:r w:rsidRPr="0093063F">
                <w:rPr>
                  <w:rFonts w:cs="Times New Roman"/>
                  <w:sz w:val="22"/>
                  <w:rPrChange w:id="1703" w:author="Matt Masters" w:date="2020-12-02T18:38:00Z">
                    <w:rPr>
                      <w:rFonts w:cs="Times New Roman"/>
                      <w:szCs w:val="24"/>
                    </w:rPr>
                  </w:rPrChange>
                </w:rPr>
                <w:delText>1231</w:delText>
              </w:r>
              <w:r w:rsidRPr="0093063F">
                <w:rPr>
                  <w:rFonts w:cs="Times New Roman"/>
                  <w:sz w:val="22"/>
                  <w:vertAlign w:val="superscript"/>
                  <w:rPrChange w:id="1704" w:author="Matt Masters" w:date="2020-12-02T18:38:00Z">
                    <w:rPr>
                      <w:rFonts w:cs="Times New Roman"/>
                      <w:szCs w:val="24"/>
                      <w:vertAlign w:val="superscript"/>
                    </w:rPr>
                  </w:rPrChange>
                </w:rPr>
                <w:delText>b</w:delText>
              </w:r>
            </w:del>
            <w:ins w:id="1705" w:author="Matt Masters" w:date="2020-12-02T17:58:00Z">
              <w:r w:rsidRPr="0093063F">
                <w:rPr>
                  <w:rFonts w:cs="Times New Roman"/>
                  <w:sz w:val="22"/>
                  <w:rPrChange w:id="1706" w:author="Matt Masters" w:date="2020-12-02T18:38:00Z">
                    <w:rPr>
                      <w:rFonts w:cs="Times New Roman"/>
                      <w:szCs w:val="24"/>
                    </w:rPr>
                  </w:rPrChange>
                </w:rPr>
                <w:t>1</w:t>
              </w:r>
            </w:ins>
            <w:ins w:id="1707" w:author="Matt Masters" w:date="2020-12-02T10:34:00Z">
              <w:r w:rsidR="00851B28" w:rsidRPr="0093063F">
                <w:rPr>
                  <w:rFonts w:cs="Times New Roman"/>
                  <w:sz w:val="22"/>
                  <w:rPrChange w:id="1708" w:author="Matt Masters" w:date="2020-12-02T18:38:00Z">
                    <w:rPr>
                      <w:rFonts w:cs="Times New Roman"/>
                      <w:szCs w:val="24"/>
                    </w:rPr>
                  </w:rPrChange>
                </w:rPr>
                <w:t>300</w:t>
              </w:r>
            </w:ins>
            <w:del w:id="1709" w:author="Matt Masters" w:date="2020-12-02T10:34:00Z">
              <w:r w:rsidRPr="0093063F" w:rsidDel="00851B28">
                <w:rPr>
                  <w:rFonts w:cs="Times New Roman"/>
                  <w:sz w:val="22"/>
                  <w:rPrChange w:id="1710" w:author="Matt Masters" w:date="2020-12-02T18:38:00Z">
                    <w:rPr>
                      <w:rFonts w:cs="Times New Roman"/>
                      <w:szCs w:val="24"/>
                    </w:rPr>
                  </w:rPrChange>
                </w:rPr>
                <w:delText>231</w:delText>
              </w:r>
            </w:del>
            <w:ins w:id="1711" w:author="Matt Masters" w:date="2020-12-02T10:34:00Z">
              <w:r w:rsidR="00851B28" w:rsidRPr="0093063F">
                <w:rPr>
                  <w:rFonts w:cs="Times New Roman"/>
                  <w:sz w:val="22"/>
                  <w:vertAlign w:val="superscript"/>
                  <w:rPrChange w:id="1712" w:author="Matt Masters" w:date="2020-12-02T18:38:00Z">
                    <w:rPr>
                      <w:rFonts w:cs="Times New Roman"/>
                      <w:szCs w:val="24"/>
                      <w:vertAlign w:val="superscript"/>
                    </w:rPr>
                  </w:rPrChange>
                </w:rPr>
                <w:t>a</w:t>
              </w:r>
            </w:ins>
            <w:del w:id="1713" w:author="Matt Masters" w:date="2020-12-02T10:34:00Z">
              <w:r w:rsidRPr="0093063F" w:rsidDel="00851B28">
                <w:rPr>
                  <w:rFonts w:cs="Times New Roman"/>
                  <w:sz w:val="22"/>
                  <w:vertAlign w:val="superscript"/>
                  <w:rPrChange w:id="1714" w:author="Matt Masters" w:date="2020-12-02T18:38:00Z">
                    <w:rPr>
                      <w:rFonts w:cs="Times New Roman"/>
                      <w:szCs w:val="24"/>
                      <w:vertAlign w:val="superscript"/>
                    </w:rPr>
                  </w:rPrChange>
                </w:rPr>
                <w:delText>b</w:delText>
              </w:r>
            </w:del>
          </w:p>
        </w:tc>
        <w:tc>
          <w:tcPr>
            <w:tcW w:w="1683" w:type="dxa"/>
            <w:tcBorders>
              <w:bottom w:val="single" w:sz="4" w:space="0" w:color="auto"/>
            </w:tcBorders>
            <w:tcPrChange w:id="1715" w:author="Matt Masters" w:date="2020-12-02T18:38:00Z">
              <w:tcPr>
                <w:tcW w:w="1710" w:type="dxa"/>
                <w:tcBorders>
                  <w:bottom w:val="single" w:sz="4" w:space="0" w:color="auto"/>
                </w:tcBorders>
              </w:tcPr>
            </w:tcPrChange>
          </w:tcPr>
          <w:p w14:paraId="34B53E27" w14:textId="6661386C" w:rsidR="005074A5" w:rsidRPr="0093063F" w:rsidRDefault="005074A5" w:rsidP="005074A5">
            <w:pPr>
              <w:spacing w:line="259" w:lineRule="auto"/>
              <w:jc w:val="center"/>
              <w:rPr>
                <w:rFonts w:cs="Times New Roman"/>
                <w:sz w:val="22"/>
                <w:rPrChange w:id="1716" w:author="Matt Masters" w:date="2020-12-02T18:38:00Z">
                  <w:rPr>
                    <w:rFonts w:cs="Times New Roman"/>
                    <w:szCs w:val="24"/>
                  </w:rPr>
                </w:rPrChange>
              </w:rPr>
            </w:pPr>
            <w:r w:rsidRPr="0093063F">
              <w:rPr>
                <w:rFonts w:cs="Times New Roman"/>
                <w:sz w:val="22"/>
                <w:rPrChange w:id="1717" w:author="Matt Masters" w:date="2020-12-02T18:38:00Z">
                  <w:rPr>
                    <w:rFonts w:cs="Times New Roman"/>
                    <w:szCs w:val="24"/>
                  </w:rPr>
                </w:rPrChange>
              </w:rPr>
              <w:t>1.</w:t>
            </w:r>
            <w:del w:id="1718" w:author="Matt Masters" w:date="2020-12-02T17:58:00Z">
              <w:r w:rsidRPr="0093063F">
                <w:rPr>
                  <w:rFonts w:cs="Times New Roman"/>
                  <w:sz w:val="22"/>
                  <w:rPrChange w:id="1719" w:author="Matt Masters" w:date="2020-12-02T18:38:00Z">
                    <w:rPr>
                      <w:rFonts w:cs="Times New Roman"/>
                      <w:szCs w:val="24"/>
                    </w:rPr>
                  </w:rPrChange>
                </w:rPr>
                <w:delText>0457</w:delText>
              </w:r>
            </w:del>
            <w:ins w:id="1720" w:author="Matt Masters" w:date="2020-12-02T17:58:00Z">
              <w:r w:rsidRPr="0093063F">
                <w:rPr>
                  <w:rFonts w:cs="Times New Roman"/>
                  <w:sz w:val="22"/>
                  <w:rPrChange w:id="1721" w:author="Matt Masters" w:date="2020-12-02T18:38:00Z">
                    <w:rPr>
                      <w:rFonts w:cs="Times New Roman"/>
                      <w:szCs w:val="24"/>
                    </w:rPr>
                  </w:rPrChange>
                </w:rPr>
                <w:t>0</w:t>
              </w:r>
            </w:ins>
            <w:ins w:id="1722" w:author="Matt Masters" w:date="2020-12-02T10:34:00Z">
              <w:r w:rsidR="00851B28" w:rsidRPr="0093063F">
                <w:rPr>
                  <w:rFonts w:cs="Times New Roman"/>
                  <w:sz w:val="22"/>
                  <w:rPrChange w:id="1723" w:author="Matt Masters" w:date="2020-12-02T18:38:00Z">
                    <w:rPr>
                      <w:rFonts w:cs="Times New Roman"/>
                      <w:szCs w:val="24"/>
                    </w:rPr>
                  </w:rPrChange>
                </w:rPr>
                <w:t>521</w:t>
              </w:r>
            </w:ins>
            <w:del w:id="1724" w:author="Matt Masters" w:date="2020-12-02T10:34:00Z">
              <w:r w:rsidRPr="0093063F" w:rsidDel="00851B28">
                <w:rPr>
                  <w:rFonts w:cs="Times New Roman"/>
                  <w:sz w:val="22"/>
                  <w:rPrChange w:id="1725" w:author="Matt Masters" w:date="2020-12-02T18:38:00Z">
                    <w:rPr>
                      <w:rFonts w:cs="Times New Roman"/>
                      <w:szCs w:val="24"/>
                    </w:rPr>
                  </w:rPrChange>
                </w:rPr>
                <w:delText>457</w:delText>
              </w:r>
            </w:del>
            <w:r w:rsidRPr="0093063F">
              <w:rPr>
                <w:rFonts w:cs="Times New Roman"/>
                <w:sz w:val="22"/>
                <w:rPrChange w:id="1726" w:author="Matt Masters" w:date="2020-12-02T18:38:00Z">
                  <w:rPr>
                    <w:rFonts w:cs="Times New Roman"/>
                    <w:szCs w:val="24"/>
                  </w:rPr>
                </w:rPrChange>
              </w:rPr>
              <w:t>-1.</w:t>
            </w:r>
            <w:del w:id="1727" w:author="Matt Masters" w:date="2020-12-02T17:58:00Z">
              <w:r w:rsidRPr="0093063F">
                <w:rPr>
                  <w:rFonts w:cs="Times New Roman"/>
                  <w:sz w:val="22"/>
                  <w:rPrChange w:id="1728" w:author="Matt Masters" w:date="2020-12-02T18:38:00Z">
                    <w:rPr>
                      <w:rFonts w:cs="Times New Roman"/>
                      <w:szCs w:val="24"/>
                    </w:rPr>
                  </w:rPrChange>
                </w:rPr>
                <w:delText>2062</w:delText>
              </w:r>
            </w:del>
            <w:ins w:id="1729" w:author="Matt Masters" w:date="2020-12-02T17:58:00Z">
              <w:r w:rsidRPr="0093063F">
                <w:rPr>
                  <w:rFonts w:cs="Times New Roman"/>
                  <w:sz w:val="22"/>
                  <w:rPrChange w:id="1730" w:author="Matt Masters" w:date="2020-12-02T18:38:00Z">
                    <w:rPr>
                      <w:rFonts w:cs="Times New Roman"/>
                      <w:szCs w:val="24"/>
                    </w:rPr>
                  </w:rPrChange>
                </w:rPr>
                <w:t>2</w:t>
              </w:r>
            </w:ins>
            <w:ins w:id="1731" w:author="Matt Masters" w:date="2020-12-02T10:35:00Z">
              <w:r w:rsidR="00851B28" w:rsidRPr="0093063F">
                <w:rPr>
                  <w:rFonts w:cs="Times New Roman"/>
                  <w:sz w:val="22"/>
                  <w:rPrChange w:id="1732" w:author="Matt Masters" w:date="2020-12-02T18:38:00Z">
                    <w:rPr>
                      <w:rFonts w:cs="Times New Roman"/>
                      <w:szCs w:val="24"/>
                    </w:rPr>
                  </w:rPrChange>
                </w:rPr>
                <w:t>137</w:t>
              </w:r>
            </w:ins>
            <w:del w:id="1733" w:author="Matt Masters" w:date="2020-12-02T10:35:00Z">
              <w:r w:rsidRPr="0093063F" w:rsidDel="00851B28">
                <w:rPr>
                  <w:rFonts w:cs="Times New Roman"/>
                  <w:sz w:val="22"/>
                  <w:rPrChange w:id="1734" w:author="Matt Masters" w:date="2020-12-02T18:38:00Z">
                    <w:rPr>
                      <w:rFonts w:cs="Times New Roman"/>
                      <w:szCs w:val="24"/>
                    </w:rPr>
                  </w:rPrChange>
                </w:rPr>
                <w:delText>062</w:delText>
              </w:r>
            </w:del>
          </w:p>
        </w:tc>
        <w:tc>
          <w:tcPr>
            <w:tcW w:w="416" w:type="dxa"/>
            <w:tcBorders>
              <w:bottom w:val="single" w:sz="4" w:space="0" w:color="auto"/>
            </w:tcBorders>
            <w:tcPrChange w:id="1735" w:author="Matt Masters" w:date="2020-12-02T18:38:00Z">
              <w:tcPr>
                <w:tcW w:w="719" w:type="dxa"/>
                <w:tcBorders>
                  <w:bottom w:val="single" w:sz="4" w:space="0" w:color="auto"/>
                </w:tcBorders>
              </w:tcPr>
            </w:tcPrChange>
          </w:tcPr>
          <w:p w14:paraId="281E3A1B" w14:textId="77777777" w:rsidR="005074A5" w:rsidRPr="0093063F" w:rsidRDefault="005074A5" w:rsidP="005074A5">
            <w:pPr>
              <w:rPr>
                <w:rFonts w:cs="Times New Roman"/>
                <w:sz w:val="22"/>
                <w:rPrChange w:id="1736" w:author="Matt Masters" w:date="2020-12-02T18:38:00Z">
                  <w:rPr>
                    <w:rFonts w:cs="Times New Roman"/>
                    <w:szCs w:val="24"/>
                  </w:rPr>
                </w:rPrChange>
              </w:rPr>
            </w:pPr>
          </w:p>
        </w:tc>
        <w:tc>
          <w:tcPr>
            <w:tcW w:w="1731" w:type="dxa"/>
            <w:tcBorders>
              <w:bottom w:val="single" w:sz="4" w:space="0" w:color="auto"/>
            </w:tcBorders>
            <w:tcPrChange w:id="1737" w:author="Matt Masters" w:date="2020-12-02T18:38:00Z">
              <w:tcPr>
                <w:tcW w:w="1081" w:type="dxa"/>
                <w:tcBorders>
                  <w:bottom w:val="single" w:sz="4" w:space="0" w:color="auto"/>
                </w:tcBorders>
              </w:tcPr>
            </w:tcPrChange>
          </w:tcPr>
          <w:p w14:paraId="2AA7F2C7" w14:textId="2619AAAF" w:rsidR="005074A5" w:rsidRPr="0093063F" w:rsidRDefault="005074A5" w:rsidP="005074A5">
            <w:pPr>
              <w:spacing w:line="259" w:lineRule="auto"/>
              <w:rPr>
                <w:rFonts w:cs="Times New Roman"/>
                <w:sz w:val="22"/>
                <w:vertAlign w:val="superscript"/>
                <w:rPrChange w:id="1738" w:author="Matt Masters" w:date="2020-12-02T18:38:00Z">
                  <w:rPr>
                    <w:rFonts w:cs="Times New Roman"/>
                    <w:szCs w:val="24"/>
                    <w:vertAlign w:val="superscript"/>
                  </w:rPr>
                </w:rPrChange>
              </w:rPr>
            </w:pPr>
            <w:r w:rsidRPr="0093063F">
              <w:rPr>
                <w:rFonts w:cs="Times New Roman"/>
                <w:sz w:val="22"/>
                <w:rPrChange w:id="1739" w:author="Matt Masters" w:date="2020-12-02T18:38:00Z">
                  <w:rPr>
                    <w:rFonts w:cs="Times New Roman"/>
                    <w:szCs w:val="24"/>
                  </w:rPr>
                </w:rPrChange>
              </w:rPr>
              <w:t>1.</w:t>
            </w:r>
            <w:del w:id="1740" w:author="Matt Masters" w:date="2020-12-02T17:58:00Z">
              <w:r w:rsidRPr="0093063F">
                <w:rPr>
                  <w:rFonts w:cs="Times New Roman"/>
                  <w:sz w:val="22"/>
                  <w:rPrChange w:id="1741" w:author="Matt Masters" w:date="2020-12-02T18:38:00Z">
                    <w:rPr>
                      <w:rFonts w:cs="Times New Roman"/>
                      <w:szCs w:val="24"/>
                    </w:rPr>
                  </w:rPrChange>
                </w:rPr>
                <w:delText>1731</w:delText>
              </w:r>
              <w:r w:rsidRPr="0093063F">
                <w:rPr>
                  <w:rFonts w:cs="Times New Roman"/>
                  <w:sz w:val="22"/>
                  <w:vertAlign w:val="superscript"/>
                  <w:rPrChange w:id="1742" w:author="Matt Masters" w:date="2020-12-02T18:38:00Z">
                    <w:rPr>
                      <w:rFonts w:cs="Times New Roman"/>
                      <w:szCs w:val="24"/>
                      <w:vertAlign w:val="superscript"/>
                    </w:rPr>
                  </w:rPrChange>
                </w:rPr>
                <w:delText>b</w:delText>
              </w:r>
            </w:del>
            <w:ins w:id="1743" w:author="Matt Masters" w:date="2020-12-02T17:58:00Z">
              <w:r w:rsidRPr="0093063F">
                <w:rPr>
                  <w:rFonts w:cs="Times New Roman"/>
                  <w:sz w:val="22"/>
                  <w:rPrChange w:id="1744" w:author="Matt Masters" w:date="2020-12-02T18:38:00Z">
                    <w:rPr>
                      <w:rFonts w:cs="Times New Roman"/>
                      <w:szCs w:val="24"/>
                    </w:rPr>
                  </w:rPrChange>
                </w:rPr>
                <w:t>173</w:t>
              </w:r>
            </w:ins>
            <w:ins w:id="1745" w:author="Matt Masters" w:date="2020-12-02T11:07:00Z">
              <w:r w:rsidR="00353DE9" w:rsidRPr="0093063F">
                <w:rPr>
                  <w:rFonts w:cs="Times New Roman"/>
                  <w:sz w:val="22"/>
                  <w:rPrChange w:id="1746" w:author="Matt Masters" w:date="2020-12-02T18:38:00Z">
                    <w:rPr>
                      <w:rFonts w:cs="Times New Roman"/>
                      <w:szCs w:val="24"/>
                    </w:rPr>
                  </w:rPrChange>
                </w:rPr>
                <w:t>2</w:t>
              </w:r>
            </w:ins>
            <w:del w:id="1747" w:author="Matt Masters" w:date="2020-12-02T11:07:00Z">
              <w:r w:rsidRPr="0093063F" w:rsidDel="00353DE9">
                <w:rPr>
                  <w:rFonts w:cs="Times New Roman"/>
                  <w:sz w:val="22"/>
                  <w:rPrChange w:id="1748" w:author="Matt Masters" w:date="2020-12-02T18:38:00Z">
                    <w:rPr>
                      <w:rFonts w:cs="Times New Roman"/>
                      <w:szCs w:val="24"/>
                    </w:rPr>
                  </w:rPrChange>
                </w:rPr>
                <w:delText>1</w:delText>
              </w:r>
            </w:del>
            <w:ins w:id="1749" w:author="Matt Masters" w:date="2020-12-02T17:58:00Z">
              <w:r w:rsidRPr="0093063F">
                <w:rPr>
                  <w:rFonts w:cs="Times New Roman"/>
                  <w:sz w:val="22"/>
                  <w:vertAlign w:val="superscript"/>
                  <w:rPrChange w:id="1750" w:author="Matt Masters" w:date="2020-12-02T18:38:00Z">
                    <w:rPr>
                      <w:rFonts w:cs="Times New Roman"/>
                      <w:szCs w:val="24"/>
                      <w:vertAlign w:val="superscript"/>
                    </w:rPr>
                  </w:rPrChange>
                </w:rPr>
                <w:t>b</w:t>
              </w:r>
            </w:ins>
          </w:p>
        </w:tc>
        <w:tc>
          <w:tcPr>
            <w:tcW w:w="1683" w:type="dxa"/>
            <w:tcBorders>
              <w:bottom w:val="single" w:sz="4" w:space="0" w:color="auto"/>
            </w:tcBorders>
            <w:tcPrChange w:id="1751" w:author="Matt Masters" w:date="2020-12-02T18:38:00Z">
              <w:tcPr>
                <w:tcW w:w="1710" w:type="dxa"/>
                <w:tcBorders>
                  <w:bottom w:val="single" w:sz="4" w:space="0" w:color="auto"/>
                </w:tcBorders>
              </w:tcPr>
            </w:tcPrChange>
          </w:tcPr>
          <w:p w14:paraId="08199563" w14:textId="76C660D1" w:rsidR="005074A5" w:rsidRPr="0093063F" w:rsidRDefault="005074A5" w:rsidP="005074A5">
            <w:pPr>
              <w:spacing w:line="259" w:lineRule="auto"/>
              <w:jc w:val="center"/>
              <w:rPr>
                <w:rFonts w:cs="Times New Roman"/>
                <w:sz w:val="22"/>
                <w:rPrChange w:id="1752" w:author="Matt Masters" w:date="2020-12-02T18:38:00Z">
                  <w:rPr>
                    <w:rFonts w:cs="Times New Roman"/>
                    <w:szCs w:val="24"/>
                  </w:rPr>
                </w:rPrChange>
              </w:rPr>
            </w:pPr>
            <w:r w:rsidRPr="0093063F">
              <w:rPr>
                <w:rFonts w:cs="Times New Roman"/>
                <w:sz w:val="22"/>
                <w:rPrChange w:id="1753" w:author="Matt Masters" w:date="2020-12-02T18:38:00Z">
                  <w:rPr>
                    <w:rFonts w:cs="Times New Roman"/>
                    <w:szCs w:val="24"/>
                  </w:rPr>
                </w:rPrChange>
              </w:rPr>
              <w:t>1.</w:t>
            </w:r>
            <w:del w:id="1754" w:author="Matt Masters" w:date="2020-12-02T17:58:00Z">
              <w:r w:rsidRPr="0093063F">
                <w:rPr>
                  <w:rFonts w:cs="Times New Roman"/>
                  <w:sz w:val="22"/>
                  <w:rPrChange w:id="1755" w:author="Matt Masters" w:date="2020-12-02T18:38:00Z">
                    <w:rPr>
                      <w:rFonts w:cs="Times New Roman"/>
                      <w:szCs w:val="24"/>
                    </w:rPr>
                  </w:rPrChange>
                </w:rPr>
                <w:delText>0482</w:delText>
              </w:r>
            </w:del>
            <w:ins w:id="1756" w:author="Matt Masters" w:date="2020-12-02T17:58:00Z">
              <w:r w:rsidRPr="0093063F">
                <w:rPr>
                  <w:rFonts w:cs="Times New Roman"/>
                  <w:sz w:val="22"/>
                  <w:rPrChange w:id="1757" w:author="Matt Masters" w:date="2020-12-02T18:38:00Z">
                    <w:rPr>
                      <w:rFonts w:cs="Times New Roman"/>
                      <w:szCs w:val="24"/>
                    </w:rPr>
                  </w:rPrChange>
                </w:rPr>
                <w:t>048</w:t>
              </w:r>
            </w:ins>
            <w:ins w:id="1758" w:author="Matt Masters" w:date="2020-12-02T11:07:00Z">
              <w:r w:rsidR="00353DE9" w:rsidRPr="0093063F">
                <w:rPr>
                  <w:rFonts w:cs="Times New Roman"/>
                  <w:sz w:val="22"/>
                  <w:rPrChange w:id="1759" w:author="Matt Masters" w:date="2020-12-02T18:38:00Z">
                    <w:rPr>
                      <w:rFonts w:cs="Times New Roman"/>
                      <w:szCs w:val="24"/>
                    </w:rPr>
                  </w:rPrChange>
                </w:rPr>
                <w:t>1</w:t>
              </w:r>
            </w:ins>
            <w:del w:id="1760" w:author="Matt Masters" w:date="2020-12-02T11:07:00Z">
              <w:r w:rsidRPr="0093063F" w:rsidDel="00353DE9">
                <w:rPr>
                  <w:rFonts w:cs="Times New Roman"/>
                  <w:sz w:val="22"/>
                  <w:rPrChange w:id="1761" w:author="Matt Masters" w:date="2020-12-02T18:38:00Z">
                    <w:rPr>
                      <w:rFonts w:cs="Times New Roman"/>
                      <w:szCs w:val="24"/>
                    </w:rPr>
                  </w:rPrChange>
                </w:rPr>
                <w:delText>2</w:delText>
              </w:r>
            </w:del>
            <w:r w:rsidRPr="0093063F">
              <w:rPr>
                <w:rFonts w:cs="Times New Roman"/>
                <w:sz w:val="22"/>
                <w:rPrChange w:id="1762" w:author="Matt Masters" w:date="2020-12-02T18:38:00Z">
                  <w:rPr>
                    <w:rFonts w:cs="Times New Roman"/>
                    <w:szCs w:val="24"/>
                  </w:rPr>
                </w:rPrChange>
              </w:rPr>
              <w:t>-1.</w:t>
            </w:r>
            <w:del w:id="1763" w:author="Matt Masters" w:date="2020-12-02T17:58:00Z">
              <w:r w:rsidRPr="0093063F">
                <w:rPr>
                  <w:rFonts w:cs="Times New Roman"/>
                  <w:sz w:val="22"/>
                  <w:rPrChange w:id="1764" w:author="Matt Masters" w:date="2020-12-02T18:38:00Z">
                    <w:rPr>
                      <w:rFonts w:cs="Times New Roman"/>
                      <w:szCs w:val="24"/>
                    </w:rPr>
                  </w:rPrChange>
                </w:rPr>
                <w:delText>3130</w:delText>
              </w:r>
            </w:del>
            <w:ins w:id="1765" w:author="Matt Masters" w:date="2020-12-02T17:58:00Z">
              <w:r w:rsidRPr="0093063F">
                <w:rPr>
                  <w:rFonts w:cs="Times New Roman"/>
                  <w:sz w:val="22"/>
                  <w:rPrChange w:id="1766" w:author="Matt Masters" w:date="2020-12-02T18:38:00Z">
                    <w:rPr>
                      <w:rFonts w:cs="Times New Roman"/>
                      <w:szCs w:val="24"/>
                    </w:rPr>
                  </w:rPrChange>
                </w:rPr>
                <w:t>313</w:t>
              </w:r>
            </w:ins>
            <w:ins w:id="1767" w:author="Matt Masters" w:date="2020-12-02T11:07:00Z">
              <w:r w:rsidR="00353DE9" w:rsidRPr="0093063F">
                <w:rPr>
                  <w:rFonts w:cs="Times New Roman"/>
                  <w:sz w:val="22"/>
                  <w:rPrChange w:id="1768" w:author="Matt Masters" w:date="2020-12-02T18:38:00Z">
                    <w:rPr>
                      <w:rFonts w:cs="Times New Roman"/>
                      <w:szCs w:val="24"/>
                    </w:rPr>
                  </w:rPrChange>
                </w:rPr>
                <w:t>2</w:t>
              </w:r>
            </w:ins>
            <w:del w:id="1769" w:author="Matt Masters" w:date="2020-12-02T11:07:00Z">
              <w:r w:rsidRPr="0093063F" w:rsidDel="00353DE9">
                <w:rPr>
                  <w:rFonts w:cs="Times New Roman"/>
                  <w:sz w:val="22"/>
                  <w:rPrChange w:id="1770" w:author="Matt Masters" w:date="2020-12-02T18:38:00Z">
                    <w:rPr>
                      <w:rFonts w:cs="Times New Roman"/>
                      <w:szCs w:val="24"/>
                    </w:rPr>
                  </w:rPrChange>
                </w:rPr>
                <w:delText>0</w:delText>
              </w:r>
            </w:del>
          </w:p>
        </w:tc>
      </w:tr>
      <w:tr w:rsidR="00524862" w:rsidRPr="0093063F" w14:paraId="4B9724EA" w14:textId="77777777" w:rsidTr="0093063F">
        <w:trPr>
          <w:trHeight w:val="188"/>
          <w:trPrChange w:id="1771" w:author="Matt Masters" w:date="2020-12-02T18:38:00Z">
            <w:trPr>
              <w:trHeight w:val="188"/>
            </w:trPr>
          </w:trPrChange>
        </w:trPr>
        <w:tc>
          <w:tcPr>
            <w:tcW w:w="1182" w:type="dxa"/>
            <w:tcBorders>
              <w:top w:val="single" w:sz="4" w:space="0" w:color="auto"/>
              <w:bottom w:val="single" w:sz="4" w:space="0" w:color="auto"/>
            </w:tcBorders>
            <w:tcPrChange w:id="1772" w:author="Matt Masters" w:date="2020-12-02T18:38:00Z">
              <w:tcPr>
                <w:tcW w:w="1611" w:type="dxa"/>
                <w:tcBorders>
                  <w:top w:val="single" w:sz="4" w:space="0" w:color="auto"/>
                  <w:bottom w:val="single" w:sz="4" w:space="0" w:color="auto"/>
                </w:tcBorders>
              </w:tcPr>
            </w:tcPrChange>
          </w:tcPr>
          <w:p w14:paraId="746064A9" w14:textId="77777777" w:rsidR="00524862" w:rsidRPr="0093063F" w:rsidRDefault="00524862" w:rsidP="00660806">
            <w:pPr>
              <w:jc w:val="center"/>
              <w:rPr>
                <w:rFonts w:cs="Times New Roman"/>
                <w:b/>
                <w:bCs/>
                <w:sz w:val="22"/>
                <w:rPrChange w:id="1773" w:author="Matt Masters" w:date="2020-12-02T18:38:00Z">
                  <w:rPr>
                    <w:rFonts w:cs="Times New Roman"/>
                    <w:b/>
                    <w:bCs/>
                    <w:szCs w:val="24"/>
                  </w:rPr>
                </w:rPrChange>
              </w:rPr>
            </w:pPr>
          </w:p>
        </w:tc>
        <w:tc>
          <w:tcPr>
            <w:tcW w:w="7818" w:type="dxa"/>
            <w:gridSpan w:val="6"/>
            <w:tcBorders>
              <w:top w:val="single" w:sz="4" w:space="0" w:color="auto"/>
              <w:bottom w:val="single" w:sz="4" w:space="0" w:color="auto"/>
            </w:tcBorders>
            <w:tcPrChange w:id="1774" w:author="Matt Masters" w:date="2020-12-02T18:38:00Z">
              <w:tcPr>
                <w:tcW w:w="7389" w:type="dxa"/>
                <w:gridSpan w:val="6"/>
                <w:tcBorders>
                  <w:top w:val="single" w:sz="4" w:space="0" w:color="auto"/>
                  <w:bottom w:val="single" w:sz="4" w:space="0" w:color="auto"/>
                </w:tcBorders>
              </w:tcPr>
            </w:tcPrChange>
          </w:tcPr>
          <w:p w14:paraId="3102983D" w14:textId="59EDCAD8" w:rsidR="00524862" w:rsidRPr="0093063F" w:rsidRDefault="00524862" w:rsidP="00660806">
            <w:pPr>
              <w:spacing w:line="259" w:lineRule="auto"/>
              <w:jc w:val="center"/>
              <w:rPr>
                <w:rFonts w:cs="Times New Roman"/>
                <w:b/>
                <w:bCs/>
                <w:sz w:val="22"/>
                <w:rPrChange w:id="1775" w:author="Matt Masters" w:date="2020-12-02T18:38:00Z">
                  <w:rPr>
                    <w:rFonts w:cs="Times New Roman"/>
                    <w:b/>
                    <w:bCs/>
                    <w:szCs w:val="24"/>
                  </w:rPr>
                </w:rPrChange>
              </w:rPr>
            </w:pPr>
            <w:r w:rsidRPr="0093063F">
              <w:rPr>
                <w:rFonts w:cs="Times New Roman"/>
                <w:b/>
                <w:bCs/>
                <w:sz w:val="22"/>
                <w:rPrChange w:id="1776" w:author="Matt Masters" w:date="2020-12-02T18:38:00Z">
                  <w:rPr>
                    <w:rFonts w:cs="Times New Roman"/>
                    <w:b/>
                    <w:bCs/>
                    <w:szCs w:val="24"/>
                  </w:rPr>
                </w:rPrChange>
              </w:rPr>
              <w:t xml:space="preserve">   Follow-up </w:t>
            </w:r>
            <w:r w:rsidR="00E15B5E" w:rsidRPr="0093063F">
              <w:rPr>
                <w:rFonts w:cs="Times New Roman"/>
                <w:b/>
                <w:bCs/>
                <w:sz w:val="22"/>
                <w:rPrChange w:id="1777" w:author="Matt Masters" w:date="2020-12-02T18:38:00Z">
                  <w:rPr>
                    <w:rFonts w:cs="Times New Roman"/>
                    <w:b/>
                    <w:bCs/>
                    <w:szCs w:val="24"/>
                  </w:rPr>
                </w:rPrChange>
              </w:rPr>
              <w:t>period:</w:t>
            </w:r>
            <w:r w:rsidRPr="0093063F">
              <w:rPr>
                <w:rFonts w:cs="Times New Roman"/>
                <w:b/>
                <w:bCs/>
                <w:sz w:val="22"/>
                <w:rPrChange w:id="1778" w:author="Matt Masters" w:date="2020-12-02T18:38:00Z">
                  <w:rPr>
                    <w:rFonts w:cs="Times New Roman"/>
                    <w:b/>
                    <w:bCs/>
                    <w:szCs w:val="24"/>
                  </w:rPr>
                </w:rPrChange>
              </w:rPr>
              <w:t xml:space="preserve"> 200</w:t>
            </w:r>
            <w:r w:rsidR="00DC4150" w:rsidRPr="0093063F">
              <w:rPr>
                <w:rFonts w:cs="Times New Roman"/>
                <w:b/>
                <w:bCs/>
                <w:sz w:val="22"/>
                <w:rPrChange w:id="1779" w:author="Matt Masters" w:date="2020-12-02T18:38:00Z">
                  <w:rPr>
                    <w:rFonts w:cs="Times New Roman"/>
                    <w:b/>
                    <w:bCs/>
                    <w:szCs w:val="24"/>
                  </w:rPr>
                </w:rPrChange>
              </w:rPr>
              <w:t>0</w:t>
            </w:r>
            <w:r w:rsidRPr="0093063F">
              <w:rPr>
                <w:rFonts w:cs="Times New Roman"/>
                <w:b/>
                <w:bCs/>
                <w:sz w:val="22"/>
                <w:rPrChange w:id="1780" w:author="Matt Masters" w:date="2020-12-02T18:38:00Z">
                  <w:rPr>
                    <w:rFonts w:cs="Times New Roman"/>
                    <w:b/>
                    <w:bCs/>
                    <w:szCs w:val="24"/>
                  </w:rPr>
                </w:rPrChange>
              </w:rPr>
              <w:t>-201</w:t>
            </w:r>
            <w:r w:rsidR="00DC4150" w:rsidRPr="0093063F">
              <w:rPr>
                <w:rFonts w:cs="Times New Roman"/>
                <w:b/>
                <w:bCs/>
                <w:sz w:val="22"/>
                <w:rPrChange w:id="1781" w:author="Matt Masters" w:date="2020-12-02T18:38:00Z">
                  <w:rPr>
                    <w:rFonts w:cs="Times New Roman"/>
                    <w:b/>
                    <w:bCs/>
                    <w:szCs w:val="24"/>
                  </w:rPr>
                </w:rPrChange>
              </w:rPr>
              <w:t>6</w:t>
            </w:r>
          </w:p>
        </w:tc>
      </w:tr>
      <w:tr w:rsidR="00DC4150" w:rsidRPr="0093063F" w14:paraId="55A787F6" w14:textId="77777777" w:rsidTr="0093063F">
        <w:trPr>
          <w:trHeight w:val="250"/>
          <w:trPrChange w:id="1782" w:author="Matt Masters" w:date="2020-12-02T18:38:00Z">
            <w:trPr>
              <w:trHeight w:val="250"/>
            </w:trPr>
          </w:trPrChange>
        </w:trPr>
        <w:tc>
          <w:tcPr>
            <w:tcW w:w="1800" w:type="dxa"/>
            <w:gridSpan w:val="2"/>
            <w:tcBorders>
              <w:top w:val="single" w:sz="4" w:space="0" w:color="auto"/>
            </w:tcBorders>
            <w:tcPrChange w:id="1783" w:author="Matt Masters" w:date="2020-12-02T18:38:00Z">
              <w:tcPr>
                <w:tcW w:w="2582" w:type="dxa"/>
                <w:gridSpan w:val="2"/>
                <w:tcBorders>
                  <w:top w:val="single" w:sz="4" w:space="0" w:color="auto"/>
                </w:tcBorders>
              </w:tcPr>
            </w:tcPrChange>
          </w:tcPr>
          <w:p w14:paraId="00700D2A" w14:textId="24E03B10" w:rsidR="00DC4150" w:rsidRPr="0093063F" w:rsidRDefault="00DC4150" w:rsidP="00DC4150">
            <w:pPr>
              <w:spacing w:line="259" w:lineRule="auto"/>
              <w:rPr>
                <w:rFonts w:cs="Times New Roman"/>
                <w:sz w:val="22"/>
                <w:rPrChange w:id="1784" w:author="Matt Masters" w:date="2020-12-02T18:38:00Z">
                  <w:rPr>
                    <w:rFonts w:cs="Times New Roman"/>
                    <w:szCs w:val="24"/>
                  </w:rPr>
                </w:rPrChange>
              </w:rPr>
            </w:pPr>
            <w:r w:rsidRPr="0093063F">
              <w:rPr>
                <w:rFonts w:cs="Times New Roman"/>
                <w:b/>
                <w:bCs/>
                <w:sz w:val="22"/>
                <w:rPrChange w:id="1785" w:author="Matt Masters" w:date="2020-12-02T18:38:00Z">
                  <w:rPr>
                    <w:rFonts w:cs="Times New Roman"/>
                    <w:b/>
                    <w:bCs/>
                    <w:szCs w:val="24"/>
                  </w:rPr>
                </w:rPrChange>
              </w:rPr>
              <w:t>All-Cause Mortality</w:t>
            </w:r>
          </w:p>
        </w:tc>
        <w:tc>
          <w:tcPr>
            <w:tcW w:w="1687" w:type="dxa"/>
            <w:tcBorders>
              <w:top w:val="single" w:sz="4" w:space="0" w:color="auto"/>
            </w:tcBorders>
            <w:tcPrChange w:id="1786" w:author="Matt Masters" w:date="2020-12-02T18:38:00Z">
              <w:tcPr>
                <w:tcW w:w="1198" w:type="dxa"/>
                <w:tcBorders>
                  <w:top w:val="single" w:sz="4" w:space="0" w:color="auto"/>
                </w:tcBorders>
              </w:tcPr>
            </w:tcPrChange>
          </w:tcPr>
          <w:p w14:paraId="65B5A3CD" w14:textId="77777777" w:rsidR="00DC4150" w:rsidRPr="0093063F" w:rsidRDefault="00DC4150" w:rsidP="00DC4150">
            <w:pPr>
              <w:spacing w:line="259" w:lineRule="auto"/>
              <w:rPr>
                <w:rFonts w:cs="Times New Roman"/>
                <w:sz w:val="22"/>
                <w:rPrChange w:id="1787" w:author="Matt Masters" w:date="2020-12-02T18:38:00Z">
                  <w:rPr>
                    <w:rFonts w:cs="Times New Roman"/>
                    <w:szCs w:val="24"/>
                  </w:rPr>
                </w:rPrChange>
              </w:rPr>
            </w:pPr>
          </w:p>
        </w:tc>
        <w:tc>
          <w:tcPr>
            <w:tcW w:w="1683" w:type="dxa"/>
            <w:tcBorders>
              <w:top w:val="single" w:sz="4" w:space="0" w:color="auto"/>
            </w:tcBorders>
            <w:tcPrChange w:id="1788" w:author="Matt Masters" w:date="2020-12-02T18:38:00Z">
              <w:tcPr>
                <w:tcW w:w="1710" w:type="dxa"/>
                <w:tcBorders>
                  <w:top w:val="single" w:sz="4" w:space="0" w:color="auto"/>
                </w:tcBorders>
              </w:tcPr>
            </w:tcPrChange>
          </w:tcPr>
          <w:p w14:paraId="0459DB60" w14:textId="77777777" w:rsidR="00DC4150" w:rsidRPr="0093063F" w:rsidRDefault="00DC4150" w:rsidP="00DC4150">
            <w:pPr>
              <w:spacing w:line="259" w:lineRule="auto"/>
              <w:rPr>
                <w:rFonts w:cs="Times New Roman"/>
                <w:sz w:val="22"/>
                <w:rPrChange w:id="1789" w:author="Matt Masters" w:date="2020-12-02T18:38:00Z">
                  <w:rPr>
                    <w:rFonts w:cs="Times New Roman"/>
                    <w:szCs w:val="24"/>
                  </w:rPr>
                </w:rPrChange>
              </w:rPr>
            </w:pPr>
          </w:p>
        </w:tc>
        <w:tc>
          <w:tcPr>
            <w:tcW w:w="416" w:type="dxa"/>
            <w:tcBorders>
              <w:top w:val="single" w:sz="4" w:space="0" w:color="auto"/>
            </w:tcBorders>
            <w:tcPrChange w:id="1790" w:author="Matt Masters" w:date="2020-12-02T18:38:00Z">
              <w:tcPr>
                <w:tcW w:w="719" w:type="dxa"/>
                <w:tcBorders>
                  <w:top w:val="single" w:sz="4" w:space="0" w:color="auto"/>
                </w:tcBorders>
              </w:tcPr>
            </w:tcPrChange>
          </w:tcPr>
          <w:p w14:paraId="0641A009" w14:textId="77777777" w:rsidR="00DC4150" w:rsidRPr="0093063F" w:rsidRDefault="00DC4150" w:rsidP="00DC4150">
            <w:pPr>
              <w:rPr>
                <w:rFonts w:cs="Times New Roman"/>
                <w:sz w:val="22"/>
                <w:rPrChange w:id="1791" w:author="Matt Masters" w:date="2020-12-02T18:38:00Z">
                  <w:rPr>
                    <w:rFonts w:cs="Times New Roman"/>
                    <w:szCs w:val="24"/>
                  </w:rPr>
                </w:rPrChange>
              </w:rPr>
            </w:pPr>
          </w:p>
        </w:tc>
        <w:tc>
          <w:tcPr>
            <w:tcW w:w="1731" w:type="dxa"/>
            <w:tcBorders>
              <w:top w:val="single" w:sz="4" w:space="0" w:color="auto"/>
            </w:tcBorders>
            <w:tcPrChange w:id="1792" w:author="Matt Masters" w:date="2020-12-02T18:38:00Z">
              <w:tcPr>
                <w:tcW w:w="1081" w:type="dxa"/>
                <w:tcBorders>
                  <w:top w:val="single" w:sz="4" w:space="0" w:color="auto"/>
                </w:tcBorders>
              </w:tcPr>
            </w:tcPrChange>
          </w:tcPr>
          <w:p w14:paraId="1EA5288D" w14:textId="77777777" w:rsidR="00DC4150" w:rsidRPr="0093063F" w:rsidRDefault="00DC4150" w:rsidP="00DC4150">
            <w:pPr>
              <w:spacing w:line="259" w:lineRule="auto"/>
              <w:rPr>
                <w:rFonts w:cs="Times New Roman"/>
                <w:sz w:val="22"/>
                <w:rPrChange w:id="1793" w:author="Matt Masters" w:date="2020-12-02T18:38:00Z">
                  <w:rPr>
                    <w:rFonts w:cs="Times New Roman"/>
                    <w:szCs w:val="24"/>
                  </w:rPr>
                </w:rPrChange>
              </w:rPr>
            </w:pPr>
          </w:p>
        </w:tc>
        <w:tc>
          <w:tcPr>
            <w:tcW w:w="1683" w:type="dxa"/>
            <w:tcBorders>
              <w:top w:val="single" w:sz="4" w:space="0" w:color="auto"/>
            </w:tcBorders>
            <w:tcPrChange w:id="1794" w:author="Matt Masters" w:date="2020-12-02T18:38:00Z">
              <w:tcPr>
                <w:tcW w:w="1710" w:type="dxa"/>
                <w:tcBorders>
                  <w:top w:val="single" w:sz="4" w:space="0" w:color="auto"/>
                </w:tcBorders>
              </w:tcPr>
            </w:tcPrChange>
          </w:tcPr>
          <w:p w14:paraId="4111744D" w14:textId="77777777" w:rsidR="00DC4150" w:rsidRPr="0093063F" w:rsidRDefault="00DC4150" w:rsidP="00DC4150">
            <w:pPr>
              <w:spacing w:line="259" w:lineRule="auto"/>
              <w:rPr>
                <w:rFonts w:cs="Times New Roman"/>
                <w:sz w:val="22"/>
                <w:rPrChange w:id="1795" w:author="Matt Masters" w:date="2020-12-02T18:38:00Z">
                  <w:rPr>
                    <w:rFonts w:cs="Times New Roman"/>
                    <w:szCs w:val="24"/>
                  </w:rPr>
                </w:rPrChange>
              </w:rPr>
            </w:pPr>
          </w:p>
        </w:tc>
      </w:tr>
      <w:tr w:rsidR="005074A5" w:rsidRPr="0093063F" w14:paraId="61B6DB50" w14:textId="77777777" w:rsidTr="0093063F">
        <w:trPr>
          <w:trHeight w:val="250"/>
          <w:trPrChange w:id="1796" w:author="Matt Masters" w:date="2020-12-02T18:38:00Z">
            <w:trPr>
              <w:trHeight w:val="250"/>
            </w:trPr>
          </w:trPrChange>
        </w:trPr>
        <w:tc>
          <w:tcPr>
            <w:tcW w:w="1800" w:type="dxa"/>
            <w:gridSpan w:val="2"/>
            <w:tcPrChange w:id="1797" w:author="Matt Masters" w:date="2020-12-02T18:38:00Z">
              <w:tcPr>
                <w:tcW w:w="2582" w:type="dxa"/>
                <w:gridSpan w:val="2"/>
              </w:tcPr>
            </w:tcPrChange>
          </w:tcPr>
          <w:p w14:paraId="1717C7FA" w14:textId="128D619D" w:rsidR="005074A5" w:rsidRPr="0093063F" w:rsidRDefault="005074A5" w:rsidP="005074A5">
            <w:pPr>
              <w:spacing w:line="259" w:lineRule="auto"/>
              <w:rPr>
                <w:rFonts w:cs="Times New Roman"/>
                <w:b/>
                <w:bCs/>
                <w:sz w:val="22"/>
                <w:rPrChange w:id="1798" w:author="Matt Masters" w:date="2020-12-02T18:38:00Z">
                  <w:rPr>
                    <w:rFonts w:cs="Times New Roman"/>
                    <w:b/>
                    <w:bCs/>
                    <w:szCs w:val="24"/>
                  </w:rPr>
                </w:rPrChange>
              </w:rPr>
            </w:pPr>
            <w:r w:rsidRPr="0093063F">
              <w:rPr>
                <w:rFonts w:cs="Times New Roman"/>
                <w:sz w:val="22"/>
                <w:rPrChange w:id="1799" w:author="Matt Masters" w:date="2020-12-02T18:38:00Z">
                  <w:rPr>
                    <w:rFonts w:cs="Times New Roman"/>
                    <w:szCs w:val="24"/>
                  </w:rPr>
                </w:rPrChange>
              </w:rPr>
              <w:t>Neither isolated</w:t>
            </w:r>
          </w:p>
        </w:tc>
        <w:tc>
          <w:tcPr>
            <w:tcW w:w="1687" w:type="dxa"/>
            <w:tcPrChange w:id="1800" w:author="Matt Masters" w:date="2020-12-02T18:38:00Z">
              <w:tcPr>
                <w:tcW w:w="1198" w:type="dxa"/>
              </w:tcPr>
            </w:tcPrChange>
          </w:tcPr>
          <w:p w14:paraId="065F92F9" w14:textId="77777777" w:rsidR="005074A5" w:rsidRPr="0093063F" w:rsidRDefault="005074A5" w:rsidP="005074A5">
            <w:pPr>
              <w:spacing w:line="259" w:lineRule="auto"/>
              <w:rPr>
                <w:rFonts w:cs="Times New Roman"/>
                <w:sz w:val="22"/>
                <w:rPrChange w:id="1801" w:author="Matt Masters" w:date="2020-12-02T18:38:00Z">
                  <w:rPr>
                    <w:rFonts w:cs="Times New Roman"/>
                    <w:szCs w:val="24"/>
                  </w:rPr>
                </w:rPrChange>
              </w:rPr>
            </w:pPr>
            <w:r w:rsidRPr="0093063F">
              <w:rPr>
                <w:rFonts w:cs="Times New Roman"/>
                <w:sz w:val="22"/>
                <w:rPrChange w:id="1802" w:author="Matt Masters" w:date="2020-12-02T18:38:00Z">
                  <w:rPr>
                    <w:rFonts w:cs="Times New Roman"/>
                    <w:szCs w:val="24"/>
                  </w:rPr>
                </w:rPrChange>
              </w:rPr>
              <w:t>1.0000</w:t>
            </w:r>
          </w:p>
        </w:tc>
        <w:tc>
          <w:tcPr>
            <w:tcW w:w="1683" w:type="dxa"/>
            <w:tcPrChange w:id="1803" w:author="Matt Masters" w:date="2020-12-02T18:38:00Z">
              <w:tcPr>
                <w:tcW w:w="1710" w:type="dxa"/>
              </w:tcPr>
            </w:tcPrChange>
          </w:tcPr>
          <w:p w14:paraId="1B960312" w14:textId="77777777" w:rsidR="005074A5" w:rsidRPr="0093063F" w:rsidRDefault="005074A5" w:rsidP="005074A5">
            <w:pPr>
              <w:spacing w:line="259" w:lineRule="auto"/>
              <w:jc w:val="center"/>
              <w:rPr>
                <w:rFonts w:cs="Times New Roman"/>
                <w:sz w:val="22"/>
                <w:rPrChange w:id="1804" w:author="Matt Masters" w:date="2020-12-02T18:38:00Z">
                  <w:rPr>
                    <w:rFonts w:cs="Times New Roman"/>
                    <w:szCs w:val="24"/>
                  </w:rPr>
                </w:rPrChange>
              </w:rPr>
            </w:pPr>
            <w:r w:rsidRPr="0093063F">
              <w:rPr>
                <w:rFonts w:cs="Times New Roman"/>
                <w:sz w:val="22"/>
                <w:rPrChange w:id="1805" w:author="Matt Masters" w:date="2020-12-02T18:38:00Z">
                  <w:rPr>
                    <w:rFonts w:cs="Times New Roman"/>
                    <w:szCs w:val="24"/>
                  </w:rPr>
                </w:rPrChange>
              </w:rPr>
              <w:t>Ref.</w:t>
            </w:r>
          </w:p>
        </w:tc>
        <w:tc>
          <w:tcPr>
            <w:tcW w:w="416" w:type="dxa"/>
            <w:tcPrChange w:id="1806" w:author="Matt Masters" w:date="2020-12-02T18:38:00Z">
              <w:tcPr>
                <w:tcW w:w="719" w:type="dxa"/>
              </w:tcPr>
            </w:tcPrChange>
          </w:tcPr>
          <w:p w14:paraId="65008E3F" w14:textId="77777777" w:rsidR="005074A5" w:rsidRPr="0093063F" w:rsidRDefault="005074A5" w:rsidP="005074A5">
            <w:pPr>
              <w:rPr>
                <w:rFonts w:cs="Times New Roman"/>
                <w:sz w:val="22"/>
                <w:rPrChange w:id="1807" w:author="Matt Masters" w:date="2020-12-02T18:38:00Z">
                  <w:rPr>
                    <w:rFonts w:cs="Times New Roman"/>
                    <w:szCs w:val="24"/>
                  </w:rPr>
                </w:rPrChange>
              </w:rPr>
            </w:pPr>
          </w:p>
        </w:tc>
        <w:tc>
          <w:tcPr>
            <w:tcW w:w="1731" w:type="dxa"/>
            <w:tcPrChange w:id="1808" w:author="Matt Masters" w:date="2020-12-02T18:38:00Z">
              <w:tcPr>
                <w:tcW w:w="1081" w:type="dxa"/>
              </w:tcPr>
            </w:tcPrChange>
          </w:tcPr>
          <w:p w14:paraId="615DF661" w14:textId="77777777" w:rsidR="005074A5" w:rsidRPr="0093063F" w:rsidRDefault="005074A5" w:rsidP="005074A5">
            <w:pPr>
              <w:spacing w:line="259" w:lineRule="auto"/>
              <w:rPr>
                <w:rFonts w:cs="Times New Roman"/>
                <w:sz w:val="22"/>
                <w:rPrChange w:id="1809" w:author="Matt Masters" w:date="2020-12-02T18:38:00Z">
                  <w:rPr>
                    <w:rFonts w:cs="Times New Roman"/>
                    <w:szCs w:val="24"/>
                  </w:rPr>
                </w:rPrChange>
              </w:rPr>
            </w:pPr>
            <w:r w:rsidRPr="0093063F">
              <w:rPr>
                <w:rFonts w:cs="Times New Roman"/>
                <w:sz w:val="22"/>
                <w:rPrChange w:id="1810" w:author="Matt Masters" w:date="2020-12-02T18:38:00Z">
                  <w:rPr>
                    <w:rFonts w:cs="Times New Roman"/>
                    <w:szCs w:val="24"/>
                  </w:rPr>
                </w:rPrChange>
              </w:rPr>
              <w:t>1.0000</w:t>
            </w:r>
          </w:p>
        </w:tc>
        <w:tc>
          <w:tcPr>
            <w:tcW w:w="1683" w:type="dxa"/>
            <w:tcPrChange w:id="1811" w:author="Matt Masters" w:date="2020-12-02T18:38:00Z">
              <w:tcPr>
                <w:tcW w:w="1710" w:type="dxa"/>
              </w:tcPr>
            </w:tcPrChange>
          </w:tcPr>
          <w:p w14:paraId="6CC1CBDD" w14:textId="77777777" w:rsidR="005074A5" w:rsidRPr="0093063F" w:rsidRDefault="005074A5" w:rsidP="005074A5">
            <w:pPr>
              <w:spacing w:line="259" w:lineRule="auto"/>
              <w:jc w:val="center"/>
              <w:rPr>
                <w:rFonts w:cs="Times New Roman"/>
                <w:sz w:val="22"/>
                <w:rPrChange w:id="1812" w:author="Matt Masters" w:date="2020-12-02T18:38:00Z">
                  <w:rPr>
                    <w:rFonts w:cs="Times New Roman"/>
                    <w:szCs w:val="24"/>
                  </w:rPr>
                </w:rPrChange>
              </w:rPr>
            </w:pPr>
            <w:r w:rsidRPr="0093063F">
              <w:rPr>
                <w:rFonts w:cs="Times New Roman"/>
                <w:sz w:val="22"/>
                <w:rPrChange w:id="1813" w:author="Matt Masters" w:date="2020-12-02T18:38:00Z">
                  <w:rPr>
                    <w:rFonts w:cs="Times New Roman"/>
                    <w:szCs w:val="24"/>
                  </w:rPr>
                </w:rPrChange>
              </w:rPr>
              <w:t>Ref.</w:t>
            </w:r>
          </w:p>
        </w:tc>
      </w:tr>
      <w:tr w:rsidR="005074A5" w:rsidRPr="0093063F" w14:paraId="089F4D80" w14:textId="77777777" w:rsidTr="0093063F">
        <w:trPr>
          <w:trHeight w:val="250"/>
          <w:trPrChange w:id="1814" w:author="Matt Masters" w:date="2020-12-02T18:38:00Z">
            <w:trPr>
              <w:trHeight w:val="250"/>
            </w:trPr>
          </w:trPrChange>
        </w:trPr>
        <w:tc>
          <w:tcPr>
            <w:tcW w:w="1800" w:type="dxa"/>
            <w:gridSpan w:val="2"/>
            <w:tcPrChange w:id="1815" w:author="Matt Masters" w:date="2020-12-02T18:38:00Z">
              <w:tcPr>
                <w:tcW w:w="2582" w:type="dxa"/>
                <w:gridSpan w:val="2"/>
              </w:tcPr>
            </w:tcPrChange>
          </w:tcPr>
          <w:p w14:paraId="3F0879FC" w14:textId="27F9B479" w:rsidR="005074A5" w:rsidRPr="0093063F" w:rsidRDefault="005074A5" w:rsidP="005074A5">
            <w:pPr>
              <w:spacing w:line="259" w:lineRule="auto"/>
              <w:rPr>
                <w:rFonts w:cs="Times New Roman"/>
                <w:sz w:val="22"/>
                <w:rPrChange w:id="1816" w:author="Matt Masters" w:date="2020-12-02T18:38:00Z">
                  <w:rPr>
                    <w:rFonts w:cs="Times New Roman"/>
                    <w:szCs w:val="24"/>
                  </w:rPr>
                </w:rPrChange>
              </w:rPr>
            </w:pPr>
            <w:r w:rsidRPr="0093063F">
              <w:rPr>
                <w:rFonts w:cs="Times New Roman"/>
                <w:sz w:val="22"/>
                <w:rPrChange w:id="1817" w:author="Matt Masters" w:date="2020-12-02T18:38:00Z">
                  <w:rPr>
                    <w:rFonts w:cs="Times New Roman"/>
                    <w:szCs w:val="24"/>
                  </w:rPr>
                </w:rPrChange>
              </w:rPr>
              <w:t>Husband isolated</w:t>
            </w:r>
          </w:p>
        </w:tc>
        <w:tc>
          <w:tcPr>
            <w:tcW w:w="1687" w:type="dxa"/>
            <w:vAlign w:val="bottom"/>
            <w:tcPrChange w:id="1818" w:author="Matt Masters" w:date="2020-12-02T18:38:00Z">
              <w:tcPr>
                <w:tcW w:w="1198" w:type="dxa"/>
                <w:vAlign w:val="bottom"/>
              </w:tcPr>
            </w:tcPrChange>
          </w:tcPr>
          <w:p w14:paraId="433C7DEE" w14:textId="38629603" w:rsidR="005074A5" w:rsidRPr="0093063F" w:rsidRDefault="005074A5" w:rsidP="005074A5">
            <w:pPr>
              <w:spacing w:line="259" w:lineRule="auto"/>
              <w:rPr>
                <w:rFonts w:cs="Times New Roman"/>
                <w:sz w:val="22"/>
                <w:vertAlign w:val="superscript"/>
                <w:rPrChange w:id="1819" w:author="Matt Masters" w:date="2020-12-02T18:38:00Z">
                  <w:rPr>
                    <w:rFonts w:cs="Times New Roman"/>
                    <w:szCs w:val="24"/>
                    <w:vertAlign w:val="superscript"/>
                  </w:rPr>
                </w:rPrChange>
              </w:rPr>
            </w:pPr>
            <w:r w:rsidRPr="0093063F">
              <w:rPr>
                <w:rFonts w:cs="Times New Roman"/>
                <w:sz w:val="22"/>
                <w:rPrChange w:id="1820" w:author="Matt Masters" w:date="2020-12-02T18:38:00Z">
                  <w:rPr>
                    <w:rFonts w:cs="Times New Roman"/>
                    <w:szCs w:val="24"/>
                  </w:rPr>
                </w:rPrChange>
              </w:rPr>
              <w:t>1.</w:t>
            </w:r>
            <w:del w:id="1821" w:author="Matt Masters" w:date="2020-12-02T17:58:00Z">
              <w:r w:rsidRPr="0093063F">
                <w:rPr>
                  <w:rFonts w:cs="Times New Roman"/>
                  <w:sz w:val="22"/>
                  <w:rPrChange w:id="1822" w:author="Matt Masters" w:date="2020-12-02T18:38:00Z">
                    <w:rPr>
                      <w:rFonts w:cs="Times New Roman"/>
                      <w:szCs w:val="24"/>
                    </w:rPr>
                  </w:rPrChange>
                </w:rPr>
                <w:delText>0743</w:delText>
              </w:r>
              <w:r w:rsidRPr="0093063F">
                <w:rPr>
                  <w:rFonts w:cs="Times New Roman"/>
                  <w:sz w:val="22"/>
                  <w:vertAlign w:val="superscript"/>
                  <w:rPrChange w:id="1823" w:author="Matt Masters" w:date="2020-12-02T18:38:00Z">
                    <w:rPr>
                      <w:rFonts w:cs="Times New Roman"/>
                      <w:szCs w:val="24"/>
                      <w:vertAlign w:val="superscript"/>
                    </w:rPr>
                  </w:rPrChange>
                </w:rPr>
                <w:delText>a</w:delText>
              </w:r>
            </w:del>
            <w:ins w:id="1824" w:author="Matt Masters" w:date="2020-12-02T17:58:00Z">
              <w:r w:rsidRPr="0093063F">
                <w:rPr>
                  <w:rFonts w:cs="Times New Roman"/>
                  <w:sz w:val="22"/>
                  <w:rPrChange w:id="1825" w:author="Matt Masters" w:date="2020-12-02T18:38:00Z">
                    <w:rPr>
                      <w:rFonts w:cs="Times New Roman"/>
                      <w:szCs w:val="24"/>
                    </w:rPr>
                  </w:rPrChange>
                </w:rPr>
                <w:t>07</w:t>
              </w:r>
            </w:ins>
            <w:ins w:id="1826" w:author="Matt Masters" w:date="2020-12-02T10:37:00Z">
              <w:r w:rsidR="00A03FFF" w:rsidRPr="0093063F">
                <w:rPr>
                  <w:rFonts w:cs="Times New Roman"/>
                  <w:sz w:val="22"/>
                  <w:rPrChange w:id="1827" w:author="Matt Masters" w:date="2020-12-02T18:38:00Z">
                    <w:rPr>
                      <w:rFonts w:cs="Times New Roman"/>
                      <w:szCs w:val="24"/>
                    </w:rPr>
                  </w:rPrChange>
                </w:rPr>
                <w:t>62</w:t>
              </w:r>
            </w:ins>
            <w:del w:id="1828" w:author="Matt Masters" w:date="2020-12-02T10:37:00Z">
              <w:r w:rsidRPr="0093063F" w:rsidDel="00A03FFF">
                <w:rPr>
                  <w:rFonts w:cs="Times New Roman"/>
                  <w:sz w:val="22"/>
                  <w:rPrChange w:id="1829" w:author="Matt Masters" w:date="2020-12-02T18:38:00Z">
                    <w:rPr>
                      <w:rFonts w:cs="Times New Roman"/>
                      <w:szCs w:val="24"/>
                    </w:rPr>
                  </w:rPrChange>
                </w:rPr>
                <w:delText>43</w:delText>
              </w:r>
            </w:del>
            <w:ins w:id="1830" w:author="Matt Masters" w:date="2020-12-02T17:58:00Z">
              <w:r w:rsidRPr="0093063F">
                <w:rPr>
                  <w:rFonts w:cs="Times New Roman"/>
                  <w:sz w:val="22"/>
                  <w:vertAlign w:val="superscript"/>
                  <w:rPrChange w:id="1831" w:author="Matt Masters" w:date="2020-12-02T18:38:00Z">
                    <w:rPr>
                      <w:rFonts w:cs="Times New Roman"/>
                      <w:szCs w:val="24"/>
                      <w:vertAlign w:val="superscript"/>
                    </w:rPr>
                  </w:rPrChange>
                </w:rPr>
                <w:t>a</w:t>
              </w:r>
            </w:ins>
          </w:p>
        </w:tc>
        <w:tc>
          <w:tcPr>
            <w:tcW w:w="1683" w:type="dxa"/>
            <w:tcPrChange w:id="1832" w:author="Matt Masters" w:date="2020-12-02T18:38:00Z">
              <w:tcPr>
                <w:tcW w:w="1710" w:type="dxa"/>
              </w:tcPr>
            </w:tcPrChange>
          </w:tcPr>
          <w:p w14:paraId="02B7F4F2" w14:textId="78DA263F" w:rsidR="005074A5" w:rsidRPr="0093063F" w:rsidRDefault="005074A5" w:rsidP="005074A5">
            <w:pPr>
              <w:spacing w:line="259" w:lineRule="auto"/>
              <w:jc w:val="center"/>
              <w:rPr>
                <w:rFonts w:cs="Times New Roman"/>
                <w:sz w:val="22"/>
                <w:rPrChange w:id="1833" w:author="Matt Masters" w:date="2020-12-02T18:38:00Z">
                  <w:rPr>
                    <w:rFonts w:cs="Times New Roman"/>
                    <w:szCs w:val="24"/>
                  </w:rPr>
                </w:rPrChange>
              </w:rPr>
            </w:pPr>
            <w:r w:rsidRPr="0093063F">
              <w:rPr>
                <w:rFonts w:cs="Times New Roman"/>
                <w:sz w:val="22"/>
                <w:rPrChange w:id="1834" w:author="Matt Masters" w:date="2020-12-02T18:38:00Z">
                  <w:rPr>
                    <w:rFonts w:cs="Times New Roman"/>
                    <w:szCs w:val="24"/>
                  </w:rPr>
                </w:rPrChange>
              </w:rPr>
              <w:t>1.</w:t>
            </w:r>
            <w:del w:id="1835" w:author="Matt Masters" w:date="2020-12-02T17:58:00Z">
              <w:r w:rsidRPr="0093063F">
                <w:rPr>
                  <w:rFonts w:cs="Times New Roman"/>
                  <w:sz w:val="22"/>
                  <w:rPrChange w:id="1836" w:author="Matt Masters" w:date="2020-12-02T18:38:00Z">
                    <w:rPr>
                      <w:rFonts w:cs="Times New Roman"/>
                      <w:szCs w:val="24"/>
                    </w:rPr>
                  </w:rPrChange>
                </w:rPr>
                <w:delText>0455</w:delText>
              </w:r>
            </w:del>
            <w:ins w:id="1837" w:author="Matt Masters" w:date="2020-12-02T17:58:00Z">
              <w:r w:rsidRPr="0093063F">
                <w:rPr>
                  <w:rFonts w:cs="Times New Roman"/>
                  <w:sz w:val="22"/>
                  <w:rPrChange w:id="1838" w:author="Matt Masters" w:date="2020-12-02T18:38:00Z">
                    <w:rPr>
                      <w:rFonts w:cs="Times New Roman"/>
                      <w:szCs w:val="24"/>
                    </w:rPr>
                  </w:rPrChange>
                </w:rPr>
                <w:t>04</w:t>
              </w:r>
            </w:ins>
            <w:ins w:id="1839" w:author="Matt Masters" w:date="2020-12-02T10:37:00Z">
              <w:r w:rsidR="00A03FFF" w:rsidRPr="0093063F">
                <w:rPr>
                  <w:rFonts w:cs="Times New Roman"/>
                  <w:sz w:val="22"/>
                  <w:rPrChange w:id="1840" w:author="Matt Masters" w:date="2020-12-02T18:38:00Z">
                    <w:rPr>
                      <w:rFonts w:cs="Times New Roman"/>
                      <w:szCs w:val="24"/>
                    </w:rPr>
                  </w:rPrChange>
                </w:rPr>
                <w:t>73</w:t>
              </w:r>
            </w:ins>
            <w:del w:id="1841" w:author="Matt Masters" w:date="2020-12-02T10:37:00Z">
              <w:r w:rsidRPr="0093063F" w:rsidDel="00A03FFF">
                <w:rPr>
                  <w:rFonts w:cs="Times New Roman"/>
                  <w:sz w:val="22"/>
                  <w:rPrChange w:id="1842" w:author="Matt Masters" w:date="2020-12-02T18:38:00Z">
                    <w:rPr>
                      <w:rFonts w:cs="Times New Roman"/>
                      <w:szCs w:val="24"/>
                    </w:rPr>
                  </w:rPrChange>
                </w:rPr>
                <w:delText>55</w:delText>
              </w:r>
            </w:del>
            <w:r w:rsidRPr="0093063F">
              <w:rPr>
                <w:rFonts w:cs="Times New Roman"/>
                <w:sz w:val="22"/>
                <w:rPrChange w:id="1843" w:author="Matt Masters" w:date="2020-12-02T18:38:00Z">
                  <w:rPr>
                    <w:rFonts w:cs="Times New Roman"/>
                    <w:szCs w:val="24"/>
                  </w:rPr>
                </w:rPrChange>
              </w:rPr>
              <w:t>-1.</w:t>
            </w:r>
            <w:del w:id="1844" w:author="Matt Masters" w:date="2020-12-02T17:58:00Z">
              <w:r w:rsidRPr="0093063F">
                <w:rPr>
                  <w:rFonts w:cs="Times New Roman"/>
                  <w:sz w:val="22"/>
                  <w:rPrChange w:id="1845" w:author="Matt Masters" w:date="2020-12-02T18:38:00Z">
                    <w:rPr>
                      <w:rFonts w:cs="Times New Roman"/>
                      <w:szCs w:val="24"/>
                    </w:rPr>
                  </w:rPrChange>
                </w:rPr>
                <w:delText>1040</w:delText>
              </w:r>
            </w:del>
            <w:ins w:id="1846" w:author="Matt Masters" w:date="2020-12-02T17:58:00Z">
              <w:r w:rsidRPr="0093063F">
                <w:rPr>
                  <w:rFonts w:cs="Times New Roman"/>
                  <w:sz w:val="22"/>
                  <w:rPrChange w:id="1847" w:author="Matt Masters" w:date="2020-12-02T18:38:00Z">
                    <w:rPr>
                      <w:rFonts w:cs="Times New Roman"/>
                      <w:szCs w:val="24"/>
                    </w:rPr>
                  </w:rPrChange>
                </w:rPr>
                <w:t>10</w:t>
              </w:r>
            </w:ins>
            <w:ins w:id="1848" w:author="Matt Masters" w:date="2020-12-02T10:37:00Z">
              <w:r w:rsidR="00A03FFF" w:rsidRPr="0093063F">
                <w:rPr>
                  <w:rFonts w:cs="Times New Roman"/>
                  <w:sz w:val="22"/>
                  <w:rPrChange w:id="1849" w:author="Matt Masters" w:date="2020-12-02T18:38:00Z">
                    <w:rPr>
                      <w:rFonts w:cs="Times New Roman"/>
                      <w:szCs w:val="24"/>
                    </w:rPr>
                  </w:rPrChange>
                </w:rPr>
                <w:t>59</w:t>
              </w:r>
            </w:ins>
            <w:del w:id="1850" w:author="Matt Masters" w:date="2020-12-02T10:37:00Z">
              <w:r w:rsidRPr="0093063F" w:rsidDel="00A03FFF">
                <w:rPr>
                  <w:rFonts w:cs="Times New Roman"/>
                  <w:sz w:val="22"/>
                  <w:rPrChange w:id="1851" w:author="Matt Masters" w:date="2020-12-02T18:38:00Z">
                    <w:rPr>
                      <w:rFonts w:cs="Times New Roman"/>
                      <w:szCs w:val="24"/>
                    </w:rPr>
                  </w:rPrChange>
                </w:rPr>
                <w:delText>40</w:delText>
              </w:r>
            </w:del>
          </w:p>
        </w:tc>
        <w:tc>
          <w:tcPr>
            <w:tcW w:w="416" w:type="dxa"/>
            <w:tcPrChange w:id="1852" w:author="Matt Masters" w:date="2020-12-02T18:38:00Z">
              <w:tcPr>
                <w:tcW w:w="719" w:type="dxa"/>
              </w:tcPr>
            </w:tcPrChange>
          </w:tcPr>
          <w:p w14:paraId="663CA774" w14:textId="77777777" w:rsidR="005074A5" w:rsidRPr="0093063F" w:rsidRDefault="005074A5" w:rsidP="005074A5">
            <w:pPr>
              <w:rPr>
                <w:rFonts w:cs="Times New Roman"/>
                <w:sz w:val="22"/>
                <w:rPrChange w:id="1853" w:author="Matt Masters" w:date="2020-12-02T18:38:00Z">
                  <w:rPr>
                    <w:rFonts w:cs="Times New Roman"/>
                    <w:szCs w:val="24"/>
                  </w:rPr>
                </w:rPrChange>
              </w:rPr>
            </w:pPr>
          </w:p>
        </w:tc>
        <w:tc>
          <w:tcPr>
            <w:tcW w:w="1731" w:type="dxa"/>
            <w:vAlign w:val="bottom"/>
            <w:tcPrChange w:id="1854" w:author="Matt Masters" w:date="2020-12-02T18:38:00Z">
              <w:tcPr>
                <w:tcW w:w="1081" w:type="dxa"/>
                <w:vAlign w:val="bottom"/>
              </w:tcPr>
            </w:tcPrChange>
          </w:tcPr>
          <w:p w14:paraId="3FF0E82E" w14:textId="5B554F14" w:rsidR="005074A5" w:rsidRPr="0093063F" w:rsidRDefault="005074A5" w:rsidP="005074A5">
            <w:pPr>
              <w:spacing w:line="259" w:lineRule="auto"/>
              <w:rPr>
                <w:rFonts w:cs="Times New Roman"/>
                <w:sz w:val="22"/>
                <w:rPrChange w:id="1855" w:author="Matt Masters" w:date="2020-12-02T18:38:00Z">
                  <w:rPr>
                    <w:rFonts w:cs="Times New Roman"/>
                    <w:szCs w:val="24"/>
                  </w:rPr>
                </w:rPrChange>
              </w:rPr>
            </w:pPr>
            <w:r w:rsidRPr="0093063F">
              <w:rPr>
                <w:rFonts w:cs="Times New Roman"/>
                <w:sz w:val="22"/>
                <w:rPrChange w:id="1856" w:author="Matt Masters" w:date="2020-12-02T18:38:00Z">
                  <w:rPr>
                    <w:rFonts w:cs="Times New Roman"/>
                    <w:szCs w:val="24"/>
                  </w:rPr>
                </w:rPrChange>
              </w:rPr>
              <w:t>1.</w:t>
            </w:r>
            <w:del w:id="1857" w:author="Matt Masters" w:date="2020-12-02T17:58:00Z">
              <w:r w:rsidRPr="0093063F">
                <w:rPr>
                  <w:rFonts w:cs="Times New Roman"/>
                  <w:sz w:val="22"/>
                  <w:rPrChange w:id="1858" w:author="Matt Masters" w:date="2020-12-02T18:38:00Z">
                    <w:rPr>
                      <w:rFonts w:cs="Times New Roman"/>
                      <w:szCs w:val="24"/>
                    </w:rPr>
                  </w:rPrChange>
                </w:rPr>
                <w:delText>0177</w:delText>
              </w:r>
            </w:del>
            <w:ins w:id="1859" w:author="Matt Masters" w:date="2020-12-02T17:58:00Z">
              <w:r w:rsidRPr="0093063F">
                <w:rPr>
                  <w:rFonts w:cs="Times New Roman"/>
                  <w:sz w:val="22"/>
                  <w:rPrChange w:id="1860" w:author="Matt Masters" w:date="2020-12-02T18:38:00Z">
                    <w:rPr>
                      <w:rFonts w:cs="Times New Roman"/>
                      <w:szCs w:val="24"/>
                    </w:rPr>
                  </w:rPrChange>
                </w:rPr>
                <w:t>01</w:t>
              </w:r>
            </w:ins>
            <w:ins w:id="1861" w:author="Matt Masters" w:date="2020-12-02T11:10:00Z">
              <w:r w:rsidR="00353DE9" w:rsidRPr="0093063F">
                <w:rPr>
                  <w:rFonts w:cs="Times New Roman"/>
                  <w:sz w:val="22"/>
                  <w:rPrChange w:id="1862" w:author="Matt Masters" w:date="2020-12-02T18:38:00Z">
                    <w:rPr>
                      <w:rFonts w:cs="Times New Roman"/>
                      <w:szCs w:val="24"/>
                    </w:rPr>
                  </w:rPrChange>
                </w:rPr>
                <w:t>90</w:t>
              </w:r>
            </w:ins>
            <w:del w:id="1863" w:author="Matt Masters" w:date="2020-12-02T11:10:00Z">
              <w:r w:rsidRPr="0093063F" w:rsidDel="00353DE9">
                <w:rPr>
                  <w:rFonts w:cs="Times New Roman"/>
                  <w:sz w:val="22"/>
                  <w:rPrChange w:id="1864" w:author="Matt Masters" w:date="2020-12-02T18:38:00Z">
                    <w:rPr>
                      <w:rFonts w:cs="Times New Roman"/>
                      <w:szCs w:val="24"/>
                    </w:rPr>
                  </w:rPrChange>
                </w:rPr>
                <w:delText>77</w:delText>
              </w:r>
            </w:del>
          </w:p>
        </w:tc>
        <w:tc>
          <w:tcPr>
            <w:tcW w:w="1683" w:type="dxa"/>
            <w:tcPrChange w:id="1865" w:author="Matt Masters" w:date="2020-12-02T18:38:00Z">
              <w:tcPr>
                <w:tcW w:w="1710" w:type="dxa"/>
              </w:tcPr>
            </w:tcPrChange>
          </w:tcPr>
          <w:p w14:paraId="180811CB" w14:textId="7153DD0B" w:rsidR="005074A5" w:rsidRPr="0093063F" w:rsidRDefault="005074A5" w:rsidP="005074A5">
            <w:pPr>
              <w:spacing w:line="259" w:lineRule="auto"/>
              <w:jc w:val="center"/>
              <w:rPr>
                <w:rFonts w:cs="Times New Roman"/>
                <w:sz w:val="22"/>
                <w:rPrChange w:id="1866" w:author="Matt Masters" w:date="2020-12-02T18:38:00Z">
                  <w:rPr>
                    <w:rFonts w:cs="Times New Roman"/>
                    <w:szCs w:val="24"/>
                  </w:rPr>
                </w:rPrChange>
              </w:rPr>
            </w:pPr>
            <w:r w:rsidRPr="0093063F">
              <w:rPr>
                <w:rFonts w:cs="Times New Roman"/>
                <w:sz w:val="22"/>
                <w:rPrChange w:id="1867" w:author="Matt Masters" w:date="2020-12-02T18:38:00Z">
                  <w:rPr>
                    <w:rFonts w:cs="Times New Roman"/>
                    <w:szCs w:val="24"/>
                  </w:rPr>
                </w:rPrChange>
              </w:rPr>
              <w:t>0.</w:t>
            </w:r>
            <w:del w:id="1868" w:author="Matt Masters" w:date="2020-12-02T17:58:00Z">
              <w:r w:rsidRPr="0093063F">
                <w:rPr>
                  <w:rFonts w:cs="Times New Roman"/>
                  <w:sz w:val="22"/>
                  <w:rPrChange w:id="1869" w:author="Matt Masters" w:date="2020-12-02T18:38:00Z">
                    <w:rPr>
                      <w:rFonts w:cs="Times New Roman"/>
                      <w:szCs w:val="24"/>
                    </w:rPr>
                  </w:rPrChange>
                </w:rPr>
                <w:delText>9888</w:delText>
              </w:r>
            </w:del>
            <w:ins w:id="1870" w:author="Matt Masters" w:date="2020-12-02T17:58:00Z">
              <w:r w:rsidRPr="0093063F">
                <w:rPr>
                  <w:rFonts w:cs="Times New Roman"/>
                  <w:sz w:val="22"/>
                  <w:rPrChange w:id="1871" w:author="Matt Masters" w:date="2020-12-02T18:38:00Z">
                    <w:rPr>
                      <w:rFonts w:cs="Times New Roman"/>
                      <w:szCs w:val="24"/>
                    </w:rPr>
                  </w:rPrChange>
                </w:rPr>
                <w:t>9</w:t>
              </w:r>
            </w:ins>
            <w:ins w:id="1872" w:author="Matt Masters" w:date="2020-12-02T11:11:00Z">
              <w:r w:rsidR="00353DE9" w:rsidRPr="0093063F">
                <w:rPr>
                  <w:rFonts w:cs="Times New Roman"/>
                  <w:sz w:val="22"/>
                  <w:rPrChange w:id="1873" w:author="Matt Masters" w:date="2020-12-02T18:38:00Z">
                    <w:rPr>
                      <w:rFonts w:cs="Times New Roman"/>
                      <w:szCs w:val="24"/>
                    </w:rPr>
                  </w:rPrChange>
                </w:rPr>
                <w:t>901</w:t>
              </w:r>
            </w:ins>
            <w:del w:id="1874" w:author="Matt Masters" w:date="2020-12-02T11:10:00Z">
              <w:r w:rsidRPr="0093063F" w:rsidDel="00353DE9">
                <w:rPr>
                  <w:rFonts w:cs="Times New Roman"/>
                  <w:sz w:val="22"/>
                  <w:rPrChange w:id="1875" w:author="Matt Masters" w:date="2020-12-02T18:38:00Z">
                    <w:rPr>
                      <w:rFonts w:cs="Times New Roman"/>
                      <w:szCs w:val="24"/>
                    </w:rPr>
                  </w:rPrChange>
                </w:rPr>
                <w:delText>888</w:delText>
              </w:r>
            </w:del>
            <w:r w:rsidRPr="0093063F">
              <w:rPr>
                <w:rFonts w:cs="Times New Roman"/>
                <w:sz w:val="22"/>
                <w:rPrChange w:id="1876" w:author="Matt Masters" w:date="2020-12-02T18:38:00Z">
                  <w:rPr>
                    <w:rFonts w:cs="Times New Roman"/>
                    <w:szCs w:val="24"/>
                  </w:rPr>
                </w:rPrChange>
              </w:rPr>
              <w:t>-1.</w:t>
            </w:r>
            <w:del w:id="1877" w:author="Matt Masters" w:date="2020-12-02T17:58:00Z">
              <w:r w:rsidRPr="0093063F">
                <w:rPr>
                  <w:rFonts w:cs="Times New Roman"/>
                  <w:sz w:val="22"/>
                  <w:rPrChange w:id="1878" w:author="Matt Masters" w:date="2020-12-02T18:38:00Z">
                    <w:rPr>
                      <w:rFonts w:cs="Times New Roman"/>
                      <w:szCs w:val="24"/>
                    </w:rPr>
                  </w:rPrChange>
                </w:rPr>
                <w:delText>0475</w:delText>
              </w:r>
            </w:del>
            <w:ins w:id="1879" w:author="Matt Masters" w:date="2020-12-02T17:58:00Z">
              <w:r w:rsidRPr="0093063F">
                <w:rPr>
                  <w:rFonts w:cs="Times New Roman"/>
                  <w:sz w:val="22"/>
                  <w:rPrChange w:id="1880" w:author="Matt Masters" w:date="2020-12-02T18:38:00Z">
                    <w:rPr>
                      <w:rFonts w:cs="Times New Roman"/>
                      <w:szCs w:val="24"/>
                    </w:rPr>
                  </w:rPrChange>
                </w:rPr>
                <w:t>04</w:t>
              </w:r>
            </w:ins>
            <w:ins w:id="1881" w:author="Matt Masters" w:date="2020-12-02T11:11:00Z">
              <w:r w:rsidR="00353DE9" w:rsidRPr="0093063F">
                <w:rPr>
                  <w:rFonts w:cs="Times New Roman"/>
                  <w:sz w:val="22"/>
                  <w:rPrChange w:id="1882" w:author="Matt Masters" w:date="2020-12-02T18:38:00Z">
                    <w:rPr>
                      <w:rFonts w:cs="Times New Roman"/>
                      <w:szCs w:val="24"/>
                    </w:rPr>
                  </w:rPrChange>
                </w:rPr>
                <w:t>89</w:t>
              </w:r>
            </w:ins>
            <w:del w:id="1883" w:author="Matt Masters" w:date="2020-12-02T11:11:00Z">
              <w:r w:rsidRPr="0093063F" w:rsidDel="00353DE9">
                <w:rPr>
                  <w:rFonts w:cs="Times New Roman"/>
                  <w:sz w:val="22"/>
                  <w:rPrChange w:id="1884" w:author="Matt Masters" w:date="2020-12-02T18:38:00Z">
                    <w:rPr>
                      <w:rFonts w:cs="Times New Roman"/>
                      <w:szCs w:val="24"/>
                    </w:rPr>
                  </w:rPrChange>
                </w:rPr>
                <w:delText>75</w:delText>
              </w:r>
            </w:del>
          </w:p>
        </w:tc>
      </w:tr>
      <w:tr w:rsidR="005074A5" w:rsidRPr="0093063F" w14:paraId="711180EC" w14:textId="77777777" w:rsidTr="0093063F">
        <w:trPr>
          <w:trHeight w:val="250"/>
          <w:trPrChange w:id="1885" w:author="Matt Masters" w:date="2020-12-02T18:38:00Z">
            <w:trPr>
              <w:trHeight w:val="250"/>
            </w:trPr>
          </w:trPrChange>
        </w:trPr>
        <w:tc>
          <w:tcPr>
            <w:tcW w:w="1800" w:type="dxa"/>
            <w:gridSpan w:val="2"/>
            <w:tcPrChange w:id="1886" w:author="Matt Masters" w:date="2020-12-02T18:38:00Z">
              <w:tcPr>
                <w:tcW w:w="2582" w:type="dxa"/>
                <w:gridSpan w:val="2"/>
              </w:tcPr>
            </w:tcPrChange>
          </w:tcPr>
          <w:p w14:paraId="626CD62E" w14:textId="12B5DF6E" w:rsidR="005074A5" w:rsidRPr="0093063F" w:rsidRDefault="005074A5" w:rsidP="005074A5">
            <w:pPr>
              <w:spacing w:line="259" w:lineRule="auto"/>
              <w:rPr>
                <w:rFonts w:cs="Times New Roman"/>
                <w:sz w:val="22"/>
                <w:rPrChange w:id="1887" w:author="Matt Masters" w:date="2020-12-02T18:38:00Z">
                  <w:rPr>
                    <w:rFonts w:cs="Times New Roman"/>
                    <w:szCs w:val="24"/>
                  </w:rPr>
                </w:rPrChange>
              </w:rPr>
            </w:pPr>
            <w:r w:rsidRPr="0093063F">
              <w:rPr>
                <w:rFonts w:cs="Times New Roman"/>
                <w:sz w:val="22"/>
                <w:rPrChange w:id="1888" w:author="Matt Masters" w:date="2020-12-02T18:38:00Z">
                  <w:rPr>
                    <w:rFonts w:cs="Times New Roman"/>
                    <w:szCs w:val="24"/>
                  </w:rPr>
                </w:rPrChange>
              </w:rPr>
              <w:t>Wife isolated</w:t>
            </w:r>
          </w:p>
        </w:tc>
        <w:tc>
          <w:tcPr>
            <w:tcW w:w="1687" w:type="dxa"/>
            <w:vAlign w:val="bottom"/>
            <w:tcPrChange w:id="1889" w:author="Matt Masters" w:date="2020-12-02T18:38:00Z">
              <w:tcPr>
                <w:tcW w:w="1198" w:type="dxa"/>
                <w:vAlign w:val="bottom"/>
              </w:tcPr>
            </w:tcPrChange>
          </w:tcPr>
          <w:p w14:paraId="046182C6" w14:textId="761617B5" w:rsidR="005074A5" w:rsidRPr="0093063F" w:rsidRDefault="005074A5" w:rsidP="005074A5">
            <w:pPr>
              <w:spacing w:line="259" w:lineRule="auto"/>
              <w:rPr>
                <w:rFonts w:cs="Times New Roman"/>
                <w:sz w:val="22"/>
                <w:rPrChange w:id="1890" w:author="Matt Masters" w:date="2020-12-02T18:38:00Z">
                  <w:rPr>
                    <w:rFonts w:cs="Times New Roman"/>
                    <w:szCs w:val="24"/>
                  </w:rPr>
                </w:rPrChange>
              </w:rPr>
            </w:pPr>
            <w:r w:rsidRPr="0093063F">
              <w:rPr>
                <w:rFonts w:cs="Times New Roman"/>
                <w:sz w:val="22"/>
                <w:rPrChange w:id="1891" w:author="Matt Masters" w:date="2020-12-02T18:38:00Z">
                  <w:rPr>
                    <w:rFonts w:cs="Times New Roman"/>
                    <w:szCs w:val="24"/>
                  </w:rPr>
                </w:rPrChange>
              </w:rPr>
              <w:t>1.</w:t>
            </w:r>
            <w:del w:id="1892" w:author="Matt Masters" w:date="2020-12-02T17:58:00Z">
              <w:r w:rsidRPr="0093063F">
                <w:rPr>
                  <w:rFonts w:cs="Times New Roman"/>
                  <w:sz w:val="22"/>
                  <w:rPrChange w:id="1893" w:author="Matt Masters" w:date="2020-12-02T18:38:00Z">
                    <w:rPr>
                      <w:rFonts w:cs="Times New Roman"/>
                      <w:szCs w:val="24"/>
                    </w:rPr>
                  </w:rPrChange>
                </w:rPr>
                <w:delText>0273</w:delText>
              </w:r>
            </w:del>
            <w:ins w:id="1894" w:author="Matt Masters" w:date="2020-12-02T17:58:00Z">
              <w:r w:rsidRPr="0093063F">
                <w:rPr>
                  <w:rFonts w:cs="Times New Roman"/>
                  <w:sz w:val="22"/>
                  <w:rPrChange w:id="1895" w:author="Matt Masters" w:date="2020-12-02T18:38:00Z">
                    <w:rPr>
                      <w:rFonts w:cs="Times New Roman"/>
                      <w:szCs w:val="24"/>
                    </w:rPr>
                  </w:rPrChange>
                </w:rPr>
                <w:t>0</w:t>
              </w:r>
            </w:ins>
            <w:ins w:id="1896" w:author="Matt Masters" w:date="2020-12-02T10:38:00Z">
              <w:r w:rsidR="00A03FFF" w:rsidRPr="0093063F">
                <w:rPr>
                  <w:rFonts w:cs="Times New Roman"/>
                  <w:sz w:val="22"/>
                  <w:rPrChange w:id="1897" w:author="Matt Masters" w:date="2020-12-02T18:38:00Z">
                    <w:rPr>
                      <w:rFonts w:cs="Times New Roman"/>
                      <w:szCs w:val="24"/>
                    </w:rPr>
                  </w:rPrChange>
                </w:rPr>
                <w:t>314</w:t>
              </w:r>
            </w:ins>
            <w:del w:id="1898" w:author="Matt Masters" w:date="2020-12-02T10:38:00Z">
              <w:r w:rsidRPr="0093063F" w:rsidDel="00A03FFF">
                <w:rPr>
                  <w:rFonts w:cs="Times New Roman"/>
                  <w:sz w:val="22"/>
                  <w:rPrChange w:id="1899" w:author="Matt Masters" w:date="2020-12-02T18:38:00Z">
                    <w:rPr>
                      <w:rFonts w:cs="Times New Roman"/>
                      <w:szCs w:val="24"/>
                    </w:rPr>
                  </w:rPrChange>
                </w:rPr>
                <w:delText>273</w:delText>
              </w:r>
            </w:del>
          </w:p>
        </w:tc>
        <w:tc>
          <w:tcPr>
            <w:tcW w:w="1683" w:type="dxa"/>
            <w:tcPrChange w:id="1900" w:author="Matt Masters" w:date="2020-12-02T18:38:00Z">
              <w:tcPr>
                <w:tcW w:w="1710" w:type="dxa"/>
              </w:tcPr>
            </w:tcPrChange>
          </w:tcPr>
          <w:p w14:paraId="2BE29429" w14:textId="7BB15615" w:rsidR="005074A5" w:rsidRPr="0093063F" w:rsidRDefault="005074A5" w:rsidP="005074A5">
            <w:pPr>
              <w:spacing w:line="259" w:lineRule="auto"/>
              <w:jc w:val="center"/>
              <w:rPr>
                <w:rFonts w:cs="Times New Roman"/>
                <w:sz w:val="22"/>
                <w:rPrChange w:id="1901" w:author="Matt Masters" w:date="2020-12-02T18:38:00Z">
                  <w:rPr>
                    <w:rFonts w:cs="Times New Roman"/>
                    <w:szCs w:val="24"/>
                  </w:rPr>
                </w:rPrChange>
              </w:rPr>
            </w:pPr>
            <w:r w:rsidRPr="0093063F">
              <w:rPr>
                <w:rFonts w:cs="Times New Roman"/>
                <w:sz w:val="22"/>
                <w:rPrChange w:id="1902" w:author="Matt Masters" w:date="2020-12-02T18:38:00Z">
                  <w:rPr>
                    <w:rFonts w:cs="Times New Roman"/>
                    <w:szCs w:val="24"/>
                  </w:rPr>
                </w:rPrChange>
              </w:rPr>
              <w:t>0.</w:t>
            </w:r>
            <w:del w:id="1903" w:author="Matt Masters" w:date="2020-12-02T17:58:00Z">
              <w:r w:rsidRPr="0093063F">
                <w:rPr>
                  <w:rFonts w:cs="Times New Roman"/>
                  <w:sz w:val="22"/>
                  <w:rPrChange w:id="1904" w:author="Matt Masters" w:date="2020-12-02T18:38:00Z">
                    <w:rPr>
                      <w:rFonts w:cs="Times New Roman"/>
                      <w:szCs w:val="24"/>
                    </w:rPr>
                  </w:rPrChange>
                </w:rPr>
                <w:delText>9818</w:delText>
              </w:r>
            </w:del>
            <w:ins w:id="1905" w:author="Matt Masters" w:date="2020-12-02T17:58:00Z">
              <w:r w:rsidRPr="0093063F">
                <w:rPr>
                  <w:rFonts w:cs="Times New Roman"/>
                  <w:sz w:val="22"/>
                  <w:rPrChange w:id="1906" w:author="Matt Masters" w:date="2020-12-02T18:38:00Z">
                    <w:rPr>
                      <w:rFonts w:cs="Times New Roman"/>
                      <w:szCs w:val="24"/>
                    </w:rPr>
                  </w:rPrChange>
                </w:rPr>
                <w:t>98</w:t>
              </w:r>
            </w:ins>
            <w:ins w:id="1907" w:author="Matt Masters" w:date="2020-12-02T10:38:00Z">
              <w:r w:rsidR="002B1413" w:rsidRPr="0093063F">
                <w:rPr>
                  <w:rFonts w:cs="Times New Roman"/>
                  <w:sz w:val="22"/>
                  <w:rPrChange w:id="1908" w:author="Matt Masters" w:date="2020-12-02T18:38:00Z">
                    <w:rPr>
                      <w:rFonts w:cs="Times New Roman"/>
                      <w:szCs w:val="24"/>
                    </w:rPr>
                  </w:rPrChange>
                </w:rPr>
                <w:t>57</w:t>
              </w:r>
            </w:ins>
            <w:del w:id="1909" w:author="Matt Masters" w:date="2020-12-02T10:38:00Z">
              <w:r w:rsidRPr="0093063F" w:rsidDel="002B1413">
                <w:rPr>
                  <w:rFonts w:cs="Times New Roman"/>
                  <w:sz w:val="22"/>
                  <w:rPrChange w:id="1910" w:author="Matt Masters" w:date="2020-12-02T18:38:00Z">
                    <w:rPr>
                      <w:rFonts w:cs="Times New Roman"/>
                      <w:szCs w:val="24"/>
                    </w:rPr>
                  </w:rPrChange>
                </w:rPr>
                <w:delText>18</w:delText>
              </w:r>
            </w:del>
            <w:r w:rsidRPr="0093063F">
              <w:rPr>
                <w:rFonts w:cs="Times New Roman"/>
                <w:sz w:val="22"/>
                <w:rPrChange w:id="1911" w:author="Matt Masters" w:date="2020-12-02T18:38:00Z">
                  <w:rPr>
                    <w:rFonts w:cs="Times New Roman"/>
                    <w:szCs w:val="24"/>
                  </w:rPr>
                </w:rPrChange>
              </w:rPr>
              <w:t>-1.</w:t>
            </w:r>
            <w:del w:id="1912" w:author="Matt Masters" w:date="2020-12-02T17:58:00Z">
              <w:r w:rsidRPr="0093063F">
                <w:rPr>
                  <w:rFonts w:cs="Times New Roman"/>
                  <w:sz w:val="22"/>
                  <w:rPrChange w:id="1913" w:author="Matt Masters" w:date="2020-12-02T18:38:00Z">
                    <w:rPr>
                      <w:rFonts w:cs="Times New Roman"/>
                      <w:szCs w:val="24"/>
                    </w:rPr>
                  </w:rPrChange>
                </w:rPr>
                <w:delText>0749</w:delText>
              </w:r>
            </w:del>
            <w:ins w:id="1914" w:author="Matt Masters" w:date="2020-12-02T17:58:00Z">
              <w:r w:rsidRPr="0093063F">
                <w:rPr>
                  <w:rFonts w:cs="Times New Roman"/>
                  <w:sz w:val="22"/>
                  <w:rPrChange w:id="1915" w:author="Matt Masters" w:date="2020-12-02T18:38:00Z">
                    <w:rPr>
                      <w:rFonts w:cs="Times New Roman"/>
                      <w:szCs w:val="24"/>
                    </w:rPr>
                  </w:rPrChange>
                </w:rPr>
                <w:t>07</w:t>
              </w:r>
            </w:ins>
            <w:ins w:id="1916" w:author="Matt Masters" w:date="2020-12-02T10:38:00Z">
              <w:r w:rsidR="002B1413" w:rsidRPr="0093063F">
                <w:rPr>
                  <w:rFonts w:cs="Times New Roman"/>
                  <w:sz w:val="22"/>
                  <w:rPrChange w:id="1917" w:author="Matt Masters" w:date="2020-12-02T18:38:00Z">
                    <w:rPr>
                      <w:rFonts w:cs="Times New Roman"/>
                      <w:szCs w:val="24"/>
                    </w:rPr>
                  </w:rPrChange>
                </w:rPr>
                <w:t>92</w:t>
              </w:r>
            </w:ins>
            <w:del w:id="1918" w:author="Matt Masters" w:date="2020-12-02T10:38:00Z">
              <w:r w:rsidRPr="0093063F" w:rsidDel="002B1413">
                <w:rPr>
                  <w:rFonts w:cs="Times New Roman"/>
                  <w:sz w:val="22"/>
                  <w:rPrChange w:id="1919" w:author="Matt Masters" w:date="2020-12-02T18:38:00Z">
                    <w:rPr>
                      <w:rFonts w:cs="Times New Roman"/>
                      <w:szCs w:val="24"/>
                    </w:rPr>
                  </w:rPrChange>
                </w:rPr>
                <w:delText>49</w:delText>
              </w:r>
            </w:del>
          </w:p>
        </w:tc>
        <w:tc>
          <w:tcPr>
            <w:tcW w:w="416" w:type="dxa"/>
            <w:tcPrChange w:id="1920" w:author="Matt Masters" w:date="2020-12-02T18:38:00Z">
              <w:tcPr>
                <w:tcW w:w="719" w:type="dxa"/>
              </w:tcPr>
            </w:tcPrChange>
          </w:tcPr>
          <w:p w14:paraId="2E5AC582" w14:textId="77777777" w:rsidR="005074A5" w:rsidRPr="0093063F" w:rsidRDefault="005074A5" w:rsidP="005074A5">
            <w:pPr>
              <w:rPr>
                <w:rFonts w:cs="Times New Roman"/>
                <w:sz w:val="22"/>
                <w:rPrChange w:id="1921" w:author="Matt Masters" w:date="2020-12-02T18:38:00Z">
                  <w:rPr>
                    <w:rFonts w:cs="Times New Roman"/>
                    <w:szCs w:val="24"/>
                  </w:rPr>
                </w:rPrChange>
              </w:rPr>
            </w:pPr>
          </w:p>
        </w:tc>
        <w:tc>
          <w:tcPr>
            <w:tcW w:w="1731" w:type="dxa"/>
            <w:vAlign w:val="bottom"/>
            <w:tcPrChange w:id="1922" w:author="Matt Masters" w:date="2020-12-02T18:38:00Z">
              <w:tcPr>
                <w:tcW w:w="1081" w:type="dxa"/>
                <w:vAlign w:val="bottom"/>
              </w:tcPr>
            </w:tcPrChange>
          </w:tcPr>
          <w:p w14:paraId="6B57D32E" w14:textId="4E59EA7E" w:rsidR="005074A5" w:rsidRPr="0093063F" w:rsidRDefault="005074A5" w:rsidP="005074A5">
            <w:pPr>
              <w:spacing w:line="259" w:lineRule="auto"/>
              <w:rPr>
                <w:rFonts w:cs="Times New Roman"/>
                <w:sz w:val="22"/>
                <w:vertAlign w:val="superscript"/>
                <w:rPrChange w:id="1923" w:author="Matt Masters" w:date="2020-12-02T18:38:00Z">
                  <w:rPr/>
                </w:rPrChange>
              </w:rPr>
            </w:pPr>
            <w:r w:rsidRPr="0093063F">
              <w:rPr>
                <w:rFonts w:cs="Times New Roman"/>
                <w:sz w:val="22"/>
                <w:rPrChange w:id="1924" w:author="Matt Masters" w:date="2020-12-02T18:38:00Z">
                  <w:rPr>
                    <w:rFonts w:cs="Times New Roman"/>
                    <w:szCs w:val="24"/>
                  </w:rPr>
                </w:rPrChange>
              </w:rPr>
              <w:t>1.</w:t>
            </w:r>
            <w:del w:id="1925" w:author="Matt Masters" w:date="2020-12-02T17:58:00Z">
              <w:r w:rsidRPr="0093063F">
                <w:rPr>
                  <w:rFonts w:cs="Times New Roman"/>
                  <w:sz w:val="22"/>
                  <w:rPrChange w:id="1926" w:author="Matt Masters" w:date="2020-12-02T18:38:00Z">
                    <w:rPr>
                      <w:rFonts w:cs="Times New Roman"/>
                      <w:szCs w:val="24"/>
                    </w:rPr>
                  </w:rPrChange>
                </w:rPr>
                <w:delText>0494</w:delText>
              </w:r>
            </w:del>
            <w:ins w:id="1927" w:author="Matt Masters" w:date="2020-12-02T17:58:00Z">
              <w:r w:rsidRPr="0093063F">
                <w:rPr>
                  <w:rFonts w:cs="Times New Roman"/>
                  <w:sz w:val="22"/>
                  <w:rPrChange w:id="1928" w:author="Matt Masters" w:date="2020-12-02T18:38:00Z">
                    <w:rPr>
                      <w:rFonts w:cs="Times New Roman"/>
                      <w:szCs w:val="24"/>
                    </w:rPr>
                  </w:rPrChange>
                </w:rPr>
                <w:t>0</w:t>
              </w:r>
            </w:ins>
            <w:ins w:id="1929" w:author="Matt Masters" w:date="2020-12-02T11:11:00Z">
              <w:r w:rsidR="00353DE9" w:rsidRPr="0093063F">
                <w:rPr>
                  <w:rFonts w:cs="Times New Roman"/>
                  <w:sz w:val="22"/>
                  <w:rPrChange w:id="1930" w:author="Matt Masters" w:date="2020-12-02T18:38:00Z">
                    <w:rPr>
                      <w:rFonts w:cs="Times New Roman"/>
                      <w:szCs w:val="24"/>
                    </w:rPr>
                  </w:rPrChange>
                </w:rPr>
                <w:t>544</w:t>
              </w:r>
            </w:ins>
            <w:del w:id="1931" w:author="Matt Masters" w:date="2020-12-02T11:11:00Z">
              <w:r w:rsidRPr="0093063F" w:rsidDel="00353DE9">
                <w:rPr>
                  <w:rFonts w:cs="Times New Roman"/>
                  <w:sz w:val="22"/>
                  <w:rPrChange w:id="1932" w:author="Matt Masters" w:date="2020-12-02T18:38:00Z">
                    <w:rPr>
                      <w:rFonts w:cs="Times New Roman"/>
                      <w:szCs w:val="24"/>
                    </w:rPr>
                  </w:rPrChange>
                </w:rPr>
                <w:delText>494</w:delText>
              </w:r>
            </w:del>
            <w:ins w:id="1933" w:author="Matt Masters" w:date="2020-12-02T11:10:00Z">
              <w:r w:rsidR="00353DE9" w:rsidRPr="0093063F">
                <w:rPr>
                  <w:rFonts w:cs="Times New Roman"/>
                  <w:sz w:val="22"/>
                  <w:vertAlign w:val="superscript"/>
                  <w:rPrChange w:id="1934" w:author="Matt Masters" w:date="2020-12-02T18:38:00Z">
                    <w:rPr>
                      <w:rFonts w:cs="Times New Roman"/>
                      <w:szCs w:val="24"/>
                      <w:vertAlign w:val="superscript"/>
                    </w:rPr>
                  </w:rPrChange>
                </w:rPr>
                <w:t>c</w:t>
              </w:r>
            </w:ins>
          </w:p>
        </w:tc>
        <w:tc>
          <w:tcPr>
            <w:tcW w:w="1683" w:type="dxa"/>
            <w:tcPrChange w:id="1935" w:author="Matt Masters" w:date="2020-12-02T18:38:00Z">
              <w:tcPr>
                <w:tcW w:w="1710" w:type="dxa"/>
              </w:tcPr>
            </w:tcPrChange>
          </w:tcPr>
          <w:p w14:paraId="234D8C71" w14:textId="5BBB8C59" w:rsidR="005074A5" w:rsidRPr="0093063F" w:rsidRDefault="005074A5" w:rsidP="005074A5">
            <w:pPr>
              <w:spacing w:line="259" w:lineRule="auto"/>
              <w:jc w:val="center"/>
              <w:rPr>
                <w:rFonts w:cs="Times New Roman"/>
                <w:sz w:val="22"/>
                <w:rPrChange w:id="1936" w:author="Matt Masters" w:date="2020-12-02T18:38:00Z">
                  <w:rPr>
                    <w:rFonts w:cs="Times New Roman"/>
                    <w:szCs w:val="24"/>
                  </w:rPr>
                </w:rPrChange>
              </w:rPr>
            </w:pPr>
            <w:r w:rsidRPr="0093063F">
              <w:rPr>
                <w:rFonts w:cs="Times New Roman"/>
                <w:sz w:val="22"/>
                <w:rPrChange w:id="1937" w:author="Matt Masters" w:date="2020-12-02T18:38:00Z">
                  <w:rPr>
                    <w:rFonts w:cs="Times New Roman"/>
                    <w:szCs w:val="24"/>
                  </w:rPr>
                </w:rPrChange>
              </w:rPr>
              <w:t>1.</w:t>
            </w:r>
            <w:del w:id="1938" w:author="Matt Masters" w:date="2020-12-02T17:58:00Z">
              <w:r w:rsidRPr="0093063F">
                <w:rPr>
                  <w:rFonts w:cs="Times New Roman"/>
                  <w:sz w:val="22"/>
                  <w:rPrChange w:id="1939" w:author="Matt Masters" w:date="2020-12-02T18:38:00Z">
                    <w:rPr>
                      <w:rFonts w:cs="Times New Roman"/>
                      <w:szCs w:val="24"/>
                    </w:rPr>
                  </w:rPrChange>
                </w:rPr>
                <w:delText>0000</w:delText>
              </w:r>
            </w:del>
            <w:ins w:id="1940" w:author="Matt Masters" w:date="2020-12-02T17:58:00Z">
              <w:r w:rsidRPr="0093063F">
                <w:rPr>
                  <w:rFonts w:cs="Times New Roman"/>
                  <w:sz w:val="22"/>
                  <w:rPrChange w:id="1941" w:author="Matt Masters" w:date="2020-12-02T18:38:00Z">
                    <w:rPr>
                      <w:rFonts w:cs="Times New Roman"/>
                      <w:szCs w:val="24"/>
                    </w:rPr>
                  </w:rPrChange>
                </w:rPr>
                <w:t>00</w:t>
              </w:r>
            </w:ins>
            <w:ins w:id="1942" w:author="Matt Masters" w:date="2020-12-02T11:11:00Z">
              <w:r w:rsidR="00353DE9" w:rsidRPr="0093063F">
                <w:rPr>
                  <w:rFonts w:cs="Times New Roman"/>
                  <w:sz w:val="22"/>
                  <w:rPrChange w:id="1943" w:author="Matt Masters" w:date="2020-12-02T18:38:00Z">
                    <w:rPr>
                      <w:rFonts w:cs="Times New Roman"/>
                      <w:szCs w:val="24"/>
                    </w:rPr>
                  </w:rPrChange>
                </w:rPr>
                <w:t>48</w:t>
              </w:r>
            </w:ins>
            <w:del w:id="1944" w:author="Matt Masters" w:date="2020-12-02T11:11:00Z">
              <w:r w:rsidRPr="0093063F" w:rsidDel="00353DE9">
                <w:rPr>
                  <w:rFonts w:cs="Times New Roman"/>
                  <w:sz w:val="22"/>
                  <w:rPrChange w:id="1945" w:author="Matt Masters" w:date="2020-12-02T18:38:00Z">
                    <w:rPr>
                      <w:rFonts w:cs="Times New Roman"/>
                      <w:szCs w:val="24"/>
                    </w:rPr>
                  </w:rPrChange>
                </w:rPr>
                <w:delText>00</w:delText>
              </w:r>
            </w:del>
            <w:r w:rsidRPr="0093063F">
              <w:rPr>
                <w:rFonts w:cs="Times New Roman"/>
                <w:sz w:val="22"/>
                <w:rPrChange w:id="1946" w:author="Matt Masters" w:date="2020-12-02T18:38:00Z">
                  <w:rPr>
                    <w:rFonts w:cs="Times New Roman"/>
                    <w:szCs w:val="24"/>
                  </w:rPr>
                </w:rPrChange>
              </w:rPr>
              <w:t>-1.</w:t>
            </w:r>
            <w:del w:id="1947" w:author="Matt Masters" w:date="2020-12-02T17:58:00Z">
              <w:r w:rsidRPr="0093063F">
                <w:rPr>
                  <w:rFonts w:cs="Times New Roman"/>
                  <w:sz w:val="22"/>
                  <w:rPrChange w:id="1948" w:author="Matt Masters" w:date="2020-12-02T18:38:00Z">
                    <w:rPr>
                      <w:rFonts w:cs="Times New Roman"/>
                      <w:szCs w:val="24"/>
                    </w:rPr>
                  </w:rPrChange>
                </w:rPr>
                <w:delText>1012</w:delText>
              </w:r>
            </w:del>
            <w:ins w:id="1949" w:author="Matt Masters" w:date="2020-12-02T17:58:00Z">
              <w:r w:rsidRPr="0093063F">
                <w:rPr>
                  <w:rFonts w:cs="Times New Roman"/>
                  <w:sz w:val="22"/>
                  <w:rPrChange w:id="1950" w:author="Matt Masters" w:date="2020-12-02T18:38:00Z">
                    <w:rPr>
                      <w:rFonts w:cs="Times New Roman"/>
                      <w:szCs w:val="24"/>
                    </w:rPr>
                  </w:rPrChange>
                </w:rPr>
                <w:t>10</w:t>
              </w:r>
            </w:ins>
            <w:ins w:id="1951" w:author="Matt Masters" w:date="2020-12-02T11:11:00Z">
              <w:r w:rsidR="00353DE9" w:rsidRPr="0093063F">
                <w:rPr>
                  <w:rFonts w:cs="Times New Roman"/>
                  <w:sz w:val="22"/>
                  <w:rPrChange w:id="1952" w:author="Matt Masters" w:date="2020-12-02T18:38:00Z">
                    <w:rPr>
                      <w:rFonts w:cs="Times New Roman"/>
                      <w:szCs w:val="24"/>
                    </w:rPr>
                  </w:rPrChange>
                </w:rPr>
                <w:t>65</w:t>
              </w:r>
            </w:ins>
            <w:del w:id="1953" w:author="Matt Masters" w:date="2020-12-02T11:11:00Z">
              <w:r w:rsidRPr="0093063F" w:rsidDel="00353DE9">
                <w:rPr>
                  <w:rFonts w:cs="Times New Roman"/>
                  <w:sz w:val="22"/>
                  <w:rPrChange w:id="1954" w:author="Matt Masters" w:date="2020-12-02T18:38:00Z">
                    <w:rPr>
                      <w:rFonts w:cs="Times New Roman"/>
                      <w:szCs w:val="24"/>
                    </w:rPr>
                  </w:rPrChange>
                </w:rPr>
                <w:delText>12</w:delText>
              </w:r>
            </w:del>
          </w:p>
        </w:tc>
      </w:tr>
      <w:tr w:rsidR="005074A5" w:rsidRPr="0093063F" w14:paraId="5BAD5AD5" w14:textId="77777777" w:rsidTr="0093063F">
        <w:trPr>
          <w:trHeight w:val="250"/>
          <w:trPrChange w:id="1955" w:author="Matt Masters" w:date="2020-12-02T18:38:00Z">
            <w:trPr>
              <w:trHeight w:val="250"/>
            </w:trPr>
          </w:trPrChange>
        </w:trPr>
        <w:tc>
          <w:tcPr>
            <w:tcW w:w="1800" w:type="dxa"/>
            <w:gridSpan w:val="2"/>
            <w:tcPrChange w:id="1956" w:author="Matt Masters" w:date="2020-12-02T18:38:00Z">
              <w:tcPr>
                <w:tcW w:w="2582" w:type="dxa"/>
                <w:gridSpan w:val="2"/>
              </w:tcPr>
            </w:tcPrChange>
          </w:tcPr>
          <w:p w14:paraId="478BCE94" w14:textId="215A41C6" w:rsidR="005074A5" w:rsidRPr="0093063F" w:rsidRDefault="005074A5" w:rsidP="005074A5">
            <w:pPr>
              <w:spacing w:line="259" w:lineRule="auto"/>
              <w:rPr>
                <w:rFonts w:cs="Times New Roman"/>
                <w:sz w:val="22"/>
                <w:rPrChange w:id="1957" w:author="Matt Masters" w:date="2020-12-02T18:38:00Z">
                  <w:rPr>
                    <w:rFonts w:cs="Times New Roman"/>
                    <w:szCs w:val="24"/>
                  </w:rPr>
                </w:rPrChange>
              </w:rPr>
            </w:pPr>
            <w:r w:rsidRPr="0093063F">
              <w:rPr>
                <w:rFonts w:cs="Times New Roman"/>
                <w:sz w:val="22"/>
                <w:rPrChange w:id="1958" w:author="Matt Masters" w:date="2020-12-02T18:38:00Z">
                  <w:rPr>
                    <w:rFonts w:cs="Times New Roman"/>
                    <w:szCs w:val="24"/>
                  </w:rPr>
                </w:rPrChange>
              </w:rPr>
              <w:t>Both isolated</w:t>
            </w:r>
          </w:p>
        </w:tc>
        <w:tc>
          <w:tcPr>
            <w:tcW w:w="1687" w:type="dxa"/>
            <w:vAlign w:val="bottom"/>
            <w:tcPrChange w:id="1959" w:author="Matt Masters" w:date="2020-12-02T18:38:00Z">
              <w:tcPr>
                <w:tcW w:w="1198" w:type="dxa"/>
                <w:vAlign w:val="bottom"/>
              </w:tcPr>
            </w:tcPrChange>
          </w:tcPr>
          <w:p w14:paraId="5980CC85" w14:textId="6FC482CD" w:rsidR="005074A5" w:rsidRPr="0093063F" w:rsidRDefault="005074A5" w:rsidP="005074A5">
            <w:pPr>
              <w:spacing w:line="259" w:lineRule="auto"/>
              <w:rPr>
                <w:rFonts w:cs="Times New Roman"/>
                <w:sz w:val="22"/>
                <w:rPrChange w:id="1960" w:author="Matt Masters" w:date="2020-12-02T18:38:00Z">
                  <w:rPr>
                    <w:rFonts w:cs="Times New Roman"/>
                    <w:szCs w:val="24"/>
                  </w:rPr>
                </w:rPrChange>
              </w:rPr>
            </w:pPr>
            <w:r w:rsidRPr="0093063F">
              <w:rPr>
                <w:rFonts w:cs="Times New Roman"/>
                <w:sz w:val="22"/>
                <w:rPrChange w:id="1961" w:author="Matt Masters" w:date="2020-12-02T18:38:00Z">
                  <w:rPr>
                    <w:rFonts w:cs="Times New Roman"/>
                    <w:szCs w:val="24"/>
                  </w:rPr>
                </w:rPrChange>
              </w:rPr>
              <w:t>1.</w:t>
            </w:r>
            <w:del w:id="1962" w:author="Matt Masters" w:date="2020-12-02T17:58:00Z">
              <w:r w:rsidRPr="0093063F">
                <w:rPr>
                  <w:rFonts w:cs="Times New Roman"/>
                  <w:sz w:val="22"/>
                  <w:rPrChange w:id="1963" w:author="Matt Masters" w:date="2020-12-02T18:38:00Z">
                    <w:rPr>
                      <w:rFonts w:cs="Times New Roman"/>
                      <w:szCs w:val="24"/>
                    </w:rPr>
                  </w:rPrChange>
                </w:rPr>
                <w:delText>0636</w:delText>
              </w:r>
            </w:del>
            <w:ins w:id="1964" w:author="Matt Masters" w:date="2020-12-02T17:58:00Z">
              <w:r w:rsidRPr="0093063F">
                <w:rPr>
                  <w:rFonts w:cs="Times New Roman"/>
                  <w:sz w:val="22"/>
                  <w:rPrChange w:id="1965" w:author="Matt Masters" w:date="2020-12-02T18:38:00Z">
                    <w:rPr>
                      <w:rFonts w:cs="Times New Roman"/>
                      <w:szCs w:val="24"/>
                    </w:rPr>
                  </w:rPrChange>
                </w:rPr>
                <w:t>0</w:t>
              </w:r>
            </w:ins>
            <w:ins w:id="1966" w:author="Matt Masters" w:date="2020-12-02T10:39:00Z">
              <w:r w:rsidR="002B1413" w:rsidRPr="0093063F">
                <w:rPr>
                  <w:rFonts w:cs="Times New Roman"/>
                  <w:sz w:val="22"/>
                  <w:rPrChange w:id="1967" w:author="Matt Masters" w:date="2020-12-02T18:38:00Z">
                    <w:rPr>
                      <w:rFonts w:cs="Times New Roman"/>
                      <w:szCs w:val="24"/>
                    </w:rPr>
                  </w:rPrChange>
                </w:rPr>
                <w:t>701</w:t>
              </w:r>
            </w:ins>
            <w:del w:id="1968" w:author="Matt Masters" w:date="2020-12-02T10:39:00Z">
              <w:r w:rsidRPr="0093063F" w:rsidDel="002B1413">
                <w:rPr>
                  <w:rFonts w:cs="Times New Roman"/>
                  <w:sz w:val="22"/>
                  <w:rPrChange w:id="1969" w:author="Matt Masters" w:date="2020-12-02T18:38:00Z">
                    <w:rPr>
                      <w:rFonts w:cs="Times New Roman"/>
                      <w:szCs w:val="24"/>
                    </w:rPr>
                  </w:rPrChange>
                </w:rPr>
                <w:delText>636</w:delText>
              </w:r>
            </w:del>
            <w:r w:rsidRPr="0093063F">
              <w:rPr>
                <w:rFonts w:cs="Times New Roman"/>
                <w:sz w:val="22"/>
                <w:vertAlign w:val="superscript"/>
                <w:rPrChange w:id="1970" w:author="Matt Masters" w:date="2020-12-02T18:38:00Z">
                  <w:rPr>
                    <w:rFonts w:cs="Times New Roman"/>
                    <w:szCs w:val="24"/>
                    <w:vertAlign w:val="superscript"/>
                  </w:rPr>
                </w:rPrChange>
              </w:rPr>
              <w:t xml:space="preserve"> a</w:t>
            </w:r>
          </w:p>
        </w:tc>
        <w:tc>
          <w:tcPr>
            <w:tcW w:w="1683" w:type="dxa"/>
            <w:tcPrChange w:id="1971" w:author="Matt Masters" w:date="2020-12-02T18:38:00Z">
              <w:tcPr>
                <w:tcW w:w="1710" w:type="dxa"/>
              </w:tcPr>
            </w:tcPrChange>
          </w:tcPr>
          <w:p w14:paraId="3D32F278" w14:textId="79F2B732" w:rsidR="005074A5" w:rsidRPr="0093063F" w:rsidRDefault="005074A5" w:rsidP="005074A5">
            <w:pPr>
              <w:spacing w:line="259" w:lineRule="auto"/>
              <w:jc w:val="center"/>
              <w:rPr>
                <w:rFonts w:cs="Times New Roman"/>
                <w:sz w:val="22"/>
                <w:rPrChange w:id="1972" w:author="Matt Masters" w:date="2020-12-02T18:38:00Z">
                  <w:rPr>
                    <w:rFonts w:cs="Times New Roman"/>
                    <w:szCs w:val="24"/>
                  </w:rPr>
                </w:rPrChange>
              </w:rPr>
            </w:pPr>
            <w:r w:rsidRPr="0093063F">
              <w:rPr>
                <w:rFonts w:cs="Times New Roman"/>
                <w:sz w:val="22"/>
                <w:rPrChange w:id="1973" w:author="Matt Masters" w:date="2020-12-02T18:38:00Z">
                  <w:rPr>
                    <w:rFonts w:cs="Times New Roman"/>
                    <w:szCs w:val="24"/>
                  </w:rPr>
                </w:rPrChange>
              </w:rPr>
              <w:t>1.</w:t>
            </w:r>
            <w:del w:id="1974" w:author="Matt Masters" w:date="2020-12-02T17:58:00Z">
              <w:r w:rsidRPr="0093063F">
                <w:rPr>
                  <w:rFonts w:cs="Times New Roman"/>
                  <w:sz w:val="22"/>
                  <w:rPrChange w:id="1975" w:author="Matt Masters" w:date="2020-12-02T18:38:00Z">
                    <w:rPr>
                      <w:rFonts w:cs="Times New Roman"/>
                      <w:szCs w:val="24"/>
                    </w:rPr>
                  </w:rPrChange>
                </w:rPr>
                <w:delText>0253</w:delText>
              </w:r>
            </w:del>
            <w:ins w:id="1976" w:author="Matt Masters" w:date="2020-12-02T17:58:00Z">
              <w:r w:rsidRPr="0093063F">
                <w:rPr>
                  <w:rFonts w:cs="Times New Roman"/>
                  <w:sz w:val="22"/>
                  <w:rPrChange w:id="1977" w:author="Matt Masters" w:date="2020-12-02T18:38:00Z">
                    <w:rPr>
                      <w:rFonts w:cs="Times New Roman"/>
                      <w:szCs w:val="24"/>
                    </w:rPr>
                  </w:rPrChange>
                </w:rPr>
                <w:t>0</w:t>
              </w:r>
            </w:ins>
            <w:ins w:id="1978" w:author="Matt Masters" w:date="2020-12-02T10:39:00Z">
              <w:r w:rsidR="002B1413" w:rsidRPr="0093063F">
                <w:rPr>
                  <w:rFonts w:cs="Times New Roman"/>
                  <w:sz w:val="22"/>
                  <w:rPrChange w:id="1979" w:author="Matt Masters" w:date="2020-12-02T18:38:00Z">
                    <w:rPr>
                      <w:rFonts w:cs="Times New Roman"/>
                      <w:szCs w:val="24"/>
                    </w:rPr>
                  </w:rPrChange>
                </w:rPr>
                <w:t>316</w:t>
              </w:r>
            </w:ins>
            <w:del w:id="1980" w:author="Matt Masters" w:date="2020-12-02T10:39:00Z">
              <w:r w:rsidRPr="0093063F" w:rsidDel="002B1413">
                <w:rPr>
                  <w:rFonts w:cs="Times New Roman"/>
                  <w:sz w:val="22"/>
                  <w:rPrChange w:id="1981" w:author="Matt Masters" w:date="2020-12-02T18:38:00Z">
                    <w:rPr>
                      <w:rFonts w:cs="Times New Roman"/>
                      <w:szCs w:val="24"/>
                    </w:rPr>
                  </w:rPrChange>
                </w:rPr>
                <w:delText>253</w:delText>
              </w:r>
            </w:del>
            <w:r w:rsidRPr="0093063F">
              <w:rPr>
                <w:rFonts w:cs="Times New Roman"/>
                <w:sz w:val="22"/>
                <w:rPrChange w:id="1982" w:author="Matt Masters" w:date="2020-12-02T18:38:00Z">
                  <w:rPr>
                    <w:rFonts w:cs="Times New Roman"/>
                    <w:szCs w:val="24"/>
                  </w:rPr>
                </w:rPrChange>
              </w:rPr>
              <w:t>-1.</w:t>
            </w:r>
            <w:del w:id="1983" w:author="Matt Masters" w:date="2020-12-02T17:58:00Z">
              <w:r w:rsidRPr="0093063F">
                <w:rPr>
                  <w:rFonts w:cs="Times New Roman"/>
                  <w:sz w:val="22"/>
                  <w:rPrChange w:id="1984" w:author="Matt Masters" w:date="2020-12-02T18:38:00Z">
                    <w:rPr>
                      <w:rFonts w:cs="Times New Roman"/>
                      <w:szCs w:val="24"/>
                    </w:rPr>
                  </w:rPrChange>
                </w:rPr>
                <w:delText>1033</w:delText>
              </w:r>
            </w:del>
            <w:ins w:id="1985" w:author="Matt Masters" w:date="2020-12-02T17:58:00Z">
              <w:r w:rsidRPr="0093063F">
                <w:rPr>
                  <w:rFonts w:cs="Times New Roman"/>
                  <w:sz w:val="22"/>
                  <w:rPrChange w:id="1986" w:author="Matt Masters" w:date="2020-12-02T18:38:00Z">
                    <w:rPr>
                      <w:rFonts w:cs="Times New Roman"/>
                      <w:szCs w:val="24"/>
                    </w:rPr>
                  </w:rPrChange>
                </w:rPr>
                <w:t>1</w:t>
              </w:r>
            </w:ins>
            <w:ins w:id="1987" w:author="Matt Masters" w:date="2020-12-02T10:39:00Z">
              <w:r w:rsidR="002B1413" w:rsidRPr="0093063F">
                <w:rPr>
                  <w:rFonts w:cs="Times New Roman"/>
                  <w:sz w:val="22"/>
                  <w:rPrChange w:id="1988" w:author="Matt Masters" w:date="2020-12-02T18:38:00Z">
                    <w:rPr>
                      <w:rFonts w:cs="Times New Roman"/>
                      <w:szCs w:val="24"/>
                    </w:rPr>
                  </w:rPrChange>
                </w:rPr>
                <w:t>101</w:t>
              </w:r>
            </w:ins>
            <w:del w:id="1989" w:author="Matt Masters" w:date="2020-12-02T10:39:00Z">
              <w:r w:rsidRPr="0093063F" w:rsidDel="002B1413">
                <w:rPr>
                  <w:rFonts w:cs="Times New Roman"/>
                  <w:sz w:val="22"/>
                  <w:rPrChange w:id="1990" w:author="Matt Masters" w:date="2020-12-02T18:38:00Z">
                    <w:rPr>
                      <w:rFonts w:cs="Times New Roman"/>
                      <w:szCs w:val="24"/>
                    </w:rPr>
                  </w:rPrChange>
                </w:rPr>
                <w:delText>033</w:delText>
              </w:r>
            </w:del>
          </w:p>
        </w:tc>
        <w:tc>
          <w:tcPr>
            <w:tcW w:w="416" w:type="dxa"/>
            <w:tcPrChange w:id="1991" w:author="Matt Masters" w:date="2020-12-02T18:38:00Z">
              <w:tcPr>
                <w:tcW w:w="719" w:type="dxa"/>
              </w:tcPr>
            </w:tcPrChange>
          </w:tcPr>
          <w:p w14:paraId="668CAB80" w14:textId="77777777" w:rsidR="005074A5" w:rsidRPr="0093063F" w:rsidRDefault="005074A5" w:rsidP="005074A5">
            <w:pPr>
              <w:rPr>
                <w:rFonts w:cs="Times New Roman"/>
                <w:sz w:val="22"/>
                <w:rPrChange w:id="1992" w:author="Matt Masters" w:date="2020-12-02T18:38:00Z">
                  <w:rPr>
                    <w:rFonts w:cs="Times New Roman"/>
                    <w:szCs w:val="24"/>
                  </w:rPr>
                </w:rPrChange>
              </w:rPr>
            </w:pPr>
          </w:p>
        </w:tc>
        <w:tc>
          <w:tcPr>
            <w:tcW w:w="1731" w:type="dxa"/>
            <w:vAlign w:val="bottom"/>
            <w:tcPrChange w:id="1993" w:author="Matt Masters" w:date="2020-12-02T18:38:00Z">
              <w:tcPr>
                <w:tcW w:w="1081" w:type="dxa"/>
                <w:vAlign w:val="bottom"/>
              </w:tcPr>
            </w:tcPrChange>
          </w:tcPr>
          <w:p w14:paraId="3D9C3966" w14:textId="65C7AC55" w:rsidR="005074A5" w:rsidRPr="0093063F" w:rsidRDefault="005074A5" w:rsidP="005074A5">
            <w:pPr>
              <w:spacing w:line="259" w:lineRule="auto"/>
              <w:rPr>
                <w:rFonts w:cs="Times New Roman"/>
                <w:sz w:val="22"/>
                <w:vertAlign w:val="superscript"/>
                <w:rPrChange w:id="1994" w:author="Matt Masters" w:date="2020-12-02T18:38:00Z">
                  <w:rPr>
                    <w:rFonts w:cs="Times New Roman"/>
                    <w:szCs w:val="24"/>
                    <w:vertAlign w:val="superscript"/>
                  </w:rPr>
                </w:rPrChange>
              </w:rPr>
            </w:pPr>
            <w:r w:rsidRPr="0093063F">
              <w:rPr>
                <w:rFonts w:cs="Times New Roman"/>
                <w:sz w:val="22"/>
                <w:rPrChange w:id="1995" w:author="Matt Masters" w:date="2020-12-02T18:38:00Z">
                  <w:rPr>
                    <w:rFonts w:cs="Times New Roman"/>
                    <w:szCs w:val="24"/>
                  </w:rPr>
                </w:rPrChange>
              </w:rPr>
              <w:t>1.</w:t>
            </w:r>
            <w:del w:id="1996" w:author="Matt Masters" w:date="2020-12-02T17:58:00Z">
              <w:r w:rsidRPr="0093063F">
                <w:rPr>
                  <w:rFonts w:cs="Times New Roman"/>
                  <w:sz w:val="22"/>
                  <w:rPrChange w:id="1997" w:author="Matt Masters" w:date="2020-12-02T18:38:00Z">
                    <w:rPr>
                      <w:rFonts w:cs="Times New Roman"/>
                      <w:szCs w:val="24"/>
                    </w:rPr>
                  </w:rPrChange>
                </w:rPr>
                <w:delText>1084</w:delText>
              </w:r>
              <w:r w:rsidRPr="0093063F">
                <w:rPr>
                  <w:rFonts w:cs="Times New Roman"/>
                  <w:sz w:val="22"/>
                  <w:vertAlign w:val="superscript"/>
                  <w:rPrChange w:id="1998" w:author="Matt Masters" w:date="2020-12-02T18:38:00Z">
                    <w:rPr>
                      <w:rFonts w:cs="Times New Roman"/>
                      <w:szCs w:val="24"/>
                      <w:vertAlign w:val="superscript"/>
                    </w:rPr>
                  </w:rPrChange>
                </w:rPr>
                <w:delText>a</w:delText>
              </w:r>
            </w:del>
            <w:ins w:id="1999" w:author="Matt Masters" w:date="2020-12-02T17:58:00Z">
              <w:r w:rsidRPr="0093063F">
                <w:rPr>
                  <w:rFonts w:cs="Times New Roman"/>
                  <w:sz w:val="22"/>
                  <w:rPrChange w:id="2000" w:author="Matt Masters" w:date="2020-12-02T18:38:00Z">
                    <w:rPr>
                      <w:rFonts w:cs="Times New Roman"/>
                      <w:szCs w:val="24"/>
                    </w:rPr>
                  </w:rPrChange>
                </w:rPr>
                <w:t>1</w:t>
              </w:r>
            </w:ins>
            <w:ins w:id="2001" w:author="Matt Masters" w:date="2020-12-02T11:11:00Z">
              <w:r w:rsidR="00353DE9" w:rsidRPr="0093063F">
                <w:rPr>
                  <w:rFonts w:cs="Times New Roman"/>
                  <w:sz w:val="22"/>
                  <w:rPrChange w:id="2002" w:author="Matt Masters" w:date="2020-12-02T18:38:00Z">
                    <w:rPr>
                      <w:rFonts w:cs="Times New Roman"/>
                      <w:szCs w:val="24"/>
                    </w:rPr>
                  </w:rPrChange>
                </w:rPr>
                <w:t>150</w:t>
              </w:r>
            </w:ins>
            <w:del w:id="2003" w:author="Matt Masters" w:date="2020-12-02T11:11:00Z">
              <w:r w:rsidRPr="0093063F" w:rsidDel="00353DE9">
                <w:rPr>
                  <w:rFonts w:cs="Times New Roman"/>
                  <w:sz w:val="22"/>
                  <w:rPrChange w:id="2004" w:author="Matt Masters" w:date="2020-12-02T18:38:00Z">
                    <w:rPr>
                      <w:rFonts w:cs="Times New Roman"/>
                      <w:szCs w:val="24"/>
                    </w:rPr>
                  </w:rPrChange>
                </w:rPr>
                <w:delText>084</w:delText>
              </w:r>
            </w:del>
            <w:ins w:id="2005" w:author="Matt Masters" w:date="2020-12-02T17:58:00Z">
              <w:r w:rsidRPr="0093063F">
                <w:rPr>
                  <w:rFonts w:cs="Times New Roman"/>
                  <w:sz w:val="22"/>
                  <w:vertAlign w:val="superscript"/>
                  <w:rPrChange w:id="2006" w:author="Matt Masters" w:date="2020-12-02T18:38:00Z">
                    <w:rPr>
                      <w:rFonts w:cs="Times New Roman"/>
                      <w:szCs w:val="24"/>
                      <w:vertAlign w:val="superscript"/>
                    </w:rPr>
                  </w:rPrChange>
                </w:rPr>
                <w:t>a</w:t>
              </w:r>
            </w:ins>
          </w:p>
        </w:tc>
        <w:tc>
          <w:tcPr>
            <w:tcW w:w="1683" w:type="dxa"/>
            <w:tcPrChange w:id="2007" w:author="Matt Masters" w:date="2020-12-02T18:38:00Z">
              <w:tcPr>
                <w:tcW w:w="1710" w:type="dxa"/>
              </w:tcPr>
            </w:tcPrChange>
          </w:tcPr>
          <w:p w14:paraId="2D52C71C" w14:textId="19DBCFA5" w:rsidR="005074A5" w:rsidRPr="0093063F" w:rsidRDefault="005074A5" w:rsidP="005074A5">
            <w:pPr>
              <w:spacing w:line="259" w:lineRule="auto"/>
              <w:jc w:val="center"/>
              <w:rPr>
                <w:rFonts w:cs="Times New Roman"/>
                <w:sz w:val="22"/>
                <w:rPrChange w:id="2008" w:author="Matt Masters" w:date="2020-12-02T18:38:00Z">
                  <w:rPr>
                    <w:rFonts w:cs="Times New Roman"/>
                    <w:szCs w:val="24"/>
                  </w:rPr>
                </w:rPrChange>
              </w:rPr>
            </w:pPr>
            <w:r w:rsidRPr="0093063F">
              <w:rPr>
                <w:rFonts w:cs="Times New Roman"/>
                <w:sz w:val="22"/>
                <w:rPrChange w:id="2009" w:author="Matt Masters" w:date="2020-12-02T18:38:00Z">
                  <w:rPr>
                    <w:rFonts w:cs="Times New Roman"/>
                    <w:szCs w:val="24"/>
                  </w:rPr>
                </w:rPrChange>
              </w:rPr>
              <w:t>1.</w:t>
            </w:r>
            <w:del w:id="2010" w:author="Matt Masters" w:date="2020-12-02T17:58:00Z">
              <w:r w:rsidRPr="0093063F">
                <w:rPr>
                  <w:rFonts w:cs="Times New Roman"/>
                  <w:sz w:val="22"/>
                  <w:rPrChange w:id="2011" w:author="Matt Masters" w:date="2020-12-02T18:38:00Z">
                    <w:rPr>
                      <w:rFonts w:cs="Times New Roman"/>
                      <w:szCs w:val="24"/>
                    </w:rPr>
                  </w:rPrChange>
                </w:rPr>
                <w:delText>0670</w:delText>
              </w:r>
            </w:del>
            <w:ins w:id="2012" w:author="Matt Masters" w:date="2020-12-02T17:58:00Z">
              <w:r w:rsidRPr="0093063F">
                <w:rPr>
                  <w:rFonts w:cs="Times New Roman"/>
                  <w:sz w:val="22"/>
                  <w:rPrChange w:id="2013" w:author="Matt Masters" w:date="2020-12-02T18:38:00Z">
                    <w:rPr>
                      <w:rFonts w:cs="Times New Roman"/>
                      <w:szCs w:val="24"/>
                    </w:rPr>
                  </w:rPrChange>
                </w:rPr>
                <w:t>0</w:t>
              </w:r>
            </w:ins>
            <w:ins w:id="2014" w:author="Matt Masters" w:date="2020-12-02T11:11:00Z">
              <w:r w:rsidR="00353DE9" w:rsidRPr="0093063F">
                <w:rPr>
                  <w:rFonts w:cs="Times New Roman"/>
                  <w:sz w:val="22"/>
                  <w:rPrChange w:id="2015" w:author="Matt Masters" w:date="2020-12-02T18:38:00Z">
                    <w:rPr>
                      <w:rFonts w:cs="Times New Roman"/>
                      <w:szCs w:val="24"/>
                    </w:rPr>
                  </w:rPrChange>
                </w:rPr>
                <w:t>732</w:t>
              </w:r>
            </w:ins>
            <w:del w:id="2016" w:author="Matt Masters" w:date="2020-12-02T11:11:00Z">
              <w:r w:rsidRPr="0093063F" w:rsidDel="00353DE9">
                <w:rPr>
                  <w:rFonts w:cs="Times New Roman"/>
                  <w:sz w:val="22"/>
                  <w:rPrChange w:id="2017" w:author="Matt Masters" w:date="2020-12-02T18:38:00Z">
                    <w:rPr>
                      <w:rFonts w:cs="Times New Roman"/>
                      <w:szCs w:val="24"/>
                    </w:rPr>
                  </w:rPrChange>
                </w:rPr>
                <w:delText>670</w:delText>
              </w:r>
            </w:del>
            <w:r w:rsidRPr="0093063F">
              <w:rPr>
                <w:rFonts w:cs="Times New Roman"/>
                <w:sz w:val="22"/>
                <w:rPrChange w:id="2018" w:author="Matt Masters" w:date="2020-12-02T18:38:00Z">
                  <w:rPr>
                    <w:rFonts w:cs="Times New Roman"/>
                    <w:szCs w:val="24"/>
                  </w:rPr>
                </w:rPrChange>
              </w:rPr>
              <w:t>-1.</w:t>
            </w:r>
            <w:del w:id="2019" w:author="Matt Masters" w:date="2020-12-02T17:58:00Z">
              <w:r w:rsidRPr="0093063F">
                <w:rPr>
                  <w:rFonts w:cs="Times New Roman"/>
                  <w:sz w:val="22"/>
                  <w:rPrChange w:id="2020" w:author="Matt Masters" w:date="2020-12-02T18:38:00Z">
                    <w:rPr>
                      <w:rFonts w:cs="Times New Roman"/>
                      <w:szCs w:val="24"/>
                    </w:rPr>
                  </w:rPrChange>
                </w:rPr>
                <w:delText>1515</w:delText>
              </w:r>
            </w:del>
            <w:ins w:id="2021" w:author="Matt Masters" w:date="2020-12-02T17:58:00Z">
              <w:r w:rsidRPr="0093063F">
                <w:rPr>
                  <w:rFonts w:cs="Times New Roman"/>
                  <w:sz w:val="22"/>
                  <w:rPrChange w:id="2022" w:author="Matt Masters" w:date="2020-12-02T18:38:00Z">
                    <w:rPr>
                      <w:rFonts w:cs="Times New Roman"/>
                      <w:szCs w:val="24"/>
                    </w:rPr>
                  </w:rPrChange>
                </w:rPr>
                <w:t>15</w:t>
              </w:r>
            </w:ins>
            <w:ins w:id="2023" w:author="Matt Masters" w:date="2020-12-02T11:11:00Z">
              <w:r w:rsidR="00353DE9" w:rsidRPr="0093063F">
                <w:rPr>
                  <w:rFonts w:cs="Times New Roman"/>
                  <w:sz w:val="22"/>
                  <w:rPrChange w:id="2024" w:author="Matt Masters" w:date="2020-12-02T18:38:00Z">
                    <w:rPr>
                      <w:rFonts w:cs="Times New Roman"/>
                      <w:szCs w:val="24"/>
                    </w:rPr>
                  </w:rPrChange>
                </w:rPr>
                <w:t>84</w:t>
              </w:r>
            </w:ins>
            <w:del w:id="2025" w:author="Matt Masters" w:date="2020-12-02T11:11:00Z">
              <w:r w:rsidRPr="0093063F" w:rsidDel="00353DE9">
                <w:rPr>
                  <w:rFonts w:cs="Times New Roman"/>
                  <w:sz w:val="22"/>
                  <w:rPrChange w:id="2026" w:author="Matt Masters" w:date="2020-12-02T18:38:00Z">
                    <w:rPr>
                      <w:rFonts w:cs="Times New Roman"/>
                      <w:szCs w:val="24"/>
                    </w:rPr>
                  </w:rPrChange>
                </w:rPr>
                <w:delText>15</w:delText>
              </w:r>
            </w:del>
          </w:p>
        </w:tc>
      </w:tr>
      <w:tr w:rsidR="00DC4150" w:rsidRPr="0093063F" w14:paraId="4DA1B0BB" w14:textId="77777777" w:rsidTr="0093063F">
        <w:trPr>
          <w:trHeight w:val="250"/>
          <w:trPrChange w:id="2027" w:author="Matt Masters" w:date="2020-12-02T18:38:00Z">
            <w:trPr>
              <w:trHeight w:val="250"/>
            </w:trPr>
          </w:trPrChange>
        </w:trPr>
        <w:tc>
          <w:tcPr>
            <w:tcW w:w="1800" w:type="dxa"/>
            <w:gridSpan w:val="2"/>
            <w:tcPrChange w:id="2028" w:author="Matt Masters" w:date="2020-12-02T18:38:00Z">
              <w:tcPr>
                <w:tcW w:w="2582" w:type="dxa"/>
                <w:gridSpan w:val="2"/>
              </w:tcPr>
            </w:tcPrChange>
          </w:tcPr>
          <w:p w14:paraId="2482792B" w14:textId="48022C2A" w:rsidR="00DC4150" w:rsidRPr="0093063F" w:rsidRDefault="00DC4150" w:rsidP="00DC4150">
            <w:pPr>
              <w:spacing w:line="259" w:lineRule="auto"/>
              <w:rPr>
                <w:rFonts w:cs="Times New Roman"/>
                <w:sz w:val="22"/>
                <w:rPrChange w:id="2029" w:author="Matt Masters" w:date="2020-12-02T18:38:00Z">
                  <w:rPr>
                    <w:rFonts w:cs="Times New Roman"/>
                    <w:szCs w:val="24"/>
                  </w:rPr>
                </w:rPrChange>
              </w:rPr>
            </w:pPr>
            <w:r w:rsidRPr="0093063F">
              <w:rPr>
                <w:rFonts w:cs="Times New Roman"/>
                <w:b/>
                <w:bCs/>
                <w:sz w:val="22"/>
                <w:rPrChange w:id="2030" w:author="Matt Masters" w:date="2020-12-02T18:38:00Z">
                  <w:rPr>
                    <w:rFonts w:cs="Times New Roman"/>
                    <w:b/>
                    <w:bCs/>
                    <w:szCs w:val="24"/>
                  </w:rPr>
                </w:rPrChange>
              </w:rPr>
              <w:t>Cancer Mortality</w:t>
            </w:r>
          </w:p>
        </w:tc>
        <w:tc>
          <w:tcPr>
            <w:tcW w:w="1687" w:type="dxa"/>
            <w:tcPrChange w:id="2031" w:author="Matt Masters" w:date="2020-12-02T18:38:00Z">
              <w:tcPr>
                <w:tcW w:w="1198" w:type="dxa"/>
              </w:tcPr>
            </w:tcPrChange>
          </w:tcPr>
          <w:p w14:paraId="3C6F2DA7" w14:textId="77777777" w:rsidR="00DC4150" w:rsidRPr="0093063F" w:rsidRDefault="00DC4150" w:rsidP="00DC4150">
            <w:pPr>
              <w:spacing w:line="259" w:lineRule="auto"/>
              <w:rPr>
                <w:rFonts w:cs="Times New Roman"/>
                <w:sz w:val="22"/>
                <w:rPrChange w:id="2032" w:author="Matt Masters" w:date="2020-12-02T18:38:00Z">
                  <w:rPr>
                    <w:rFonts w:cs="Times New Roman"/>
                    <w:szCs w:val="24"/>
                  </w:rPr>
                </w:rPrChange>
              </w:rPr>
            </w:pPr>
          </w:p>
        </w:tc>
        <w:tc>
          <w:tcPr>
            <w:tcW w:w="1683" w:type="dxa"/>
            <w:tcPrChange w:id="2033" w:author="Matt Masters" w:date="2020-12-02T18:38:00Z">
              <w:tcPr>
                <w:tcW w:w="1710" w:type="dxa"/>
              </w:tcPr>
            </w:tcPrChange>
          </w:tcPr>
          <w:p w14:paraId="10374101" w14:textId="77777777" w:rsidR="00DC4150" w:rsidRPr="0093063F" w:rsidRDefault="00DC4150" w:rsidP="00DC4150">
            <w:pPr>
              <w:spacing w:line="259" w:lineRule="auto"/>
              <w:jc w:val="center"/>
              <w:rPr>
                <w:rFonts w:cs="Times New Roman"/>
                <w:sz w:val="22"/>
                <w:rPrChange w:id="2034" w:author="Matt Masters" w:date="2020-12-02T18:38:00Z">
                  <w:rPr>
                    <w:rFonts w:cs="Times New Roman"/>
                    <w:szCs w:val="24"/>
                  </w:rPr>
                </w:rPrChange>
              </w:rPr>
            </w:pPr>
          </w:p>
        </w:tc>
        <w:tc>
          <w:tcPr>
            <w:tcW w:w="416" w:type="dxa"/>
            <w:tcPrChange w:id="2035" w:author="Matt Masters" w:date="2020-12-02T18:38:00Z">
              <w:tcPr>
                <w:tcW w:w="719" w:type="dxa"/>
              </w:tcPr>
            </w:tcPrChange>
          </w:tcPr>
          <w:p w14:paraId="32C574F8" w14:textId="77777777" w:rsidR="00DC4150" w:rsidRPr="0093063F" w:rsidRDefault="00DC4150" w:rsidP="00DC4150">
            <w:pPr>
              <w:rPr>
                <w:rFonts w:cs="Times New Roman"/>
                <w:sz w:val="22"/>
                <w:rPrChange w:id="2036" w:author="Matt Masters" w:date="2020-12-02T18:38:00Z">
                  <w:rPr>
                    <w:rFonts w:cs="Times New Roman"/>
                    <w:szCs w:val="24"/>
                  </w:rPr>
                </w:rPrChange>
              </w:rPr>
            </w:pPr>
          </w:p>
        </w:tc>
        <w:tc>
          <w:tcPr>
            <w:tcW w:w="1731" w:type="dxa"/>
            <w:tcPrChange w:id="2037" w:author="Matt Masters" w:date="2020-12-02T18:38:00Z">
              <w:tcPr>
                <w:tcW w:w="1081" w:type="dxa"/>
              </w:tcPr>
            </w:tcPrChange>
          </w:tcPr>
          <w:p w14:paraId="5C250B02" w14:textId="77777777" w:rsidR="00DC4150" w:rsidRPr="0093063F" w:rsidRDefault="00DC4150" w:rsidP="00DC4150">
            <w:pPr>
              <w:spacing w:line="259" w:lineRule="auto"/>
              <w:rPr>
                <w:rFonts w:cs="Times New Roman"/>
                <w:sz w:val="22"/>
                <w:rPrChange w:id="2038" w:author="Matt Masters" w:date="2020-12-02T18:38:00Z">
                  <w:rPr>
                    <w:rFonts w:cs="Times New Roman"/>
                    <w:szCs w:val="24"/>
                  </w:rPr>
                </w:rPrChange>
              </w:rPr>
            </w:pPr>
          </w:p>
        </w:tc>
        <w:tc>
          <w:tcPr>
            <w:tcW w:w="1683" w:type="dxa"/>
            <w:tcPrChange w:id="2039" w:author="Matt Masters" w:date="2020-12-02T18:38:00Z">
              <w:tcPr>
                <w:tcW w:w="1710" w:type="dxa"/>
              </w:tcPr>
            </w:tcPrChange>
          </w:tcPr>
          <w:p w14:paraId="14243F6B" w14:textId="77777777" w:rsidR="00DC4150" w:rsidRPr="0093063F" w:rsidRDefault="00DC4150" w:rsidP="00DC4150">
            <w:pPr>
              <w:spacing w:line="259" w:lineRule="auto"/>
              <w:jc w:val="center"/>
              <w:rPr>
                <w:rFonts w:cs="Times New Roman"/>
                <w:sz w:val="22"/>
                <w:rPrChange w:id="2040" w:author="Matt Masters" w:date="2020-12-02T18:38:00Z">
                  <w:rPr>
                    <w:rFonts w:cs="Times New Roman"/>
                    <w:szCs w:val="24"/>
                  </w:rPr>
                </w:rPrChange>
              </w:rPr>
            </w:pPr>
          </w:p>
        </w:tc>
      </w:tr>
      <w:tr w:rsidR="005074A5" w:rsidRPr="0093063F" w14:paraId="0C192CB0" w14:textId="77777777" w:rsidTr="0093063F">
        <w:trPr>
          <w:trHeight w:val="250"/>
          <w:trPrChange w:id="2041" w:author="Matt Masters" w:date="2020-12-02T18:38:00Z">
            <w:trPr>
              <w:trHeight w:val="250"/>
            </w:trPr>
          </w:trPrChange>
        </w:trPr>
        <w:tc>
          <w:tcPr>
            <w:tcW w:w="1800" w:type="dxa"/>
            <w:gridSpan w:val="2"/>
            <w:tcPrChange w:id="2042" w:author="Matt Masters" w:date="2020-12-02T18:38:00Z">
              <w:tcPr>
                <w:tcW w:w="2582" w:type="dxa"/>
                <w:gridSpan w:val="2"/>
              </w:tcPr>
            </w:tcPrChange>
          </w:tcPr>
          <w:p w14:paraId="4F05CD00" w14:textId="59BB630E" w:rsidR="005074A5" w:rsidRPr="0093063F" w:rsidRDefault="005074A5" w:rsidP="005074A5">
            <w:pPr>
              <w:spacing w:line="259" w:lineRule="auto"/>
              <w:rPr>
                <w:rFonts w:cs="Times New Roman"/>
                <w:b/>
                <w:bCs/>
                <w:sz w:val="22"/>
                <w:rPrChange w:id="2043" w:author="Matt Masters" w:date="2020-12-02T18:38:00Z">
                  <w:rPr>
                    <w:rFonts w:cs="Times New Roman"/>
                    <w:b/>
                    <w:bCs/>
                    <w:szCs w:val="24"/>
                  </w:rPr>
                </w:rPrChange>
              </w:rPr>
            </w:pPr>
            <w:r w:rsidRPr="0093063F">
              <w:rPr>
                <w:rFonts w:cs="Times New Roman"/>
                <w:sz w:val="22"/>
                <w:rPrChange w:id="2044" w:author="Matt Masters" w:date="2020-12-02T18:38:00Z">
                  <w:rPr>
                    <w:rFonts w:cs="Times New Roman"/>
                    <w:szCs w:val="24"/>
                  </w:rPr>
                </w:rPrChange>
              </w:rPr>
              <w:t>Neither isolated</w:t>
            </w:r>
          </w:p>
        </w:tc>
        <w:tc>
          <w:tcPr>
            <w:tcW w:w="1687" w:type="dxa"/>
            <w:tcPrChange w:id="2045" w:author="Matt Masters" w:date="2020-12-02T18:38:00Z">
              <w:tcPr>
                <w:tcW w:w="1198" w:type="dxa"/>
              </w:tcPr>
            </w:tcPrChange>
          </w:tcPr>
          <w:p w14:paraId="2C965563" w14:textId="77777777" w:rsidR="005074A5" w:rsidRPr="0093063F" w:rsidRDefault="005074A5" w:rsidP="005074A5">
            <w:pPr>
              <w:spacing w:line="259" w:lineRule="auto"/>
              <w:rPr>
                <w:rFonts w:cs="Times New Roman"/>
                <w:sz w:val="22"/>
                <w:rPrChange w:id="2046" w:author="Matt Masters" w:date="2020-12-02T18:38:00Z">
                  <w:rPr>
                    <w:rFonts w:cs="Times New Roman"/>
                    <w:szCs w:val="24"/>
                  </w:rPr>
                </w:rPrChange>
              </w:rPr>
            </w:pPr>
            <w:r w:rsidRPr="0093063F">
              <w:rPr>
                <w:rFonts w:cs="Times New Roman"/>
                <w:sz w:val="22"/>
                <w:rPrChange w:id="2047" w:author="Matt Masters" w:date="2020-12-02T18:38:00Z">
                  <w:rPr>
                    <w:rFonts w:cs="Times New Roman"/>
                    <w:szCs w:val="24"/>
                  </w:rPr>
                </w:rPrChange>
              </w:rPr>
              <w:t>1.0000</w:t>
            </w:r>
          </w:p>
        </w:tc>
        <w:tc>
          <w:tcPr>
            <w:tcW w:w="1683" w:type="dxa"/>
            <w:tcPrChange w:id="2048" w:author="Matt Masters" w:date="2020-12-02T18:38:00Z">
              <w:tcPr>
                <w:tcW w:w="1710" w:type="dxa"/>
              </w:tcPr>
            </w:tcPrChange>
          </w:tcPr>
          <w:p w14:paraId="1E568F62" w14:textId="77777777" w:rsidR="005074A5" w:rsidRPr="0093063F" w:rsidRDefault="005074A5" w:rsidP="005074A5">
            <w:pPr>
              <w:spacing w:line="259" w:lineRule="auto"/>
              <w:jc w:val="center"/>
              <w:rPr>
                <w:rFonts w:cs="Times New Roman"/>
                <w:sz w:val="22"/>
                <w:rPrChange w:id="2049" w:author="Matt Masters" w:date="2020-12-02T18:38:00Z">
                  <w:rPr>
                    <w:rFonts w:cs="Times New Roman"/>
                    <w:szCs w:val="24"/>
                  </w:rPr>
                </w:rPrChange>
              </w:rPr>
            </w:pPr>
            <w:r w:rsidRPr="0093063F">
              <w:rPr>
                <w:rFonts w:cs="Times New Roman"/>
                <w:sz w:val="22"/>
                <w:rPrChange w:id="2050" w:author="Matt Masters" w:date="2020-12-02T18:38:00Z">
                  <w:rPr>
                    <w:rFonts w:cs="Times New Roman"/>
                    <w:szCs w:val="24"/>
                  </w:rPr>
                </w:rPrChange>
              </w:rPr>
              <w:t>Ref.</w:t>
            </w:r>
          </w:p>
        </w:tc>
        <w:tc>
          <w:tcPr>
            <w:tcW w:w="416" w:type="dxa"/>
            <w:tcPrChange w:id="2051" w:author="Matt Masters" w:date="2020-12-02T18:38:00Z">
              <w:tcPr>
                <w:tcW w:w="719" w:type="dxa"/>
              </w:tcPr>
            </w:tcPrChange>
          </w:tcPr>
          <w:p w14:paraId="79C762F6" w14:textId="77777777" w:rsidR="005074A5" w:rsidRPr="0093063F" w:rsidRDefault="005074A5" w:rsidP="005074A5">
            <w:pPr>
              <w:rPr>
                <w:rFonts w:cs="Times New Roman"/>
                <w:sz w:val="22"/>
                <w:rPrChange w:id="2052" w:author="Matt Masters" w:date="2020-12-02T18:38:00Z">
                  <w:rPr>
                    <w:rFonts w:cs="Times New Roman"/>
                    <w:szCs w:val="24"/>
                  </w:rPr>
                </w:rPrChange>
              </w:rPr>
            </w:pPr>
          </w:p>
        </w:tc>
        <w:tc>
          <w:tcPr>
            <w:tcW w:w="1731" w:type="dxa"/>
            <w:tcPrChange w:id="2053" w:author="Matt Masters" w:date="2020-12-02T18:38:00Z">
              <w:tcPr>
                <w:tcW w:w="1081" w:type="dxa"/>
              </w:tcPr>
            </w:tcPrChange>
          </w:tcPr>
          <w:p w14:paraId="712C78B1" w14:textId="77777777" w:rsidR="005074A5" w:rsidRPr="0093063F" w:rsidRDefault="005074A5" w:rsidP="005074A5">
            <w:pPr>
              <w:spacing w:line="259" w:lineRule="auto"/>
              <w:rPr>
                <w:rFonts w:cs="Times New Roman"/>
                <w:sz w:val="22"/>
                <w:rPrChange w:id="2054" w:author="Matt Masters" w:date="2020-12-02T18:38:00Z">
                  <w:rPr>
                    <w:rFonts w:cs="Times New Roman"/>
                    <w:szCs w:val="24"/>
                  </w:rPr>
                </w:rPrChange>
              </w:rPr>
            </w:pPr>
            <w:r w:rsidRPr="0093063F">
              <w:rPr>
                <w:rFonts w:cs="Times New Roman"/>
                <w:sz w:val="22"/>
                <w:rPrChange w:id="2055" w:author="Matt Masters" w:date="2020-12-02T18:38:00Z">
                  <w:rPr>
                    <w:rFonts w:cs="Times New Roman"/>
                    <w:szCs w:val="24"/>
                  </w:rPr>
                </w:rPrChange>
              </w:rPr>
              <w:t>1.0000</w:t>
            </w:r>
          </w:p>
        </w:tc>
        <w:tc>
          <w:tcPr>
            <w:tcW w:w="1683" w:type="dxa"/>
            <w:tcPrChange w:id="2056" w:author="Matt Masters" w:date="2020-12-02T18:38:00Z">
              <w:tcPr>
                <w:tcW w:w="1710" w:type="dxa"/>
              </w:tcPr>
            </w:tcPrChange>
          </w:tcPr>
          <w:p w14:paraId="521F0BEC" w14:textId="77777777" w:rsidR="005074A5" w:rsidRPr="0093063F" w:rsidRDefault="005074A5" w:rsidP="005074A5">
            <w:pPr>
              <w:spacing w:line="259" w:lineRule="auto"/>
              <w:jc w:val="center"/>
              <w:rPr>
                <w:rFonts w:cs="Times New Roman"/>
                <w:sz w:val="22"/>
                <w:rPrChange w:id="2057" w:author="Matt Masters" w:date="2020-12-02T18:38:00Z">
                  <w:rPr>
                    <w:rFonts w:cs="Times New Roman"/>
                    <w:szCs w:val="24"/>
                  </w:rPr>
                </w:rPrChange>
              </w:rPr>
            </w:pPr>
            <w:r w:rsidRPr="0093063F">
              <w:rPr>
                <w:rFonts w:cs="Times New Roman"/>
                <w:sz w:val="22"/>
                <w:rPrChange w:id="2058" w:author="Matt Masters" w:date="2020-12-02T18:38:00Z">
                  <w:rPr>
                    <w:rFonts w:cs="Times New Roman"/>
                    <w:szCs w:val="24"/>
                  </w:rPr>
                </w:rPrChange>
              </w:rPr>
              <w:t>Ref.</w:t>
            </w:r>
          </w:p>
        </w:tc>
      </w:tr>
      <w:tr w:rsidR="005074A5" w:rsidRPr="0093063F" w14:paraId="2E8A4482" w14:textId="77777777" w:rsidTr="0093063F">
        <w:trPr>
          <w:trHeight w:val="250"/>
          <w:trPrChange w:id="2059" w:author="Matt Masters" w:date="2020-12-02T18:38:00Z">
            <w:trPr>
              <w:trHeight w:val="250"/>
            </w:trPr>
          </w:trPrChange>
        </w:trPr>
        <w:tc>
          <w:tcPr>
            <w:tcW w:w="1800" w:type="dxa"/>
            <w:gridSpan w:val="2"/>
            <w:tcPrChange w:id="2060" w:author="Matt Masters" w:date="2020-12-02T18:38:00Z">
              <w:tcPr>
                <w:tcW w:w="2582" w:type="dxa"/>
                <w:gridSpan w:val="2"/>
              </w:tcPr>
            </w:tcPrChange>
          </w:tcPr>
          <w:p w14:paraId="3CD40825" w14:textId="51CA6EDF" w:rsidR="005074A5" w:rsidRPr="0093063F" w:rsidRDefault="005074A5" w:rsidP="005074A5">
            <w:pPr>
              <w:spacing w:line="259" w:lineRule="auto"/>
              <w:rPr>
                <w:rFonts w:cs="Times New Roman"/>
                <w:sz w:val="22"/>
                <w:rPrChange w:id="2061" w:author="Matt Masters" w:date="2020-12-02T18:38:00Z">
                  <w:rPr>
                    <w:rFonts w:cs="Times New Roman"/>
                    <w:szCs w:val="24"/>
                  </w:rPr>
                </w:rPrChange>
              </w:rPr>
            </w:pPr>
            <w:r w:rsidRPr="0093063F">
              <w:rPr>
                <w:rFonts w:cs="Times New Roman"/>
                <w:sz w:val="22"/>
                <w:rPrChange w:id="2062" w:author="Matt Masters" w:date="2020-12-02T18:38:00Z">
                  <w:rPr>
                    <w:rFonts w:cs="Times New Roman"/>
                    <w:szCs w:val="24"/>
                  </w:rPr>
                </w:rPrChange>
              </w:rPr>
              <w:t>Husband isolated</w:t>
            </w:r>
          </w:p>
        </w:tc>
        <w:tc>
          <w:tcPr>
            <w:tcW w:w="1687" w:type="dxa"/>
            <w:tcPrChange w:id="2063" w:author="Matt Masters" w:date="2020-12-02T18:38:00Z">
              <w:tcPr>
                <w:tcW w:w="1198" w:type="dxa"/>
              </w:tcPr>
            </w:tcPrChange>
          </w:tcPr>
          <w:p w14:paraId="2D4953BA" w14:textId="785D4A48" w:rsidR="005074A5" w:rsidRPr="0093063F" w:rsidRDefault="005074A5" w:rsidP="005074A5">
            <w:pPr>
              <w:spacing w:line="259" w:lineRule="auto"/>
              <w:rPr>
                <w:rFonts w:cs="Times New Roman"/>
                <w:sz w:val="22"/>
                <w:vertAlign w:val="superscript"/>
                <w:rPrChange w:id="2064" w:author="Matt Masters" w:date="2020-12-02T18:38:00Z">
                  <w:rPr>
                    <w:rFonts w:cs="Times New Roman"/>
                    <w:szCs w:val="24"/>
                    <w:vertAlign w:val="superscript"/>
                  </w:rPr>
                </w:rPrChange>
              </w:rPr>
            </w:pPr>
            <w:r w:rsidRPr="0093063F">
              <w:rPr>
                <w:rFonts w:cs="Times New Roman"/>
                <w:sz w:val="22"/>
                <w:rPrChange w:id="2065" w:author="Matt Masters" w:date="2020-12-02T18:38:00Z">
                  <w:rPr>
                    <w:rFonts w:cs="Times New Roman"/>
                    <w:szCs w:val="24"/>
                  </w:rPr>
                </w:rPrChange>
              </w:rPr>
              <w:t>1.</w:t>
            </w:r>
            <w:del w:id="2066" w:author="Matt Masters" w:date="2020-12-02T17:58:00Z">
              <w:r w:rsidRPr="0093063F">
                <w:rPr>
                  <w:rFonts w:cs="Times New Roman"/>
                  <w:sz w:val="22"/>
                  <w:rPrChange w:id="2067" w:author="Matt Masters" w:date="2020-12-02T18:38:00Z">
                    <w:rPr>
                      <w:rFonts w:cs="Times New Roman"/>
                      <w:szCs w:val="24"/>
                    </w:rPr>
                  </w:rPrChange>
                </w:rPr>
                <w:delText>0657</w:delText>
              </w:r>
              <w:r w:rsidRPr="0093063F">
                <w:rPr>
                  <w:rFonts w:cs="Times New Roman"/>
                  <w:sz w:val="22"/>
                  <w:vertAlign w:val="superscript"/>
                  <w:rPrChange w:id="2068" w:author="Matt Masters" w:date="2020-12-02T18:38:00Z">
                    <w:rPr>
                      <w:rFonts w:cs="Times New Roman"/>
                      <w:szCs w:val="24"/>
                      <w:vertAlign w:val="superscript"/>
                    </w:rPr>
                  </w:rPrChange>
                </w:rPr>
                <w:delText>c</w:delText>
              </w:r>
            </w:del>
            <w:ins w:id="2069" w:author="Matt Masters" w:date="2020-12-02T17:58:00Z">
              <w:r w:rsidRPr="0093063F">
                <w:rPr>
                  <w:rFonts w:cs="Times New Roman"/>
                  <w:sz w:val="22"/>
                  <w:rPrChange w:id="2070" w:author="Matt Masters" w:date="2020-12-02T18:38:00Z">
                    <w:rPr>
                      <w:rFonts w:cs="Times New Roman"/>
                      <w:szCs w:val="24"/>
                    </w:rPr>
                  </w:rPrChange>
                </w:rPr>
                <w:t>06</w:t>
              </w:r>
            </w:ins>
            <w:ins w:id="2071" w:author="Matt Masters" w:date="2020-12-02T10:43:00Z">
              <w:r w:rsidR="00550DCB" w:rsidRPr="0093063F">
                <w:rPr>
                  <w:rFonts w:cs="Times New Roman"/>
                  <w:sz w:val="22"/>
                  <w:rPrChange w:id="2072" w:author="Matt Masters" w:date="2020-12-02T18:38:00Z">
                    <w:rPr>
                      <w:rFonts w:cs="Times New Roman"/>
                      <w:szCs w:val="24"/>
                    </w:rPr>
                  </w:rPrChange>
                </w:rPr>
                <w:t>72</w:t>
              </w:r>
            </w:ins>
            <w:del w:id="2073" w:author="Matt Masters" w:date="2020-12-02T10:43:00Z">
              <w:r w:rsidRPr="0093063F" w:rsidDel="00550DCB">
                <w:rPr>
                  <w:rFonts w:cs="Times New Roman"/>
                  <w:sz w:val="22"/>
                  <w:rPrChange w:id="2074" w:author="Matt Masters" w:date="2020-12-02T18:38:00Z">
                    <w:rPr>
                      <w:rFonts w:cs="Times New Roman"/>
                      <w:szCs w:val="24"/>
                    </w:rPr>
                  </w:rPrChange>
                </w:rPr>
                <w:delText>57</w:delText>
              </w:r>
            </w:del>
            <w:ins w:id="2075" w:author="Matt Masters" w:date="2020-12-02T17:58:00Z">
              <w:r w:rsidRPr="0093063F">
                <w:rPr>
                  <w:rFonts w:cs="Times New Roman"/>
                  <w:sz w:val="22"/>
                  <w:vertAlign w:val="superscript"/>
                  <w:rPrChange w:id="2076" w:author="Matt Masters" w:date="2020-12-02T18:38:00Z">
                    <w:rPr>
                      <w:rFonts w:cs="Times New Roman"/>
                      <w:szCs w:val="24"/>
                      <w:vertAlign w:val="superscript"/>
                    </w:rPr>
                  </w:rPrChange>
                </w:rPr>
                <w:t>c</w:t>
              </w:r>
            </w:ins>
          </w:p>
        </w:tc>
        <w:tc>
          <w:tcPr>
            <w:tcW w:w="1683" w:type="dxa"/>
            <w:tcPrChange w:id="2077" w:author="Matt Masters" w:date="2020-12-02T18:38:00Z">
              <w:tcPr>
                <w:tcW w:w="1710" w:type="dxa"/>
              </w:tcPr>
            </w:tcPrChange>
          </w:tcPr>
          <w:p w14:paraId="711DC9B4" w14:textId="494C1425" w:rsidR="005074A5" w:rsidRPr="0093063F" w:rsidRDefault="005074A5" w:rsidP="005074A5">
            <w:pPr>
              <w:spacing w:line="259" w:lineRule="auto"/>
              <w:jc w:val="center"/>
              <w:rPr>
                <w:rFonts w:cs="Times New Roman"/>
                <w:sz w:val="22"/>
                <w:rPrChange w:id="2078" w:author="Matt Masters" w:date="2020-12-02T18:38:00Z">
                  <w:rPr>
                    <w:rFonts w:cs="Times New Roman"/>
                    <w:szCs w:val="24"/>
                  </w:rPr>
                </w:rPrChange>
              </w:rPr>
            </w:pPr>
            <w:r w:rsidRPr="0093063F">
              <w:rPr>
                <w:rFonts w:cs="Times New Roman"/>
                <w:sz w:val="22"/>
                <w:rPrChange w:id="2079" w:author="Matt Masters" w:date="2020-12-02T18:38:00Z">
                  <w:rPr>
                    <w:rFonts w:cs="Times New Roman"/>
                    <w:szCs w:val="24"/>
                  </w:rPr>
                </w:rPrChange>
              </w:rPr>
              <w:t>1.</w:t>
            </w:r>
            <w:del w:id="2080" w:author="Matt Masters" w:date="2020-12-02T17:58:00Z">
              <w:r w:rsidRPr="0093063F">
                <w:rPr>
                  <w:rFonts w:cs="Times New Roman"/>
                  <w:sz w:val="22"/>
                  <w:rPrChange w:id="2081" w:author="Matt Masters" w:date="2020-12-02T18:38:00Z">
                    <w:rPr>
                      <w:rFonts w:cs="Times New Roman"/>
                      <w:szCs w:val="24"/>
                    </w:rPr>
                  </w:rPrChange>
                </w:rPr>
                <w:delText>0128</w:delText>
              </w:r>
            </w:del>
            <w:ins w:id="2082" w:author="Matt Masters" w:date="2020-12-02T17:58:00Z">
              <w:r w:rsidRPr="0093063F">
                <w:rPr>
                  <w:rFonts w:cs="Times New Roman"/>
                  <w:sz w:val="22"/>
                  <w:rPrChange w:id="2083" w:author="Matt Masters" w:date="2020-12-02T18:38:00Z">
                    <w:rPr>
                      <w:rFonts w:cs="Times New Roman"/>
                      <w:szCs w:val="24"/>
                    </w:rPr>
                  </w:rPrChange>
                </w:rPr>
                <w:t>01</w:t>
              </w:r>
            </w:ins>
            <w:ins w:id="2084" w:author="Matt Masters" w:date="2020-12-02T10:44:00Z">
              <w:r w:rsidR="00550DCB" w:rsidRPr="0093063F">
                <w:rPr>
                  <w:rFonts w:cs="Times New Roman"/>
                  <w:sz w:val="22"/>
                  <w:rPrChange w:id="2085" w:author="Matt Masters" w:date="2020-12-02T18:38:00Z">
                    <w:rPr>
                      <w:rFonts w:cs="Times New Roman"/>
                      <w:szCs w:val="24"/>
                    </w:rPr>
                  </w:rPrChange>
                </w:rPr>
                <w:t>43</w:t>
              </w:r>
            </w:ins>
            <w:del w:id="2086" w:author="Matt Masters" w:date="2020-12-02T10:44:00Z">
              <w:r w:rsidRPr="0093063F" w:rsidDel="00550DCB">
                <w:rPr>
                  <w:rFonts w:cs="Times New Roman"/>
                  <w:sz w:val="22"/>
                  <w:rPrChange w:id="2087" w:author="Matt Masters" w:date="2020-12-02T18:38:00Z">
                    <w:rPr>
                      <w:rFonts w:cs="Times New Roman"/>
                      <w:szCs w:val="24"/>
                    </w:rPr>
                  </w:rPrChange>
                </w:rPr>
                <w:delText>28</w:delText>
              </w:r>
            </w:del>
            <w:r w:rsidRPr="0093063F">
              <w:rPr>
                <w:rFonts w:cs="Times New Roman"/>
                <w:sz w:val="22"/>
                <w:rPrChange w:id="2088" w:author="Matt Masters" w:date="2020-12-02T18:38:00Z">
                  <w:rPr>
                    <w:rFonts w:cs="Times New Roman"/>
                    <w:szCs w:val="24"/>
                  </w:rPr>
                </w:rPrChange>
              </w:rPr>
              <w:t>-1.</w:t>
            </w:r>
            <w:del w:id="2089" w:author="Matt Masters" w:date="2020-12-02T17:58:00Z">
              <w:r w:rsidRPr="0093063F">
                <w:rPr>
                  <w:rFonts w:cs="Times New Roman"/>
                  <w:sz w:val="22"/>
                  <w:rPrChange w:id="2090" w:author="Matt Masters" w:date="2020-12-02T18:38:00Z">
                    <w:rPr>
                      <w:rFonts w:cs="Times New Roman"/>
                      <w:szCs w:val="24"/>
                    </w:rPr>
                  </w:rPrChange>
                </w:rPr>
                <w:delText>1213</w:delText>
              </w:r>
            </w:del>
            <w:ins w:id="2091" w:author="Matt Masters" w:date="2020-12-02T17:58:00Z">
              <w:r w:rsidRPr="0093063F">
                <w:rPr>
                  <w:rFonts w:cs="Times New Roman"/>
                  <w:sz w:val="22"/>
                  <w:rPrChange w:id="2092" w:author="Matt Masters" w:date="2020-12-02T18:38:00Z">
                    <w:rPr>
                      <w:rFonts w:cs="Times New Roman"/>
                      <w:szCs w:val="24"/>
                    </w:rPr>
                  </w:rPrChange>
                </w:rPr>
                <w:t>12</w:t>
              </w:r>
            </w:ins>
            <w:ins w:id="2093" w:author="Matt Masters" w:date="2020-12-02T10:44:00Z">
              <w:r w:rsidR="00550DCB" w:rsidRPr="0093063F">
                <w:rPr>
                  <w:rFonts w:cs="Times New Roman"/>
                  <w:sz w:val="22"/>
                  <w:rPrChange w:id="2094" w:author="Matt Masters" w:date="2020-12-02T18:38:00Z">
                    <w:rPr>
                      <w:rFonts w:cs="Times New Roman"/>
                      <w:szCs w:val="24"/>
                    </w:rPr>
                  </w:rPrChange>
                </w:rPr>
                <w:t>29</w:t>
              </w:r>
            </w:ins>
            <w:del w:id="2095" w:author="Matt Masters" w:date="2020-12-02T10:44:00Z">
              <w:r w:rsidRPr="0093063F" w:rsidDel="00550DCB">
                <w:rPr>
                  <w:rFonts w:cs="Times New Roman"/>
                  <w:sz w:val="22"/>
                  <w:rPrChange w:id="2096" w:author="Matt Masters" w:date="2020-12-02T18:38:00Z">
                    <w:rPr>
                      <w:rFonts w:cs="Times New Roman"/>
                      <w:szCs w:val="24"/>
                    </w:rPr>
                  </w:rPrChange>
                </w:rPr>
                <w:delText>13</w:delText>
              </w:r>
            </w:del>
          </w:p>
        </w:tc>
        <w:tc>
          <w:tcPr>
            <w:tcW w:w="416" w:type="dxa"/>
            <w:tcPrChange w:id="2097" w:author="Matt Masters" w:date="2020-12-02T18:38:00Z">
              <w:tcPr>
                <w:tcW w:w="719" w:type="dxa"/>
              </w:tcPr>
            </w:tcPrChange>
          </w:tcPr>
          <w:p w14:paraId="1ECFF501" w14:textId="77777777" w:rsidR="005074A5" w:rsidRPr="0093063F" w:rsidRDefault="005074A5" w:rsidP="005074A5">
            <w:pPr>
              <w:rPr>
                <w:rFonts w:cs="Times New Roman"/>
                <w:sz w:val="22"/>
                <w:rPrChange w:id="2098" w:author="Matt Masters" w:date="2020-12-02T18:38:00Z">
                  <w:rPr>
                    <w:rFonts w:cs="Times New Roman"/>
                    <w:szCs w:val="24"/>
                  </w:rPr>
                </w:rPrChange>
              </w:rPr>
            </w:pPr>
          </w:p>
        </w:tc>
        <w:tc>
          <w:tcPr>
            <w:tcW w:w="1731" w:type="dxa"/>
            <w:tcPrChange w:id="2099" w:author="Matt Masters" w:date="2020-12-02T18:38:00Z">
              <w:tcPr>
                <w:tcW w:w="1081" w:type="dxa"/>
              </w:tcPr>
            </w:tcPrChange>
          </w:tcPr>
          <w:p w14:paraId="2AF6EF85" w14:textId="34CFAEEB" w:rsidR="005074A5" w:rsidRPr="0093063F" w:rsidRDefault="005074A5" w:rsidP="005074A5">
            <w:pPr>
              <w:spacing w:line="259" w:lineRule="auto"/>
              <w:rPr>
                <w:rFonts w:cs="Times New Roman"/>
                <w:sz w:val="22"/>
                <w:rPrChange w:id="2100" w:author="Matt Masters" w:date="2020-12-02T18:38:00Z">
                  <w:rPr>
                    <w:rFonts w:cs="Times New Roman"/>
                    <w:szCs w:val="24"/>
                  </w:rPr>
                </w:rPrChange>
              </w:rPr>
            </w:pPr>
            <w:r w:rsidRPr="0093063F">
              <w:rPr>
                <w:rFonts w:cs="Times New Roman"/>
                <w:sz w:val="22"/>
                <w:rPrChange w:id="2101" w:author="Matt Masters" w:date="2020-12-02T18:38:00Z">
                  <w:rPr>
                    <w:rFonts w:cs="Times New Roman"/>
                    <w:szCs w:val="24"/>
                  </w:rPr>
                </w:rPrChange>
              </w:rPr>
              <w:t>1.</w:t>
            </w:r>
            <w:del w:id="2102" w:author="Matt Masters" w:date="2020-12-02T17:58:00Z">
              <w:r w:rsidRPr="0093063F">
                <w:rPr>
                  <w:rFonts w:cs="Times New Roman"/>
                  <w:sz w:val="22"/>
                  <w:rPrChange w:id="2103" w:author="Matt Masters" w:date="2020-12-02T18:38:00Z">
                    <w:rPr>
                      <w:rFonts w:cs="Times New Roman"/>
                      <w:szCs w:val="24"/>
                    </w:rPr>
                  </w:rPrChange>
                </w:rPr>
                <w:delText>0561</w:delText>
              </w:r>
            </w:del>
            <w:ins w:id="2104" w:author="Matt Masters" w:date="2020-12-02T17:58:00Z">
              <w:r w:rsidRPr="0093063F">
                <w:rPr>
                  <w:rFonts w:cs="Times New Roman"/>
                  <w:sz w:val="22"/>
                  <w:rPrChange w:id="2105" w:author="Matt Masters" w:date="2020-12-02T18:38:00Z">
                    <w:rPr>
                      <w:rFonts w:cs="Times New Roman"/>
                      <w:szCs w:val="24"/>
                    </w:rPr>
                  </w:rPrChange>
                </w:rPr>
                <w:t>056</w:t>
              </w:r>
            </w:ins>
            <w:ins w:id="2106" w:author="Matt Masters" w:date="2020-12-02T11:13:00Z">
              <w:r w:rsidR="002F1FAE" w:rsidRPr="0093063F">
                <w:rPr>
                  <w:rFonts w:cs="Times New Roman"/>
                  <w:sz w:val="22"/>
                  <w:rPrChange w:id="2107" w:author="Matt Masters" w:date="2020-12-02T18:38:00Z">
                    <w:rPr>
                      <w:rFonts w:cs="Times New Roman"/>
                      <w:szCs w:val="24"/>
                    </w:rPr>
                  </w:rPrChange>
                </w:rPr>
                <w:t>8</w:t>
              </w:r>
            </w:ins>
            <w:del w:id="2108" w:author="Matt Masters" w:date="2020-12-02T11:13:00Z">
              <w:r w:rsidRPr="0093063F" w:rsidDel="002F1FAE">
                <w:rPr>
                  <w:rFonts w:cs="Times New Roman"/>
                  <w:sz w:val="22"/>
                  <w:rPrChange w:id="2109" w:author="Matt Masters" w:date="2020-12-02T18:38:00Z">
                    <w:rPr>
                      <w:rFonts w:cs="Times New Roman"/>
                      <w:szCs w:val="24"/>
                    </w:rPr>
                  </w:rPrChange>
                </w:rPr>
                <w:delText>1</w:delText>
              </w:r>
            </w:del>
          </w:p>
        </w:tc>
        <w:tc>
          <w:tcPr>
            <w:tcW w:w="1683" w:type="dxa"/>
            <w:tcPrChange w:id="2110" w:author="Matt Masters" w:date="2020-12-02T18:38:00Z">
              <w:tcPr>
                <w:tcW w:w="1710" w:type="dxa"/>
              </w:tcPr>
            </w:tcPrChange>
          </w:tcPr>
          <w:p w14:paraId="5E4F9815" w14:textId="669E1206" w:rsidR="005074A5" w:rsidRPr="0093063F" w:rsidRDefault="005074A5" w:rsidP="005074A5">
            <w:pPr>
              <w:spacing w:line="259" w:lineRule="auto"/>
              <w:jc w:val="center"/>
              <w:rPr>
                <w:rFonts w:cs="Times New Roman"/>
                <w:sz w:val="22"/>
                <w:rPrChange w:id="2111" w:author="Matt Masters" w:date="2020-12-02T18:38:00Z">
                  <w:rPr>
                    <w:rFonts w:cs="Times New Roman"/>
                    <w:szCs w:val="24"/>
                  </w:rPr>
                </w:rPrChange>
              </w:rPr>
            </w:pPr>
            <w:r w:rsidRPr="0093063F">
              <w:rPr>
                <w:rFonts w:cs="Times New Roman"/>
                <w:sz w:val="22"/>
                <w:rPrChange w:id="2112" w:author="Matt Masters" w:date="2020-12-02T18:38:00Z">
                  <w:rPr>
                    <w:rFonts w:cs="Times New Roman"/>
                    <w:szCs w:val="24"/>
                  </w:rPr>
                </w:rPrChange>
              </w:rPr>
              <w:t>0.</w:t>
            </w:r>
            <w:del w:id="2113" w:author="Matt Masters" w:date="2020-12-02T17:58:00Z">
              <w:r w:rsidRPr="0093063F">
                <w:rPr>
                  <w:rFonts w:cs="Times New Roman"/>
                  <w:sz w:val="22"/>
                  <w:rPrChange w:id="2114" w:author="Matt Masters" w:date="2020-12-02T18:38:00Z">
                    <w:rPr>
                      <w:rFonts w:cs="Times New Roman"/>
                      <w:szCs w:val="24"/>
                    </w:rPr>
                  </w:rPrChange>
                </w:rPr>
                <w:delText>9976</w:delText>
              </w:r>
            </w:del>
            <w:ins w:id="2115" w:author="Matt Masters" w:date="2020-12-02T17:58:00Z">
              <w:r w:rsidRPr="0093063F">
                <w:rPr>
                  <w:rFonts w:cs="Times New Roman"/>
                  <w:sz w:val="22"/>
                  <w:rPrChange w:id="2116" w:author="Matt Masters" w:date="2020-12-02T18:38:00Z">
                    <w:rPr>
                      <w:rFonts w:cs="Times New Roman"/>
                      <w:szCs w:val="24"/>
                    </w:rPr>
                  </w:rPrChange>
                </w:rPr>
                <w:t>99</w:t>
              </w:r>
            </w:ins>
            <w:ins w:id="2117" w:author="Matt Masters" w:date="2020-12-02T11:13:00Z">
              <w:r w:rsidR="002F1FAE" w:rsidRPr="0093063F">
                <w:rPr>
                  <w:rFonts w:cs="Times New Roman"/>
                  <w:sz w:val="22"/>
                  <w:rPrChange w:id="2118" w:author="Matt Masters" w:date="2020-12-02T18:38:00Z">
                    <w:rPr>
                      <w:rFonts w:cs="Times New Roman"/>
                      <w:szCs w:val="24"/>
                    </w:rPr>
                  </w:rPrChange>
                </w:rPr>
                <w:t>82</w:t>
              </w:r>
            </w:ins>
            <w:del w:id="2119" w:author="Matt Masters" w:date="2020-12-02T11:13:00Z">
              <w:r w:rsidRPr="0093063F" w:rsidDel="002F1FAE">
                <w:rPr>
                  <w:rFonts w:cs="Times New Roman"/>
                  <w:sz w:val="22"/>
                  <w:rPrChange w:id="2120" w:author="Matt Masters" w:date="2020-12-02T18:38:00Z">
                    <w:rPr>
                      <w:rFonts w:cs="Times New Roman"/>
                      <w:szCs w:val="24"/>
                    </w:rPr>
                  </w:rPrChange>
                </w:rPr>
                <w:delText>76</w:delText>
              </w:r>
            </w:del>
            <w:r w:rsidRPr="0093063F">
              <w:rPr>
                <w:rFonts w:cs="Times New Roman"/>
                <w:sz w:val="22"/>
                <w:rPrChange w:id="2121" w:author="Matt Masters" w:date="2020-12-02T18:38:00Z">
                  <w:rPr>
                    <w:rFonts w:cs="Times New Roman"/>
                    <w:szCs w:val="24"/>
                  </w:rPr>
                </w:rPrChange>
              </w:rPr>
              <w:t>-1.</w:t>
            </w:r>
            <w:del w:id="2122" w:author="Matt Masters" w:date="2020-12-02T17:58:00Z">
              <w:r w:rsidRPr="0093063F">
                <w:rPr>
                  <w:rFonts w:cs="Times New Roman"/>
                  <w:sz w:val="22"/>
                  <w:rPrChange w:id="2123" w:author="Matt Masters" w:date="2020-12-02T18:38:00Z">
                    <w:rPr>
                      <w:rFonts w:cs="Times New Roman"/>
                      <w:szCs w:val="24"/>
                    </w:rPr>
                  </w:rPrChange>
                </w:rPr>
                <w:delText>1181</w:delText>
              </w:r>
            </w:del>
            <w:ins w:id="2124" w:author="Matt Masters" w:date="2020-12-02T17:58:00Z">
              <w:r w:rsidRPr="0093063F">
                <w:rPr>
                  <w:rFonts w:cs="Times New Roman"/>
                  <w:sz w:val="22"/>
                  <w:rPrChange w:id="2125" w:author="Matt Masters" w:date="2020-12-02T18:38:00Z">
                    <w:rPr>
                      <w:rFonts w:cs="Times New Roman"/>
                      <w:szCs w:val="24"/>
                    </w:rPr>
                  </w:rPrChange>
                </w:rPr>
                <w:t>118</w:t>
              </w:r>
            </w:ins>
            <w:ins w:id="2126" w:author="Matt Masters" w:date="2020-12-02T11:13:00Z">
              <w:r w:rsidR="002F1FAE" w:rsidRPr="0093063F">
                <w:rPr>
                  <w:rFonts w:cs="Times New Roman"/>
                  <w:sz w:val="22"/>
                  <w:rPrChange w:id="2127" w:author="Matt Masters" w:date="2020-12-02T18:38:00Z">
                    <w:rPr>
                      <w:rFonts w:cs="Times New Roman"/>
                      <w:szCs w:val="24"/>
                    </w:rPr>
                  </w:rPrChange>
                </w:rPr>
                <w:t>8</w:t>
              </w:r>
            </w:ins>
            <w:del w:id="2128" w:author="Matt Masters" w:date="2020-12-02T11:13:00Z">
              <w:r w:rsidRPr="0093063F" w:rsidDel="002F1FAE">
                <w:rPr>
                  <w:rFonts w:cs="Times New Roman"/>
                  <w:sz w:val="22"/>
                  <w:rPrChange w:id="2129" w:author="Matt Masters" w:date="2020-12-02T18:38:00Z">
                    <w:rPr>
                      <w:rFonts w:cs="Times New Roman"/>
                      <w:szCs w:val="24"/>
                    </w:rPr>
                  </w:rPrChange>
                </w:rPr>
                <w:delText>1</w:delText>
              </w:r>
            </w:del>
          </w:p>
        </w:tc>
      </w:tr>
      <w:tr w:rsidR="005074A5" w:rsidRPr="0093063F" w14:paraId="4B0C4ADF" w14:textId="77777777" w:rsidTr="0093063F">
        <w:trPr>
          <w:trHeight w:val="250"/>
          <w:trPrChange w:id="2130" w:author="Matt Masters" w:date="2020-12-02T18:38:00Z">
            <w:trPr>
              <w:trHeight w:val="250"/>
            </w:trPr>
          </w:trPrChange>
        </w:trPr>
        <w:tc>
          <w:tcPr>
            <w:tcW w:w="1800" w:type="dxa"/>
            <w:gridSpan w:val="2"/>
            <w:tcPrChange w:id="2131" w:author="Matt Masters" w:date="2020-12-02T18:38:00Z">
              <w:tcPr>
                <w:tcW w:w="2582" w:type="dxa"/>
                <w:gridSpan w:val="2"/>
              </w:tcPr>
            </w:tcPrChange>
          </w:tcPr>
          <w:p w14:paraId="0972F1C4" w14:textId="16D5C7E3" w:rsidR="005074A5" w:rsidRPr="0093063F" w:rsidRDefault="005074A5" w:rsidP="005074A5">
            <w:pPr>
              <w:spacing w:line="259" w:lineRule="auto"/>
              <w:rPr>
                <w:rFonts w:cs="Times New Roman"/>
                <w:sz w:val="22"/>
                <w:rPrChange w:id="2132" w:author="Matt Masters" w:date="2020-12-02T18:38:00Z">
                  <w:rPr>
                    <w:rFonts w:cs="Times New Roman"/>
                    <w:szCs w:val="24"/>
                  </w:rPr>
                </w:rPrChange>
              </w:rPr>
            </w:pPr>
            <w:r w:rsidRPr="0093063F">
              <w:rPr>
                <w:rFonts w:cs="Times New Roman"/>
                <w:sz w:val="22"/>
                <w:rPrChange w:id="2133" w:author="Matt Masters" w:date="2020-12-02T18:38:00Z">
                  <w:rPr>
                    <w:rFonts w:cs="Times New Roman"/>
                    <w:szCs w:val="24"/>
                  </w:rPr>
                </w:rPrChange>
              </w:rPr>
              <w:lastRenderedPageBreak/>
              <w:t>Wife isolated</w:t>
            </w:r>
          </w:p>
        </w:tc>
        <w:tc>
          <w:tcPr>
            <w:tcW w:w="1687" w:type="dxa"/>
            <w:tcPrChange w:id="2134" w:author="Matt Masters" w:date="2020-12-02T18:38:00Z">
              <w:tcPr>
                <w:tcW w:w="1198" w:type="dxa"/>
              </w:tcPr>
            </w:tcPrChange>
          </w:tcPr>
          <w:p w14:paraId="19B1AB12" w14:textId="3DDD31A1" w:rsidR="005074A5" w:rsidRPr="0093063F" w:rsidRDefault="005074A5" w:rsidP="005074A5">
            <w:pPr>
              <w:spacing w:line="259" w:lineRule="auto"/>
              <w:rPr>
                <w:rFonts w:cs="Times New Roman"/>
                <w:sz w:val="22"/>
                <w:rPrChange w:id="2135" w:author="Matt Masters" w:date="2020-12-02T18:38:00Z">
                  <w:rPr>
                    <w:rFonts w:cs="Times New Roman"/>
                    <w:szCs w:val="24"/>
                  </w:rPr>
                </w:rPrChange>
              </w:rPr>
            </w:pPr>
            <w:r w:rsidRPr="0093063F">
              <w:rPr>
                <w:rFonts w:cs="Times New Roman"/>
                <w:sz w:val="22"/>
                <w:rPrChange w:id="2136" w:author="Matt Masters" w:date="2020-12-02T18:38:00Z">
                  <w:rPr>
                    <w:rFonts w:cs="Times New Roman"/>
                    <w:szCs w:val="24"/>
                  </w:rPr>
                </w:rPrChange>
              </w:rPr>
              <w:t>1.</w:t>
            </w:r>
            <w:del w:id="2137" w:author="Matt Masters" w:date="2020-12-02T17:58:00Z">
              <w:r w:rsidRPr="0093063F">
                <w:rPr>
                  <w:rFonts w:cs="Times New Roman"/>
                  <w:sz w:val="22"/>
                  <w:rPrChange w:id="2138" w:author="Matt Masters" w:date="2020-12-02T18:38:00Z">
                    <w:rPr>
                      <w:rFonts w:cs="Times New Roman"/>
                      <w:szCs w:val="24"/>
                    </w:rPr>
                  </w:rPrChange>
                </w:rPr>
                <w:delText>0371</w:delText>
              </w:r>
            </w:del>
            <w:ins w:id="2139" w:author="Matt Masters" w:date="2020-12-02T17:58:00Z">
              <w:r w:rsidRPr="0093063F">
                <w:rPr>
                  <w:rFonts w:cs="Times New Roman"/>
                  <w:sz w:val="22"/>
                  <w:rPrChange w:id="2140" w:author="Matt Masters" w:date="2020-12-02T18:38:00Z">
                    <w:rPr>
                      <w:rFonts w:cs="Times New Roman"/>
                      <w:szCs w:val="24"/>
                    </w:rPr>
                  </w:rPrChange>
                </w:rPr>
                <w:t>0</w:t>
              </w:r>
            </w:ins>
            <w:ins w:id="2141" w:author="Matt Masters" w:date="2020-12-02T10:44:00Z">
              <w:r w:rsidR="00550DCB" w:rsidRPr="0093063F">
                <w:rPr>
                  <w:rFonts w:cs="Times New Roman"/>
                  <w:sz w:val="22"/>
                  <w:rPrChange w:id="2142" w:author="Matt Masters" w:date="2020-12-02T18:38:00Z">
                    <w:rPr>
                      <w:rFonts w:cs="Times New Roman"/>
                      <w:szCs w:val="24"/>
                    </w:rPr>
                  </w:rPrChange>
                </w:rPr>
                <w:t>408</w:t>
              </w:r>
            </w:ins>
            <w:del w:id="2143" w:author="Matt Masters" w:date="2020-12-02T10:44:00Z">
              <w:r w:rsidRPr="0093063F" w:rsidDel="00550DCB">
                <w:rPr>
                  <w:rFonts w:cs="Times New Roman"/>
                  <w:sz w:val="22"/>
                  <w:rPrChange w:id="2144" w:author="Matt Masters" w:date="2020-12-02T18:38:00Z">
                    <w:rPr>
                      <w:rFonts w:cs="Times New Roman"/>
                      <w:szCs w:val="24"/>
                    </w:rPr>
                  </w:rPrChange>
                </w:rPr>
                <w:delText>371</w:delText>
              </w:r>
            </w:del>
          </w:p>
        </w:tc>
        <w:tc>
          <w:tcPr>
            <w:tcW w:w="1683" w:type="dxa"/>
            <w:tcPrChange w:id="2145" w:author="Matt Masters" w:date="2020-12-02T18:38:00Z">
              <w:tcPr>
                <w:tcW w:w="1710" w:type="dxa"/>
              </w:tcPr>
            </w:tcPrChange>
          </w:tcPr>
          <w:p w14:paraId="4FFC9439" w14:textId="5489BE18" w:rsidR="005074A5" w:rsidRPr="0093063F" w:rsidRDefault="005074A5" w:rsidP="005074A5">
            <w:pPr>
              <w:spacing w:line="259" w:lineRule="auto"/>
              <w:jc w:val="center"/>
              <w:rPr>
                <w:rFonts w:cs="Times New Roman"/>
                <w:sz w:val="22"/>
                <w:rPrChange w:id="2146" w:author="Matt Masters" w:date="2020-12-02T18:38:00Z">
                  <w:rPr>
                    <w:rFonts w:cs="Times New Roman"/>
                    <w:szCs w:val="24"/>
                  </w:rPr>
                </w:rPrChange>
              </w:rPr>
            </w:pPr>
            <w:r w:rsidRPr="0093063F">
              <w:rPr>
                <w:rFonts w:cs="Times New Roman"/>
                <w:sz w:val="22"/>
                <w:rPrChange w:id="2147" w:author="Matt Masters" w:date="2020-12-02T18:38:00Z">
                  <w:rPr>
                    <w:rFonts w:cs="Times New Roman"/>
                    <w:szCs w:val="24"/>
                  </w:rPr>
                </w:rPrChange>
              </w:rPr>
              <w:t>0.</w:t>
            </w:r>
            <w:del w:id="2148" w:author="Matt Masters" w:date="2020-12-02T17:58:00Z">
              <w:r w:rsidRPr="0093063F">
                <w:rPr>
                  <w:rFonts w:cs="Times New Roman"/>
                  <w:sz w:val="22"/>
                  <w:rPrChange w:id="2149" w:author="Matt Masters" w:date="2020-12-02T18:38:00Z">
                    <w:rPr>
                      <w:rFonts w:cs="Times New Roman"/>
                      <w:szCs w:val="24"/>
                    </w:rPr>
                  </w:rPrChange>
                </w:rPr>
                <w:delText>9538</w:delText>
              </w:r>
            </w:del>
            <w:ins w:id="2150" w:author="Matt Masters" w:date="2020-12-02T17:58:00Z">
              <w:r w:rsidRPr="0093063F">
                <w:rPr>
                  <w:rFonts w:cs="Times New Roman"/>
                  <w:sz w:val="22"/>
                  <w:rPrChange w:id="2151" w:author="Matt Masters" w:date="2020-12-02T18:38:00Z">
                    <w:rPr>
                      <w:rFonts w:cs="Times New Roman"/>
                      <w:szCs w:val="24"/>
                    </w:rPr>
                  </w:rPrChange>
                </w:rPr>
                <w:t>95</w:t>
              </w:r>
            </w:ins>
            <w:ins w:id="2152" w:author="Matt Masters" w:date="2020-12-02T10:44:00Z">
              <w:r w:rsidR="00550DCB" w:rsidRPr="0093063F">
                <w:rPr>
                  <w:rFonts w:cs="Times New Roman"/>
                  <w:sz w:val="22"/>
                  <w:rPrChange w:id="2153" w:author="Matt Masters" w:date="2020-12-02T18:38:00Z">
                    <w:rPr>
                      <w:rFonts w:cs="Times New Roman"/>
                      <w:szCs w:val="24"/>
                    </w:rPr>
                  </w:rPrChange>
                </w:rPr>
                <w:t>72</w:t>
              </w:r>
            </w:ins>
            <w:del w:id="2154" w:author="Matt Masters" w:date="2020-12-02T10:44:00Z">
              <w:r w:rsidRPr="0093063F" w:rsidDel="00550DCB">
                <w:rPr>
                  <w:rFonts w:cs="Times New Roman"/>
                  <w:sz w:val="22"/>
                  <w:rPrChange w:id="2155" w:author="Matt Masters" w:date="2020-12-02T18:38:00Z">
                    <w:rPr>
                      <w:rFonts w:cs="Times New Roman"/>
                      <w:szCs w:val="24"/>
                    </w:rPr>
                  </w:rPrChange>
                </w:rPr>
                <w:delText>38</w:delText>
              </w:r>
            </w:del>
            <w:r w:rsidRPr="0093063F">
              <w:rPr>
                <w:rFonts w:cs="Times New Roman"/>
                <w:sz w:val="22"/>
                <w:rPrChange w:id="2156" w:author="Matt Masters" w:date="2020-12-02T18:38:00Z">
                  <w:rPr>
                    <w:rFonts w:cs="Times New Roman"/>
                    <w:szCs w:val="24"/>
                  </w:rPr>
                </w:rPrChange>
              </w:rPr>
              <w:t>-1.</w:t>
            </w:r>
            <w:del w:id="2157" w:author="Matt Masters" w:date="2020-12-02T17:58:00Z">
              <w:r w:rsidRPr="0093063F">
                <w:rPr>
                  <w:rFonts w:cs="Times New Roman"/>
                  <w:sz w:val="22"/>
                  <w:rPrChange w:id="2158" w:author="Matt Masters" w:date="2020-12-02T18:38:00Z">
                    <w:rPr>
                      <w:rFonts w:cs="Times New Roman"/>
                      <w:szCs w:val="24"/>
                    </w:rPr>
                  </w:rPrChange>
                </w:rPr>
                <w:delText>1278</w:delText>
              </w:r>
            </w:del>
            <w:ins w:id="2159" w:author="Matt Masters" w:date="2020-12-02T17:58:00Z">
              <w:r w:rsidRPr="0093063F">
                <w:rPr>
                  <w:rFonts w:cs="Times New Roman"/>
                  <w:sz w:val="22"/>
                  <w:rPrChange w:id="2160" w:author="Matt Masters" w:date="2020-12-02T18:38:00Z">
                    <w:rPr>
                      <w:rFonts w:cs="Times New Roman"/>
                      <w:szCs w:val="24"/>
                    </w:rPr>
                  </w:rPrChange>
                </w:rPr>
                <w:t>1</w:t>
              </w:r>
            </w:ins>
            <w:ins w:id="2161" w:author="Matt Masters" w:date="2020-12-02T10:44:00Z">
              <w:r w:rsidR="00550DCB" w:rsidRPr="0093063F">
                <w:rPr>
                  <w:rFonts w:cs="Times New Roman"/>
                  <w:sz w:val="22"/>
                  <w:rPrChange w:id="2162" w:author="Matt Masters" w:date="2020-12-02T18:38:00Z">
                    <w:rPr>
                      <w:rFonts w:cs="Times New Roman"/>
                      <w:szCs w:val="24"/>
                    </w:rPr>
                  </w:rPrChange>
                </w:rPr>
                <w:t>318</w:t>
              </w:r>
            </w:ins>
            <w:del w:id="2163" w:author="Matt Masters" w:date="2020-12-02T10:44:00Z">
              <w:r w:rsidRPr="0093063F" w:rsidDel="00550DCB">
                <w:rPr>
                  <w:rFonts w:cs="Times New Roman"/>
                  <w:sz w:val="22"/>
                  <w:rPrChange w:id="2164" w:author="Matt Masters" w:date="2020-12-02T18:38:00Z">
                    <w:rPr>
                      <w:rFonts w:cs="Times New Roman"/>
                      <w:szCs w:val="24"/>
                    </w:rPr>
                  </w:rPrChange>
                </w:rPr>
                <w:delText>278</w:delText>
              </w:r>
            </w:del>
          </w:p>
        </w:tc>
        <w:tc>
          <w:tcPr>
            <w:tcW w:w="416" w:type="dxa"/>
            <w:tcPrChange w:id="2165" w:author="Matt Masters" w:date="2020-12-02T18:38:00Z">
              <w:tcPr>
                <w:tcW w:w="719" w:type="dxa"/>
              </w:tcPr>
            </w:tcPrChange>
          </w:tcPr>
          <w:p w14:paraId="27CF41E0" w14:textId="77777777" w:rsidR="005074A5" w:rsidRPr="0093063F" w:rsidRDefault="005074A5" w:rsidP="005074A5">
            <w:pPr>
              <w:rPr>
                <w:rFonts w:cs="Times New Roman"/>
                <w:sz w:val="22"/>
                <w:rPrChange w:id="2166" w:author="Matt Masters" w:date="2020-12-02T18:38:00Z">
                  <w:rPr>
                    <w:rFonts w:cs="Times New Roman"/>
                    <w:szCs w:val="24"/>
                  </w:rPr>
                </w:rPrChange>
              </w:rPr>
            </w:pPr>
          </w:p>
        </w:tc>
        <w:tc>
          <w:tcPr>
            <w:tcW w:w="1731" w:type="dxa"/>
            <w:tcPrChange w:id="2167" w:author="Matt Masters" w:date="2020-12-02T18:38:00Z">
              <w:tcPr>
                <w:tcW w:w="1081" w:type="dxa"/>
              </w:tcPr>
            </w:tcPrChange>
          </w:tcPr>
          <w:p w14:paraId="551EE8D1" w14:textId="0F3C1398" w:rsidR="005074A5" w:rsidRPr="0093063F" w:rsidRDefault="005074A5" w:rsidP="005074A5">
            <w:pPr>
              <w:spacing w:line="259" w:lineRule="auto"/>
              <w:rPr>
                <w:rFonts w:cs="Times New Roman"/>
                <w:sz w:val="22"/>
                <w:rPrChange w:id="2168" w:author="Matt Masters" w:date="2020-12-02T18:38:00Z">
                  <w:rPr>
                    <w:rFonts w:cs="Times New Roman"/>
                    <w:szCs w:val="24"/>
                  </w:rPr>
                </w:rPrChange>
              </w:rPr>
            </w:pPr>
            <w:r w:rsidRPr="0093063F">
              <w:rPr>
                <w:rFonts w:cs="Times New Roman"/>
                <w:sz w:val="22"/>
                <w:rPrChange w:id="2169" w:author="Matt Masters" w:date="2020-12-02T18:38:00Z">
                  <w:rPr>
                    <w:rFonts w:cs="Times New Roman"/>
                    <w:szCs w:val="24"/>
                  </w:rPr>
                </w:rPrChange>
              </w:rPr>
              <w:t>1.</w:t>
            </w:r>
            <w:del w:id="2170" w:author="Matt Masters" w:date="2020-12-02T17:58:00Z">
              <w:r w:rsidRPr="0093063F">
                <w:rPr>
                  <w:rFonts w:cs="Times New Roman"/>
                  <w:sz w:val="22"/>
                  <w:rPrChange w:id="2171" w:author="Matt Masters" w:date="2020-12-02T18:38:00Z">
                    <w:rPr>
                      <w:rFonts w:cs="Times New Roman"/>
                      <w:szCs w:val="24"/>
                    </w:rPr>
                  </w:rPrChange>
                </w:rPr>
                <w:delText>0782</w:delText>
              </w:r>
            </w:del>
            <w:ins w:id="2172" w:author="Matt Masters" w:date="2020-12-02T17:58:00Z">
              <w:r w:rsidRPr="0093063F">
                <w:rPr>
                  <w:rFonts w:cs="Times New Roman"/>
                  <w:sz w:val="22"/>
                  <w:rPrChange w:id="2173" w:author="Matt Masters" w:date="2020-12-02T18:38:00Z">
                    <w:rPr>
                      <w:rFonts w:cs="Times New Roman"/>
                      <w:szCs w:val="24"/>
                    </w:rPr>
                  </w:rPrChange>
                </w:rPr>
                <w:t>0</w:t>
              </w:r>
            </w:ins>
            <w:ins w:id="2174" w:author="Matt Masters" w:date="2020-12-02T11:13:00Z">
              <w:r w:rsidR="002F1FAE" w:rsidRPr="0093063F">
                <w:rPr>
                  <w:rFonts w:cs="Times New Roman"/>
                  <w:sz w:val="22"/>
                  <w:rPrChange w:id="2175" w:author="Matt Masters" w:date="2020-12-02T18:38:00Z">
                    <w:rPr>
                      <w:rFonts w:cs="Times New Roman"/>
                      <w:szCs w:val="24"/>
                    </w:rPr>
                  </w:rPrChange>
                </w:rPr>
                <w:t>807</w:t>
              </w:r>
            </w:ins>
            <w:del w:id="2176" w:author="Matt Masters" w:date="2020-12-02T11:13:00Z">
              <w:r w:rsidRPr="0093063F" w:rsidDel="002F1FAE">
                <w:rPr>
                  <w:rFonts w:cs="Times New Roman"/>
                  <w:sz w:val="22"/>
                  <w:rPrChange w:id="2177" w:author="Matt Masters" w:date="2020-12-02T18:38:00Z">
                    <w:rPr>
                      <w:rFonts w:cs="Times New Roman"/>
                      <w:szCs w:val="24"/>
                    </w:rPr>
                  </w:rPrChange>
                </w:rPr>
                <w:delText>782</w:delText>
              </w:r>
            </w:del>
          </w:p>
        </w:tc>
        <w:tc>
          <w:tcPr>
            <w:tcW w:w="1683" w:type="dxa"/>
            <w:tcPrChange w:id="2178" w:author="Matt Masters" w:date="2020-12-02T18:38:00Z">
              <w:tcPr>
                <w:tcW w:w="1710" w:type="dxa"/>
              </w:tcPr>
            </w:tcPrChange>
          </w:tcPr>
          <w:p w14:paraId="1DD68DD8" w14:textId="7836FA95" w:rsidR="005074A5" w:rsidRPr="0093063F" w:rsidRDefault="005074A5" w:rsidP="005074A5">
            <w:pPr>
              <w:spacing w:line="259" w:lineRule="auto"/>
              <w:jc w:val="center"/>
              <w:rPr>
                <w:rFonts w:cs="Times New Roman"/>
                <w:sz w:val="22"/>
                <w:rPrChange w:id="2179" w:author="Matt Masters" w:date="2020-12-02T18:38:00Z">
                  <w:rPr>
                    <w:rFonts w:cs="Times New Roman"/>
                    <w:szCs w:val="24"/>
                  </w:rPr>
                </w:rPrChange>
              </w:rPr>
            </w:pPr>
            <w:r w:rsidRPr="0093063F">
              <w:rPr>
                <w:rFonts w:cs="Times New Roman"/>
                <w:sz w:val="22"/>
                <w:rPrChange w:id="2180" w:author="Matt Masters" w:date="2020-12-02T18:38:00Z">
                  <w:rPr>
                    <w:rFonts w:cs="Times New Roman"/>
                    <w:szCs w:val="24"/>
                  </w:rPr>
                </w:rPrChange>
              </w:rPr>
              <w:t>0.</w:t>
            </w:r>
            <w:del w:id="2181" w:author="Matt Masters" w:date="2020-12-02T17:58:00Z">
              <w:r w:rsidRPr="0093063F">
                <w:rPr>
                  <w:rFonts w:cs="Times New Roman"/>
                  <w:sz w:val="22"/>
                  <w:rPrChange w:id="2182" w:author="Matt Masters" w:date="2020-12-02T18:38:00Z">
                    <w:rPr>
                      <w:rFonts w:cs="Times New Roman"/>
                      <w:szCs w:val="24"/>
                    </w:rPr>
                  </w:rPrChange>
                </w:rPr>
                <w:delText>9821</w:delText>
              </w:r>
            </w:del>
            <w:ins w:id="2183" w:author="Matt Masters" w:date="2020-12-02T17:58:00Z">
              <w:r w:rsidRPr="0093063F">
                <w:rPr>
                  <w:rFonts w:cs="Times New Roman"/>
                  <w:sz w:val="22"/>
                  <w:rPrChange w:id="2184" w:author="Matt Masters" w:date="2020-12-02T18:38:00Z">
                    <w:rPr>
                      <w:rFonts w:cs="Times New Roman"/>
                      <w:szCs w:val="24"/>
                    </w:rPr>
                  </w:rPrChange>
                </w:rPr>
                <w:t>98</w:t>
              </w:r>
            </w:ins>
            <w:ins w:id="2185" w:author="Matt Masters" w:date="2020-12-02T11:14:00Z">
              <w:r w:rsidR="002F1FAE" w:rsidRPr="0093063F">
                <w:rPr>
                  <w:rFonts w:cs="Times New Roman"/>
                  <w:sz w:val="22"/>
                  <w:rPrChange w:id="2186" w:author="Matt Masters" w:date="2020-12-02T18:38:00Z">
                    <w:rPr>
                      <w:rFonts w:cs="Times New Roman"/>
                      <w:szCs w:val="24"/>
                    </w:rPr>
                  </w:rPrChange>
                </w:rPr>
                <w:t>43</w:t>
              </w:r>
            </w:ins>
            <w:del w:id="2187" w:author="Matt Masters" w:date="2020-12-02T11:14:00Z">
              <w:r w:rsidRPr="0093063F" w:rsidDel="002F1FAE">
                <w:rPr>
                  <w:rFonts w:cs="Times New Roman"/>
                  <w:sz w:val="22"/>
                  <w:rPrChange w:id="2188" w:author="Matt Masters" w:date="2020-12-02T18:38:00Z">
                    <w:rPr>
                      <w:rFonts w:cs="Times New Roman"/>
                      <w:szCs w:val="24"/>
                    </w:rPr>
                  </w:rPrChange>
                </w:rPr>
                <w:delText>21</w:delText>
              </w:r>
            </w:del>
            <w:r w:rsidRPr="0093063F">
              <w:rPr>
                <w:rFonts w:cs="Times New Roman"/>
                <w:sz w:val="22"/>
                <w:rPrChange w:id="2189" w:author="Matt Masters" w:date="2020-12-02T18:38:00Z">
                  <w:rPr>
                    <w:rFonts w:cs="Times New Roman"/>
                    <w:szCs w:val="24"/>
                  </w:rPr>
                </w:rPrChange>
              </w:rPr>
              <w:t>-1.</w:t>
            </w:r>
            <w:del w:id="2190" w:author="Matt Masters" w:date="2020-12-02T17:58:00Z">
              <w:r w:rsidRPr="0093063F">
                <w:rPr>
                  <w:rFonts w:cs="Times New Roman"/>
                  <w:sz w:val="22"/>
                  <w:rPrChange w:id="2191" w:author="Matt Masters" w:date="2020-12-02T18:38:00Z">
                    <w:rPr>
                      <w:rFonts w:cs="Times New Roman"/>
                      <w:szCs w:val="24"/>
                    </w:rPr>
                  </w:rPrChange>
                </w:rPr>
                <w:delText>1838</w:delText>
              </w:r>
            </w:del>
            <w:ins w:id="2192" w:author="Matt Masters" w:date="2020-12-02T17:58:00Z">
              <w:r w:rsidRPr="0093063F">
                <w:rPr>
                  <w:rFonts w:cs="Times New Roman"/>
                  <w:sz w:val="22"/>
                  <w:rPrChange w:id="2193" w:author="Matt Masters" w:date="2020-12-02T18:38:00Z">
                    <w:rPr>
                      <w:rFonts w:cs="Times New Roman"/>
                      <w:szCs w:val="24"/>
                    </w:rPr>
                  </w:rPrChange>
                </w:rPr>
                <w:t>18</w:t>
              </w:r>
            </w:ins>
            <w:ins w:id="2194" w:author="Matt Masters" w:date="2020-12-02T11:14:00Z">
              <w:r w:rsidR="002F1FAE" w:rsidRPr="0093063F">
                <w:rPr>
                  <w:rFonts w:cs="Times New Roman"/>
                  <w:sz w:val="22"/>
                  <w:rPrChange w:id="2195" w:author="Matt Masters" w:date="2020-12-02T18:38:00Z">
                    <w:rPr>
                      <w:rFonts w:cs="Times New Roman"/>
                      <w:szCs w:val="24"/>
                    </w:rPr>
                  </w:rPrChange>
                </w:rPr>
                <w:t>65</w:t>
              </w:r>
            </w:ins>
            <w:del w:id="2196" w:author="Matt Masters" w:date="2020-12-02T11:14:00Z">
              <w:r w:rsidRPr="0093063F" w:rsidDel="002F1FAE">
                <w:rPr>
                  <w:rFonts w:cs="Times New Roman"/>
                  <w:sz w:val="22"/>
                  <w:rPrChange w:id="2197" w:author="Matt Masters" w:date="2020-12-02T18:38:00Z">
                    <w:rPr>
                      <w:rFonts w:cs="Times New Roman"/>
                      <w:szCs w:val="24"/>
                    </w:rPr>
                  </w:rPrChange>
                </w:rPr>
                <w:delText>38</w:delText>
              </w:r>
            </w:del>
          </w:p>
        </w:tc>
      </w:tr>
      <w:tr w:rsidR="005074A5" w:rsidRPr="0093063F" w14:paraId="4075CCB5" w14:textId="77777777" w:rsidTr="0093063F">
        <w:trPr>
          <w:trHeight w:val="250"/>
          <w:trPrChange w:id="2198" w:author="Matt Masters" w:date="2020-12-02T18:38:00Z">
            <w:trPr>
              <w:trHeight w:val="250"/>
            </w:trPr>
          </w:trPrChange>
        </w:trPr>
        <w:tc>
          <w:tcPr>
            <w:tcW w:w="1800" w:type="dxa"/>
            <w:gridSpan w:val="2"/>
            <w:tcPrChange w:id="2199" w:author="Matt Masters" w:date="2020-12-02T18:38:00Z">
              <w:tcPr>
                <w:tcW w:w="2582" w:type="dxa"/>
                <w:gridSpan w:val="2"/>
              </w:tcPr>
            </w:tcPrChange>
          </w:tcPr>
          <w:p w14:paraId="31A117B7" w14:textId="262B9CCF" w:rsidR="005074A5" w:rsidRPr="0093063F" w:rsidRDefault="005074A5" w:rsidP="005074A5">
            <w:pPr>
              <w:spacing w:line="259" w:lineRule="auto"/>
              <w:rPr>
                <w:rFonts w:cs="Times New Roman"/>
                <w:sz w:val="22"/>
                <w:rPrChange w:id="2200" w:author="Matt Masters" w:date="2020-12-02T18:38:00Z">
                  <w:rPr>
                    <w:rFonts w:cs="Times New Roman"/>
                    <w:szCs w:val="24"/>
                  </w:rPr>
                </w:rPrChange>
              </w:rPr>
            </w:pPr>
            <w:r w:rsidRPr="0093063F">
              <w:rPr>
                <w:rFonts w:cs="Times New Roman"/>
                <w:sz w:val="22"/>
                <w:rPrChange w:id="2201" w:author="Matt Masters" w:date="2020-12-02T18:38:00Z">
                  <w:rPr>
                    <w:rFonts w:cs="Times New Roman"/>
                    <w:szCs w:val="24"/>
                  </w:rPr>
                </w:rPrChange>
              </w:rPr>
              <w:t>Both isolated</w:t>
            </w:r>
          </w:p>
        </w:tc>
        <w:tc>
          <w:tcPr>
            <w:tcW w:w="1687" w:type="dxa"/>
            <w:tcPrChange w:id="2202" w:author="Matt Masters" w:date="2020-12-02T18:38:00Z">
              <w:tcPr>
                <w:tcW w:w="1198" w:type="dxa"/>
              </w:tcPr>
            </w:tcPrChange>
          </w:tcPr>
          <w:p w14:paraId="0C17A4FF" w14:textId="21CBE660" w:rsidR="005074A5" w:rsidRPr="0093063F" w:rsidRDefault="005074A5" w:rsidP="005074A5">
            <w:pPr>
              <w:spacing w:line="259" w:lineRule="auto"/>
              <w:rPr>
                <w:rFonts w:cs="Times New Roman"/>
                <w:sz w:val="22"/>
                <w:rPrChange w:id="2203" w:author="Matt Masters" w:date="2020-12-02T18:38:00Z">
                  <w:rPr>
                    <w:rFonts w:cs="Times New Roman"/>
                    <w:szCs w:val="24"/>
                  </w:rPr>
                </w:rPrChange>
              </w:rPr>
            </w:pPr>
            <w:r w:rsidRPr="0093063F">
              <w:rPr>
                <w:rFonts w:cs="Times New Roman"/>
                <w:sz w:val="22"/>
                <w:rPrChange w:id="2204" w:author="Matt Masters" w:date="2020-12-02T18:38:00Z">
                  <w:rPr>
                    <w:rFonts w:cs="Times New Roman"/>
                    <w:szCs w:val="24"/>
                  </w:rPr>
                </w:rPrChange>
              </w:rPr>
              <w:t>1.</w:t>
            </w:r>
            <w:del w:id="2205" w:author="Matt Masters" w:date="2020-12-02T17:58:00Z">
              <w:r w:rsidRPr="0093063F">
                <w:rPr>
                  <w:rFonts w:cs="Times New Roman"/>
                  <w:sz w:val="22"/>
                  <w:rPrChange w:id="2206" w:author="Matt Masters" w:date="2020-12-02T18:38:00Z">
                    <w:rPr>
                      <w:rFonts w:cs="Times New Roman"/>
                      <w:szCs w:val="24"/>
                    </w:rPr>
                  </w:rPrChange>
                </w:rPr>
                <w:delText>0476</w:delText>
              </w:r>
            </w:del>
            <w:ins w:id="2207" w:author="Matt Masters" w:date="2020-12-02T17:58:00Z">
              <w:r w:rsidRPr="0093063F">
                <w:rPr>
                  <w:rFonts w:cs="Times New Roman"/>
                  <w:sz w:val="22"/>
                  <w:rPrChange w:id="2208" w:author="Matt Masters" w:date="2020-12-02T18:38:00Z">
                    <w:rPr>
                      <w:rFonts w:cs="Times New Roman"/>
                      <w:szCs w:val="24"/>
                    </w:rPr>
                  </w:rPrChange>
                </w:rPr>
                <w:t>0</w:t>
              </w:r>
            </w:ins>
            <w:ins w:id="2209" w:author="Matt Masters" w:date="2020-12-02T10:44:00Z">
              <w:r w:rsidR="00550DCB" w:rsidRPr="0093063F">
                <w:rPr>
                  <w:rFonts w:cs="Times New Roman"/>
                  <w:sz w:val="22"/>
                  <w:rPrChange w:id="2210" w:author="Matt Masters" w:date="2020-12-02T18:38:00Z">
                    <w:rPr>
                      <w:rFonts w:cs="Times New Roman"/>
                      <w:szCs w:val="24"/>
                    </w:rPr>
                  </w:rPrChange>
                </w:rPr>
                <w:t>545</w:t>
              </w:r>
            </w:ins>
            <w:del w:id="2211" w:author="Matt Masters" w:date="2020-12-02T10:44:00Z">
              <w:r w:rsidRPr="0093063F" w:rsidDel="00550DCB">
                <w:rPr>
                  <w:rFonts w:cs="Times New Roman"/>
                  <w:sz w:val="22"/>
                  <w:rPrChange w:id="2212" w:author="Matt Masters" w:date="2020-12-02T18:38:00Z">
                    <w:rPr>
                      <w:rFonts w:cs="Times New Roman"/>
                      <w:szCs w:val="24"/>
                    </w:rPr>
                  </w:rPrChange>
                </w:rPr>
                <w:delText>476</w:delText>
              </w:r>
            </w:del>
          </w:p>
        </w:tc>
        <w:tc>
          <w:tcPr>
            <w:tcW w:w="1683" w:type="dxa"/>
            <w:tcPrChange w:id="2213" w:author="Matt Masters" w:date="2020-12-02T18:38:00Z">
              <w:tcPr>
                <w:tcW w:w="1710" w:type="dxa"/>
              </w:tcPr>
            </w:tcPrChange>
          </w:tcPr>
          <w:p w14:paraId="02217221" w14:textId="36CB4E73" w:rsidR="005074A5" w:rsidRPr="0093063F" w:rsidRDefault="005074A5" w:rsidP="005074A5">
            <w:pPr>
              <w:spacing w:line="259" w:lineRule="auto"/>
              <w:jc w:val="center"/>
              <w:rPr>
                <w:rFonts w:cs="Times New Roman"/>
                <w:sz w:val="22"/>
                <w:rPrChange w:id="2214" w:author="Matt Masters" w:date="2020-12-02T18:38:00Z">
                  <w:rPr>
                    <w:rFonts w:cs="Times New Roman"/>
                    <w:szCs w:val="24"/>
                  </w:rPr>
                </w:rPrChange>
              </w:rPr>
            </w:pPr>
            <w:r w:rsidRPr="0093063F">
              <w:rPr>
                <w:rFonts w:cs="Times New Roman"/>
                <w:sz w:val="22"/>
                <w:rPrChange w:id="2215" w:author="Matt Masters" w:date="2020-12-02T18:38:00Z">
                  <w:rPr>
                    <w:rFonts w:cs="Times New Roman"/>
                    <w:szCs w:val="24"/>
                  </w:rPr>
                </w:rPrChange>
              </w:rPr>
              <w:t>0.</w:t>
            </w:r>
            <w:del w:id="2216" w:author="Matt Masters" w:date="2020-12-02T17:58:00Z">
              <w:r w:rsidRPr="0093063F">
                <w:rPr>
                  <w:rFonts w:cs="Times New Roman"/>
                  <w:sz w:val="22"/>
                  <w:rPrChange w:id="2217" w:author="Matt Masters" w:date="2020-12-02T18:38:00Z">
                    <w:rPr>
                      <w:rFonts w:cs="Times New Roman"/>
                      <w:szCs w:val="24"/>
                    </w:rPr>
                  </w:rPrChange>
                </w:rPr>
                <w:delText>9783</w:delText>
              </w:r>
            </w:del>
            <w:ins w:id="2218" w:author="Matt Masters" w:date="2020-12-02T17:58:00Z">
              <w:r w:rsidRPr="0093063F">
                <w:rPr>
                  <w:rFonts w:cs="Times New Roman"/>
                  <w:sz w:val="22"/>
                  <w:rPrChange w:id="2219" w:author="Matt Masters" w:date="2020-12-02T18:38:00Z">
                    <w:rPr>
                      <w:rFonts w:cs="Times New Roman"/>
                      <w:szCs w:val="24"/>
                    </w:rPr>
                  </w:rPrChange>
                </w:rPr>
                <w:t>9</w:t>
              </w:r>
            </w:ins>
            <w:ins w:id="2220" w:author="Matt Masters" w:date="2020-12-02T10:45:00Z">
              <w:r w:rsidR="00550DCB" w:rsidRPr="0093063F">
                <w:rPr>
                  <w:rFonts w:cs="Times New Roman"/>
                  <w:sz w:val="22"/>
                  <w:rPrChange w:id="2221" w:author="Matt Masters" w:date="2020-12-02T18:38:00Z">
                    <w:rPr>
                      <w:rFonts w:cs="Times New Roman"/>
                      <w:szCs w:val="24"/>
                    </w:rPr>
                  </w:rPrChange>
                </w:rPr>
                <w:t>847</w:t>
              </w:r>
            </w:ins>
            <w:del w:id="2222" w:author="Matt Masters" w:date="2020-12-02T10:45:00Z">
              <w:r w:rsidRPr="0093063F" w:rsidDel="00550DCB">
                <w:rPr>
                  <w:rFonts w:cs="Times New Roman"/>
                  <w:sz w:val="22"/>
                  <w:rPrChange w:id="2223" w:author="Matt Masters" w:date="2020-12-02T18:38:00Z">
                    <w:rPr>
                      <w:rFonts w:cs="Times New Roman"/>
                      <w:szCs w:val="24"/>
                    </w:rPr>
                  </w:rPrChange>
                </w:rPr>
                <w:delText>783</w:delText>
              </w:r>
            </w:del>
            <w:r w:rsidRPr="0093063F">
              <w:rPr>
                <w:rFonts w:cs="Times New Roman"/>
                <w:sz w:val="22"/>
                <w:rPrChange w:id="2224" w:author="Matt Masters" w:date="2020-12-02T18:38:00Z">
                  <w:rPr>
                    <w:rFonts w:cs="Times New Roman"/>
                    <w:szCs w:val="24"/>
                  </w:rPr>
                </w:rPrChange>
              </w:rPr>
              <w:t>-1.</w:t>
            </w:r>
            <w:del w:id="2225" w:author="Matt Masters" w:date="2020-12-02T17:58:00Z">
              <w:r w:rsidRPr="0093063F">
                <w:rPr>
                  <w:rFonts w:cs="Times New Roman"/>
                  <w:sz w:val="22"/>
                  <w:rPrChange w:id="2226" w:author="Matt Masters" w:date="2020-12-02T18:38:00Z">
                    <w:rPr>
                      <w:rFonts w:cs="Times New Roman"/>
                      <w:szCs w:val="24"/>
                    </w:rPr>
                  </w:rPrChange>
                </w:rPr>
                <w:delText>1218</w:delText>
              </w:r>
            </w:del>
            <w:ins w:id="2227" w:author="Matt Masters" w:date="2020-12-02T17:58:00Z">
              <w:r w:rsidRPr="0093063F">
                <w:rPr>
                  <w:rFonts w:cs="Times New Roman"/>
                  <w:sz w:val="22"/>
                  <w:rPrChange w:id="2228" w:author="Matt Masters" w:date="2020-12-02T18:38:00Z">
                    <w:rPr>
                      <w:rFonts w:cs="Times New Roman"/>
                      <w:szCs w:val="24"/>
                    </w:rPr>
                  </w:rPrChange>
                </w:rPr>
                <w:t>12</w:t>
              </w:r>
            </w:ins>
            <w:ins w:id="2229" w:author="Matt Masters" w:date="2020-12-02T10:45:00Z">
              <w:r w:rsidR="00550DCB" w:rsidRPr="0093063F">
                <w:rPr>
                  <w:rFonts w:cs="Times New Roman"/>
                  <w:sz w:val="22"/>
                  <w:rPrChange w:id="2230" w:author="Matt Masters" w:date="2020-12-02T18:38:00Z">
                    <w:rPr>
                      <w:rFonts w:cs="Times New Roman"/>
                      <w:szCs w:val="24"/>
                    </w:rPr>
                  </w:rPrChange>
                </w:rPr>
                <w:t>92</w:t>
              </w:r>
            </w:ins>
            <w:del w:id="2231" w:author="Matt Masters" w:date="2020-12-02T10:45:00Z">
              <w:r w:rsidRPr="0093063F" w:rsidDel="00550DCB">
                <w:rPr>
                  <w:rFonts w:cs="Times New Roman"/>
                  <w:sz w:val="22"/>
                  <w:rPrChange w:id="2232" w:author="Matt Masters" w:date="2020-12-02T18:38:00Z">
                    <w:rPr>
                      <w:rFonts w:cs="Times New Roman"/>
                      <w:szCs w:val="24"/>
                    </w:rPr>
                  </w:rPrChange>
                </w:rPr>
                <w:delText>18</w:delText>
              </w:r>
            </w:del>
          </w:p>
        </w:tc>
        <w:tc>
          <w:tcPr>
            <w:tcW w:w="416" w:type="dxa"/>
            <w:tcPrChange w:id="2233" w:author="Matt Masters" w:date="2020-12-02T18:38:00Z">
              <w:tcPr>
                <w:tcW w:w="719" w:type="dxa"/>
              </w:tcPr>
            </w:tcPrChange>
          </w:tcPr>
          <w:p w14:paraId="582404E6" w14:textId="77777777" w:rsidR="005074A5" w:rsidRPr="0093063F" w:rsidRDefault="005074A5" w:rsidP="005074A5">
            <w:pPr>
              <w:rPr>
                <w:rFonts w:cs="Times New Roman"/>
                <w:sz w:val="22"/>
                <w:rPrChange w:id="2234" w:author="Matt Masters" w:date="2020-12-02T18:38:00Z">
                  <w:rPr>
                    <w:rFonts w:cs="Times New Roman"/>
                    <w:szCs w:val="24"/>
                  </w:rPr>
                </w:rPrChange>
              </w:rPr>
            </w:pPr>
          </w:p>
        </w:tc>
        <w:tc>
          <w:tcPr>
            <w:tcW w:w="1731" w:type="dxa"/>
            <w:tcPrChange w:id="2235" w:author="Matt Masters" w:date="2020-12-02T18:38:00Z">
              <w:tcPr>
                <w:tcW w:w="1081" w:type="dxa"/>
              </w:tcPr>
            </w:tcPrChange>
          </w:tcPr>
          <w:p w14:paraId="78DCCC23" w14:textId="64444396" w:rsidR="005074A5" w:rsidRPr="0093063F" w:rsidRDefault="005074A5" w:rsidP="005074A5">
            <w:pPr>
              <w:spacing w:line="259" w:lineRule="auto"/>
              <w:rPr>
                <w:rFonts w:cs="Times New Roman"/>
                <w:sz w:val="22"/>
                <w:vertAlign w:val="superscript"/>
                <w:rPrChange w:id="2236" w:author="Matt Masters" w:date="2020-12-02T18:38:00Z">
                  <w:rPr>
                    <w:rFonts w:cs="Times New Roman"/>
                    <w:szCs w:val="24"/>
                    <w:vertAlign w:val="superscript"/>
                  </w:rPr>
                </w:rPrChange>
              </w:rPr>
            </w:pPr>
            <w:r w:rsidRPr="0093063F">
              <w:rPr>
                <w:rFonts w:cs="Times New Roman"/>
                <w:sz w:val="22"/>
                <w:rPrChange w:id="2237" w:author="Matt Masters" w:date="2020-12-02T18:38:00Z">
                  <w:rPr>
                    <w:rFonts w:cs="Times New Roman"/>
                    <w:szCs w:val="24"/>
                  </w:rPr>
                </w:rPrChange>
              </w:rPr>
              <w:t>1.</w:t>
            </w:r>
            <w:del w:id="2238" w:author="Matt Masters" w:date="2020-12-02T17:58:00Z">
              <w:r w:rsidRPr="0093063F">
                <w:rPr>
                  <w:rFonts w:cs="Times New Roman"/>
                  <w:sz w:val="22"/>
                  <w:rPrChange w:id="2239" w:author="Matt Masters" w:date="2020-12-02T18:38:00Z">
                    <w:rPr>
                      <w:rFonts w:cs="Times New Roman"/>
                      <w:szCs w:val="24"/>
                    </w:rPr>
                  </w:rPrChange>
                </w:rPr>
                <w:delText>1287</w:delText>
              </w:r>
              <w:r w:rsidRPr="0093063F">
                <w:rPr>
                  <w:rFonts w:cs="Times New Roman"/>
                  <w:sz w:val="22"/>
                  <w:vertAlign w:val="superscript"/>
                  <w:rPrChange w:id="2240" w:author="Matt Masters" w:date="2020-12-02T18:38:00Z">
                    <w:rPr>
                      <w:rFonts w:cs="Times New Roman"/>
                      <w:szCs w:val="24"/>
                      <w:vertAlign w:val="superscript"/>
                    </w:rPr>
                  </w:rPrChange>
                </w:rPr>
                <w:delText>b</w:delText>
              </w:r>
            </w:del>
            <w:ins w:id="2241" w:author="Matt Masters" w:date="2020-12-02T17:58:00Z">
              <w:r w:rsidRPr="0093063F">
                <w:rPr>
                  <w:rFonts w:cs="Times New Roman"/>
                  <w:sz w:val="22"/>
                  <w:rPrChange w:id="2242" w:author="Matt Masters" w:date="2020-12-02T18:38:00Z">
                    <w:rPr>
                      <w:rFonts w:cs="Times New Roman"/>
                      <w:szCs w:val="24"/>
                    </w:rPr>
                  </w:rPrChange>
                </w:rPr>
                <w:t>1</w:t>
              </w:r>
            </w:ins>
            <w:ins w:id="2243" w:author="Matt Masters" w:date="2020-12-02T11:14:00Z">
              <w:r w:rsidR="002F1FAE" w:rsidRPr="0093063F">
                <w:rPr>
                  <w:rFonts w:cs="Times New Roman"/>
                  <w:sz w:val="22"/>
                  <w:rPrChange w:id="2244" w:author="Matt Masters" w:date="2020-12-02T18:38:00Z">
                    <w:rPr>
                      <w:rFonts w:cs="Times New Roman"/>
                      <w:szCs w:val="24"/>
                    </w:rPr>
                  </w:rPrChange>
                </w:rPr>
                <w:t>326</w:t>
              </w:r>
            </w:ins>
            <w:del w:id="2245" w:author="Matt Masters" w:date="2020-12-02T11:14:00Z">
              <w:r w:rsidRPr="0093063F" w:rsidDel="002F1FAE">
                <w:rPr>
                  <w:rFonts w:cs="Times New Roman"/>
                  <w:sz w:val="22"/>
                  <w:rPrChange w:id="2246" w:author="Matt Masters" w:date="2020-12-02T18:38:00Z">
                    <w:rPr>
                      <w:rFonts w:cs="Times New Roman"/>
                      <w:szCs w:val="24"/>
                    </w:rPr>
                  </w:rPrChange>
                </w:rPr>
                <w:delText>287</w:delText>
              </w:r>
            </w:del>
            <w:ins w:id="2247" w:author="Matt Masters" w:date="2020-12-02T17:58:00Z">
              <w:r w:rsidRPr="0093063F">
                <w:rPr>
                  <w:rFonts w:cs="Times New Roman"/>
                  <w:sz w:val="22"/>
                  <w:vertAlign w:val="superscript"/>
                  <w:rPrChange w:id="2248" w:author="Matt Masters" w:date="2020-12-02T18:38:00Z">
                    <w:rPr>
                      <w:rFonts w:cs="Times New Roman"/>
                      <w:szCs w:val="24"/>
                      <w:vertAlign w:val="superscript"/>
                    </w:rPr>
                  </w:rPrChange>
                </w:rPr>
                <w:t>b</w:t>
              </w:r>
            </w:ins>
          </w:p>
        </w:tc>
        <w:tc>
          <w:tcPr>
            <w:tcW w:w="1683" w:type="dxa"/>
            <w:tcPrChange w:id="2249" w:author="Matt Masters" w:date="2020-12-02T18:38:00Z">
              <w:tcPr>
                <w:tcW w:w="1710" w:type="dxa"/>
              </w:tcPr>
            </w:tcPrChange>
          </w:tcPr>
          <w:p w14:paraId="499050BA" w14:textId="7207DDA6" w:rsidR="005074A5" w:rsidRPr="0093063F" w:rsidRDefault="005074A5" w:rsidP="005074A5">
            <w:pPr>
              <w:spacing w:line="259" w:lineRule="auto"/>
              <w:jc w:val="center"/>
              <w:rPr>
                <w:rFonts w:cs="Times New Roman"/>
                <w:sz w:val="22"/>
                <w:rPrChange w:id="2250" w:author="Matt Masters" w:date="2020-12-02T18:38:00Z">
                  <w:rPr>
                    <w:rFonts w:cs="Times New Roman"/>
                    <w:szCs w:val="24"/>
                  </w:rPr>
                </w:rPrChange>
              </w:rPr>
            </w:pPr>
            <w:r w:rsidRPr="0093063F">
              <w:rPr>
                <w:rFonts w:cs="Times New Roman"/>
                <w:sz w:val="22"/>
                <w:rPrChange w:id="2251" w:author="Matt Masters" w:date="2020-12-02T18:38:00Z">
                  <w:rPr>
                    <w:rFonts w:cs="Times New Roman"/>
                    <w:szCs w:val="24"/>
                  </w:rPr>
                </w:rPrChange>
              </w:rPr>
              <w:t>1.</w:t>
            </w:r>
            <w:del w:id="2252" w:author="Matt Masters" w:date="2020-12-02T17:58:00Z">
              <w:r w:rsidRPr="0093063F">
                <w:rPr>
                  <w:rFonts w:cs="Times New Roman"/>
                  <w:sz w:val="22"/>
                  <w:rPrChange w:id="2253" w:author="Matt Masters" w:date="2020-12-02T18:38:00Z">
                    <w:rPr>
                      <w:rFonts w:cs="Times New Roman"/>
                      <w:szCs w:val="24"/>
                    </w:rPr>
                  </w:rPrChange>
                </w:rPr>
                <w:delText>0473</w:delText>
              </w:r>
            </w:del>
            <w:ins w:id="2254" w:author="Matt Masters" w:date="2020-12-02T17:58:00Z">
              <w:r w:rsidRPr="0093063F">
                <w:rPr>
                  <w:rFonts w:cs="Times New Roman"/>
                  <w:sz w:val="22"/>
                  <w:rPrChange w:id="2255" w:author="Matt Masters" w:date="2020-12-02T18:38:00Z">
                    <w:rPr>
                      <w:rFonts w:cs="Times New Roman"/>
                      <w:szCs w:val="24"/>
                    </w:rPr>
                  </w:rPrChange>
                </w:rPr>
                <w:t>0</w:t>
              </w:r>
            </w:ins>
            <w:ins w:id="2256" w:author="Matt Masters" w:date="2020-12-02T11:14:00Z">
              <w:r w:rsidR="002F1FAE" w:rsidRPr="0093063F">
                <w:rPr>
                  <w:rFonts w:cs="Times New Roman"/>
                  <w:sz w:val="22"/>
                  <w:rPrChange w:id="2257" w:author="Matt Masters" w:date="2020-12-02T18:38:00Z">
                    <w:rPr>
                      <w:rFonts w:cs="Times New Roman"/>
                      <w:szCs w:val="24"/>
                    </w:rPr>
                  </w:rPrChange>
                </w:rPr>
                <w:t>509</w:t>
              </w:r>
            </w:ins>
            <w:del w:id="2258" w:author="Matt Masters" w:date="2020-12-02T11:14:00Z">
              <w:r w:rsidRPr="0093063F" w:rsidDel="002F1FAE">
                <w:rPr>
                  <w:rFonts w:cs="Times New Roman"/>
                  <w:sz w:val="22"/>
                  <w:rPrChange w:id="2259" w:author="Matt Masters" w:date="2020-12-02T18:38:00Z">
                    <w:rPr>
                      <w:rFonts w:cs="Times New Roman"/>
                      <w:szCs w:val="24"/>
                    </w:rPr>
                  </w:rPrChange>
                </w:rPr>
                <w:delText>473</w:delText>
              </w:r>
            </w:del>
            <w:r w:rsidRPr="0093063F">
              <w:rPr>
                <w:rFonts w:cs="Times New Roman"/>
                <w:sz w:val="22"/>
                <w:rPrChange w:id="2260" w:author="Matt Masters" w:date="2020-12-02T18:38:00Z">
                  <w:rPr>
                    <w:rFonts w:cs="Times New Roman"/>
                    <w:szCs w:val="24"/>
                  </w:rPr>
                </w:rPrChange>
              </w:rPr>
              <w:t>-1.</w:t>
            </w:r>
            <w:del w:id="2261" w:author="Matt Masters" w:date="2020-12-02T17:58:00Z">
              <w:r w:rsidRPr="0093063F">
                <w:rPr>
                  <w:rFonts w:cs="Times New Roman"/>
                  <w:sz w:val="22"/>
                  <w:rPrChange w:id="2262" w:author="Matt Masters" w:date="2020-12-02T18:38:00Z">
                    <w:rPr>
                      <w:rFonts w:cs="Times New Roman"/>
                      <w:szCs w:val="24"/>
                    </w:rPr>
                  </w:rPrChange>
                </w:rPr>
                <w:delText>2163</w:delText>
              </w:r>
            </w:del>
            <w:ins w:id="2263" w:author="Matt Masters" w:date="2020-12-02T17:58:00Z">
              <w:r w:rsidRPr="0093063F">
                <w:rPr>
                  <w:rFonts w:cs="Times New Roman"/>
                  <w:sz w:val="22"/>
                  <w:rPrChange w:id="2264" w:author="Matt Masters" w:date="2020-12-02T18:38:00Z">
                    <w:rPr>
                      <w:rFonts w:cs="Times New Roman"/>
                      <w:szCs w:val="24"/>
                    </w:rPr>
                  </w:rPrChange>
                </w:rPr>
                <w:t>2</w:t>
              </w:r>
            </w:ins>
            <w:ins w:id="2265" w:author="Matt Masters" w:date="2020-12-02T11:14:00Z">
              <w:r w:rsidR="002F1FAE" w:rsidRPr="0093063F">
                <w:rPr>
                  <w:rFonts w:cs="Times New Roman"/>
                  <w:sz w:val="22"/>
                  <w:rPrChange w:id="2266" w:author="Matt Masters" w:date="2020-12-02T18:38:00Z">
                    <w:rPr>
                      <w:rFonts w:cs="Times New Roman"/>
                      <w:szCs w:val="24"/>
                    </w:rPr>
                  </w:rPrChange>
                </w:rPr>
                <w:t>206</w:t>
              </w:r>
            </w:ins>
            <w:del w:id="2267" w:author="Matt Masters" w:date="2020-12-02T11:14:00Z">
              <w:r w:rsidRPr="0093063F" w:rsidDel="002F1FAE">
                <w:rPr>
                  <w:rFonts w:cs="Times New Roman"/>
                  <w:sz w:val="22"/>
                  <w:rPrChange w:id="2268" w:author="Matt Masters" w:date="2020-12-02T18:38:00Z">
                    <w:rPr>
                      <w:rFonts w:cs="Times New Roman"/>
                      <w:szCs w:val="24"/>
                    </w:rPr>
                  </w:rPrChange>
                </w:rPr>
                <w:delText>163</w:delText>
              </w:r>
            </w:del>
          </w:p>
        </w:tc>
      </w:tr>
      <w:tr w:rsidR="00DC4150" w:rsidRPr="0093063F" w14:paraId="5D7717E3" w14:textId="77777777" w:rsidTr="0093063F">
        <w:trPr>
          <w:trHeight w:val="250"/>
          <w:trPrChange w:id="2269" w:author="Matt Masters" w:date="2020-12-02T18:38:00Z">
            <w:trPr>
              <w:trHeight w:val="250"/>
            </w:trPr>
          </w:trPrChange>
        </w:trPr>
        <w:tc>
          <w:tcPr>
            <w:tcW w:w="1800" w:type="dxa"/>
            <w:gridSpan w:val="2"/>
            <w:tcPrChange w:id="2270" w:author="Matt Masters" w:date="2020-12-02T18:38:00Z">
              <w:tcPr>
                <w:tcW w:w="2582" w:type="dxa"/>
                <w:gridSpan w:val="2"/>
              </w:tcPr>
            </w:tcPrChange>
          </w:tcPr>
          <w:p w14:paraId="023B0D21" w14:textId="74CD7EDC" w:rsidR="00DC4150" w:rsidRPr="0093063F" w:rsidRDefault="00DC4150" w:rsidP="00DC4150">
            <w:pPr>
              <w:spacing w:line="259" w:lineRule="auto"/>
              <w:rPr>
                <w:rFonts w:cs="Times New Roman"/>
                <w:sz w:val="22"/>
                <w:rPrChange w:id="2271" w:author="Matt Masters" w:date="2020-12-02T18:38:00Z">
                  <w:rPr>
                    <w:rFonts w:cs="Times New Roman"/>
                    <w:szCs w:val="24"/>
                  </w:rPr>
                </w:rPrChange>
              </w:rPr>
            </w:pPr>
            <w:r w:rsidRPr="0093063F">
              <w:rPr>
                <w:rFonts w:cs="Times New Roman"/>
                <w:b/>
                <w:bCs/>
                <w:sz w:val="22"/>
                <w:rPrChange w:id="2272" w:author="Matt Masters" w:date="2020-12-02T18:38:00Z">
                  <w:rPr>
                    <w:rFonts w:cs="Times New Roman"/>
                    <w:b/>
                    <w:bCs/>
                    <w:szCs w:val="24"/>
                  </w:rPr>
                </w:rPrChange>
              </w:rPr>
              <w:t>CVD Mortality</w:t>
            </w:r>
          </w:p>
        </w:tc>
        <w:tc>
          <w:tcPr>
            <w:tcW w:w="1687" w:type="dxa"/>
            <w:tcPrChange w:id="2273" w:author="Matt Masters" w:date="2020-12-02T18:38:00Z">
              <w:tcPr>
                <w:tcW w:w="1198" w:type="dxa"/>
              </w:tcPr>
            </w:tcPrChange>
          </w:tcPr>
          <w:p w14:paraId="2E736881" w14:textId="77777777" w:rsidR="00DC4150" w:rsidRPr="0093063F" w:rsidRDefault="00DC4150" w:rsidP="00DC4150">
            <w:pPr>
              <w:spacing w:line="259" w:lineRule="auto"/>
              <w:rPr>
                <w:rFonts w:cs="Times New Roman"/>
                <w:sz w:val="22"/>
                <w:rPrChange w:id="2274" w:author="Matt Masters" w:date="2020-12-02T18:38:00Z">
                  <w:rPr>
                    <w:rFonts w:cs="Times New Roman"/>
                    <w:szCs w:val="24"/>
                  </w:rPr>
                </w:rPrChange>
              </w:rPr>
            </w:pPr>
          </w:p>
        </w:tc>
        <w:tc>
          <w:tcPr>
            <w:tcW w:w="1683" w:type="dxa"/>
            <w:tcPrChange w:id="2275" w:author="Matt Masters" w:date="2020-12-02T18:38:00Z">
              <w:tcPr>
                <w:tcW w:w="1710" w:type="dxa"/>
              </w:tcPr>
            </w:tcPrChange>
          </w:tcPr>
          <w:p w14:paraId="1C7CFB94" w14:textId="77777777" w:rsidR="00DC4150" w:rsidRPr="0093063F" w:rsidRDefault="00DC4150" w:rsidP="00DC4150">
            <w:pPr>
              <w:spacing w:line="259" w:lineRule="auto"/>
              <w:jc w:val="center"/>
              <w:rPr>
                <w:rFonts w:cs="Times New Roman"/>
                <w:sz w:val="22"/>
                <w:rPrChange w:id="2276" w:author="Matt Masters" w:date="2020-12-02T18:38:00Z">
                  <w:rPr>
                    <w:rFonts w:cs="Times New Roman"/>
                    <w:szCs w:val="24"/>
                  </w:rPr>
                </w:rPrChange>
              </w:rPr>
            </w:pPr>
          </w:p>
        </w:tc>
        <w:tc>
          <w:tcPr>
            <w:tcW w:w="416" w:type="dxa"/>
            <w:tcPrChange w:id="2277" w:author="Matt Masters" w:date="2020-12-02T18:38:00Z">
              <w:tcPr>
                <w:tcW w:w="719" w:type="dxa"/>
              </w:tcPr>
            </w:tcPrChange>
          </w:tcPr>
          <w:p w14:paraId="01CC17AA" w14:textId="77777777" w:rsidR="00DC4150" w:rsidRPr="0093063F" w:rsidRDefault="00DC4150" w:rsidP="00DC4150">
            <w:pPr>
              <w:rPr>
                <w:rFonts w:cs="Times New Roman"/>
                <w:sz w:val="22"/>
                <w:rPrChange w:id="2278" w:author="Matt Masters" w:date="2020-12-02T18:38:00Z">
                  <w:rPr>
                    <w:rFonts w:cs="Times New Roman"/>
                    <w:szCs w:val="24"/>
                  </w:rPr>
                </w:rPrChange>
              </w:rPr>
            </w:pPr>
          </w:p>
        </w:tc>
        <w:tc>
          <w:tcPr>
            <w:tcW w:w="1731" w:type="dxa"/>
            <w:tcPrChange w:id="2279" w:author="Matt Masters" w:date="2020-12-02T18:38:00Z">
              <w:tcPr>
                <w:tcW w:w="1081" w:type="dxa"/>
              </w:tcPr>
            </w:tcPrChange>
          </w:tcPr>
          <w:p w14:paraId="0DB47F65" w14:textId="77777777" w:rsidR="00DC4150" w:rsidRPr="0093063F" w:rsidRDefault="00DC4150" w:rsidP="00DC4150">
            <w:pPr>
              <w:spacing w:line="259" w:lineRule="auto"/>
              <w:rPr>
                <w:rFonts w:cs="Times New Roman"/>
                <w:sz w:val="22"/>
                <w:rPrChange w:id="2280" w:author="Matt Masters" w:date="2020-12-02T18:38:00Z">
                  <w:rPr>
                    <w:rFonts w:cs="Times New Roman"/>
                    <w:szCs w:val="24"/>
                  </w:rPr>
                </w:rPrChange>
              </w:rPr>
            </w:pPr>
          </w:p>
        </w:tc>
        <w:tc>
          <w:tcPr>
            <w:tcW w:w="1683" w:type="dxa"/>
            <w:tcPrChange w:id="2281" w:author="Matt Masters" w:date="2020-12-02T18:38:00Z">
              <w:tcPr>
                <w:tcW w:w="1710" w:type="dxa"/>
              </w:tcPr>
            </w:tcPrChange>
          </w:tcPr>
          <w:p w14:paraId="608806BB" w14:textId="77777777" w:rsidR="00DC4150" w:rsidRPr="0093063F" w:rsidRDefault="00DC4150" w:rsidP="00DC4150">
            <w:pPr>
              <w:spacing w:line="259" w:lineRule="auto"/>
              <w:jc w:val="center"/>
              <w:rPr>
                <w:rFonts w:cs="Times New Roman"/>
                <w:sz w:val="22"/>
                <w:rPrChange w:id="2282" w:author="Matt Masters" w:date="2020-12-02T18:38:00Z">
                  <w:rPr>
                    <w:rFonts w:cs="Times New Roman"/>
                    <w:szCs w:val="24"/>
                  </w:rPr>
                </w:rPrChange>
              </w:rPr>
            </w:pPr>
          </w:p>
        </w:tc>
      </w:tr>
      <w:tr w:rsidR="005074A5" w:rsidRPr="0093063F" w14:paraId="703B7923" w14:textId="77777777" w:rsidTr="0093063F">
        <w:trPr>
          <w:trHeight w:val="250"/>
          <w:trPrChange w:id="2283" w:author="Matt Masters" w:date="2020-12-02T18:38:00Z">
            <w:trPr>
              <w:trHeight w:val="250"/>
            </w:trPr>
          </w:trPrChange>
        </w:trPr>
        <w:tc>
          <w:tcPr>
            <w:tcW w:w="1800" w:type="dxa"/>
            <w:gridSpan w:val="2"/>
            <w:tcPrChange w:id="2284" w:author="Matt Masters" w:date="2020-12-02T18:38:00Z">
              <w:tcPr>
                <w:tcW w:w="2582" w:type="dxa"/>
                <w:gridSpan w:val="2"/>
              </w:tcPr>
            </w:tcPrChange>
          </w:tcPr>
          <w:p w14:paraId="3CDC4525" w14:textId="2243A2CC" w:rsidR="005074A5" w:rsidRPr="0093063F" w:rsidRDefault="005074A5" w:rsidP="005074A5">
            <w:pPr>
              <w:spacing w:line="259" w:lineRule="auto"/>
              <w:rPr>
                <w:rFonts w:cs="Times New Roman"/>
                <w:b/>
                <w:bCs/>
                <w:sz w:val="22"/>
                <w:rPrChange w:id="2285" w:author="Matt Masters" w:date="2020-12-02T18:38:00Z">
                  <w:rPr>
                    <w:rFonts w:cs="Times New Roman"/>
                    <w:b/>
                    <w:bCs/>
                    <w:szCs w:val="24"/>
                  </w:rPr>
                </w:rPrChange>
              </w:rPr>
            </w:pPr>
            <w:r w:rsidRPr="0093063F">
              <w:rPr>
                <w:rFonts w:cs="Times New Roman"/>
                <w:sz w:val="22"/>
                <w:rPrChange w:id="2286" w:author="Matt Masters" w:date="2020-12-02T18:38:00Z">
                  <w:rPr>
                    <w:rFonts w:cs="Times New Roman"/>
                    <w:szCs w:val="24"/>
                  </w:rPr>
                </w:rPrChange>
              </w:rPr>
              <w:t>Neither isolated</w:t>
            </w:r>
          </w:p>
        </w:tc>
        <w:tc>
          <w:tcPr>
            <w:tcW w:w="1687" w:type="dxa"/>
            <w:tcPrChange w:id="2287" w:author="Matt Masters" w:date="2020-12-02T18:38:00Z">
              <w:tcPr>
                <w:tcW w:w="1198" w:type="dxa"/>
              </w:tcPr>
            </w:tcPrChange>
          </w:tcPr>
          <w:p w14:paraId="69556292" w14:textId="77777777" w:rsidR="005074A5" w:rsidRPr="0093063F" w:rsidRDefault="005074A5" w:rsidP="005074A5">
            <w:pPr>
              <w:spacing w:line="259" w:lineRule="auto"/>
              <w:rPr>
                <w:rFonts w:cs="Times New Roman"/>
                <w:sz w:val="22"/>
                <w:rPrChange w:id="2288" w:author="Matt Masters" w:date="2020-12-02T18:38:00Z">
                  <w:rPr>
                    <w:rFonts w:cs="Times New Roman"/>
                    <w:szCs w:val="24"/>
                  </w:rPr>
                </w:rPrChange>
              </w:rPr>
            </w:pPr>
            <w:r w:rsidRPr="0093063F">
              <w:rPr>
                <w:rFonts w:cs="Times New Roman"/>
                <w:sz w:val="22"/>
                <w:rPrChange w:id="2289" w:author="Matt Masters" w:date="2020-12-02T18:38:00Z">
                  <w:rPr>
                    <w:rFonts w:cs="Times New Roman"/>
                    <w:szCs w:val="24"/>
                  </w:rPr>
                </w:rPrChange>
              </w:rPr>
              <w:t>1.0000</w:t>
            </w:r>
          </w:p>
        </w:tc>
        <w:tc>
          <w:tcPr>
            <w:tcW w:w="1683" w:type="dxa"/>
            <w:tcPrChange w:id="2290" w:author="Matt Masters" w:date="2020-12-02T18:38:00Z">
              <w:tcPr>
                <w:tcW w:w="1710" w:type="dxa"/>
              </w:tcPr>
            </w:tcPrChange>
          </w:tcPr>
          <w:p w14:paraId="0BB37BD8" w14:textId="77777777" w:rsidR="005074A5" w:rsidRPr="0093063F" w:rsidRDefault="005074A5" w:rsidP="005074A5">
            <w:pPr>
              <w:spacing w:line="259" w:lineRule="auto"/>
              <w:jc w:val="center"/>
              <w:rPr>
                <w:rFonts w:cs="Times New Roman"/>
                <w:sz w:val="22"/>
                <w:rPrChange w:id="2291" w:author="Matt Masters" w:date="2020-12-02T18:38:00Z">
                  <w:rPr>
                    <w:rFonts w:cs="Times New Roman"/>
                    <w:szCs w:val="24"/>
                  </w:rPr>
                </w:rPrChange>
              </w:rPr>
            </w:pPr>
            <w:r w:rsidRPr="0093063F">
              <w:rPr>
                <w:rFonts w:cs="Times New Roman"/>
                <w:sz w:val="22"/>
                <w:rPrChange w:id="2292" w:author="Matt Masters" w:date="2020-12-02T18:38:00Z">
                  <w:rPr>
                    <w:rFonts w:cs="Times New Roman"/>
                    <w:szCs w:val="24"/>
                  </w:rPr>
                </w:rPrChange>
              </w:rPr>
              <w:t>Ref.</w:t>
            </w:r>
          </w:p>
        </w:tc>
        <w:tc>
          <w:tcPr>
            <w:tcW w:w="416" w:type="dxa"/>
            <w:tcPrChange w:id="2293" w:author="Matt Masters" w:date="2020-12-02T18:38:00Z">
              <w:tcPr>
                <w:tcW w:w="719" w:type="dxa"/>
              </w:tcPr>
            </w:tcPrChange>
          </w:tcPr>
          <w:p w14:paraId="7FA2CA28" w14:textId="77777777" w:rsidR="005074A5" w:rsidRPr="0093063F" w:rsidRDefault="005074A5" w:rsidP="005074A5">
            <w:pPr>
              <w:rPr>
                <w:rFonts w:cs="Times New Roman"/>
                <w:sz w:val="22"/>
                <w:rPrChange w:id="2294" w:author="Matt Masters" w:date="2020-12-02T18:38:00Z">
                  <w:rPr>
                    <w:rFonts w:cs="Times New Roman"/>
                    <w:szCs w:val="24"/>
                  </w:rPr>
                </w:rPrChange>
              </w:rPr>
            </w:pPr>
          </w:p>
        </w:tc>
        <w:tc>
          <w:tcPr>
            <w:tcW w:w="1731" w:type="dxa"/>
            <w:tcPrChange w:id="2295" w:author="Matt Masters" w:date="2020-12-02T18:38:00Z">
              <w:tcPr>
                <w:tcW w:w="1081" w:type="dxa"/>
              </w:tcPr>
            </w:tcPrChange>
          </w:tcPr>
          <w:p w14:paraId="233265AE" w14:textId="77777777" w:rsidR="005074A5" w:rsidRPr="0093063F" w:rsidRDefault="005074A5" w:rsidP="005074A5">
            <w:pPr>
              <w:spacing w:line="259" w:lineRule="auto"/>
              <w:rPr>
                <w:rFonts w:cs="Times New Roman"/>
                <w:sz w:val="22"/>
                <w:rPrChange w:id="2296" w:author="Matt Masters" w:date="2020-12-02T18:38:00Z">
                  <w:rPr>
                    <w:rFonts w:cs="Times New Roman"/>
                    <w:szCs w:val="24"/>
                  </w:rPr>
                </w:rPrChange>
              </w:rPr>
            </w:pPr>
            <w:r w:rsidRPr="0093063F">
              <w:rPr>
                <w:rFonts w:cs="Times New Roman"/>
                <w:sz w:val="22"/>
                <w:rPrChange w:id="2297" w:author="Matt Masters" w:date="2020-12-02T18:38:00Z">
                  <w:rPr>
                    <w:rFonts w:cs="Times New Roman"/>
                    <w:szCs w:val="24"/>
                  </w:rPr>
                </w:rPrChange>
              </w:rPr>
              <w:t>1.0000</w:t>
            </w:r>
          </w:p>
        </w:tc>
        <w:tc>
          <w:tcPr>
            <w:tcW w:w="1683" w:type="dxa"/>
            <w:tcPrChange w:id="2298" w:author="Matt Masters" w:date="2020-12-02T18:38:00Z">
              <w:tcPr>
                <w:tcW w:w="1710" w:type="dxa"/>
              </w:tcPr>
            </w:tcPrChange>
          </w:tcPr>
          <w:p w14:paraId="5F739582" w14:textId="77777777" w:rsidR="005074A5" w:rsidRPr="0093063F" w:rsidRDefault="005074A5" w:rsidP="005074A5">
            <w:pPr>
              <w:spacing w:line="259" w:lineRule="auto"/>
              <w:jc w:val="center"/>
              <w:rPr>
                <w:rFonts w:cs="Times New Roman"/>
                <w:sz w:val="22"/>
                <w:rPrChange w:id="2299" w:author="Matt Masters" w:date="2020-12-02T18:38:00Z">
                  <w:rPr>
                    <w:rFonts w:cs="Times New Roman"/>
                    <w:szCs w:val="24"/>
                  </w:rPr>
                </w:rPrChange>
              </w:rPr>
            </w:pPr>
            <w:r w:rsidRPr="0093063F">
              <w:rPr>
                <w:rFonts w:cs="Times New Roman"/>
                <w:sz w:val="22"/>
                <w:rPrChange w:id="2300" w:author="Matt Masters" w:date="2020-12-02T18:38:00Z">
                  <w:rPr>
                    <w:rFonts w:cs="Times New Roman"/>
                    <w:szCs w:val="24"/>
                  </w:rPr>
                </w:rPrChange>
              </w:rPr>
              <w:t>Ref.</w:t>
            </w:r>
          </w:p>
        </w:tc>
      </w:tr>
      <w:tr w:rsidR="005074A5" w:rsidRPr="0093063F" w14:paraId="7E41B0F5" w14:textId="77777777" w:rsidTr="0093063F">
        <w:trPr>
          <w:trHeight w:val="250"/>
          <w:trPrChange w:id="2301" w:author="Matt Masters" w:date="2020-12-02T18:38:00Z">
            <w:trPr>
              <w:trHeight w:val="250"/>
            </w:trPr>
          </w:trPrChange>
        </w:trPr>
        <w:tc>
          <w:tcPr>
            <w:tcW w:w="1800" w:type="dxa"/>
            <w:gridSpan w:val="2"/>
            <w:tcPrChange w:id="2302" w:author="Matt Masters" w:date="2020-12-02T18:38:00Z">
              <w:tcPr>
                <w:tcW w:w="2582" w:type="dxa"/>
                <w:gridSpan w:val="2"/>
              </w:tcPr>
            </w:tcPrChange>
          </w:tcPr>
          <w:p w14:paraId="34A3168C" w14:textId="1A4089FE" w:rsidR="005074A5" w:rsidRPr="0093063F" w:rsidRDefault="005074A5" w:rsidP="005074A5">
            <w:pPr>
              <w:spacing w:line="259" w:lineRule="auto"/>
              <w:rPr>
                <w:rFonts w:cs="Times New Roman"/>
                <w:sz w:val="22"/>
                <w:rPrChange w:id="2303" w:author="Matt Masters" w:date="2020-12-02T18:38:00Z">
                  <w:rPr>
                    <w:rFonts w:cs="Times New Roman"/>
                    <w:szCs w:val="24"/>
                  </w:rPr>
                </w:rPrChange>
              </w:rPr>
            </w:pPr>
            <w:r w:rsidRPr="0093063F">
              <w:rPr>
                <w:rFonts w:cs="Times New Roman"/>
                <w:sz w:val="22"/>
                <w:rPrChange w:id="2304" w:author="Matt Masters" w:date="2020-12-02T18:38:00Z">
                  <w:rPr>
                    <w:rFonts w:cs="Times New Roman"/>
                    <w:szCs w:val="24"/>
                  </w:rPr>
                </w:rPrChange>
              </w:rPr>
              <w:t>Husband isolated</w:t>
            </w:r>
          </w:p>
        </w:tc>
        <w:tc>
          <w:tcPr>
            <w:tcW w:w="1687" w:type="dxa"/>
            <w:tcPrChange w:id="2305" w:author="Matt Masters" w:date="2020-12-02T18:38:00Z">
              <w:tcPr>
                <w:tcW w:w="1198" w:type="dxa"/>
              </w:tcPr>
            </w:tcPrChange>
          </w:tcPr>
          <w:p w14:paraId="6FA4C2D0" w14:textId="1E33AA21" w:rsidR="005074A5" w:rsidRPr="0093063F" w:rsidRDefault="005074A5" w:rsidP="005074A5">
            <w:pPr>
              <w:spacing w:line="259" w:lineRule="auto"/>
              <w:rPr>
                <w:rFonts w:cs="Times New Roman"/>
                <w:sz w:val="22"/>
                <w:vertAlign w:val="superscript"/>
                <w:rPrChange w:id="2306" w:author="Matt Masters" w:date="2020-12-02T18:38:00Z">
                  <w:rPr>
                    <w:rFonts w:cs="Times New Roman"/>
                    <w:szCs w:val="24"/>
                    <w:vertAlign w:val="superscript"/>
                  </w:rPr>
                </w:rPrChange>
              </w:rPr>
            </w:pPr>
            <w:r w:rsidRPr="0093063F">
              <w:rPr>
                <w:rFonts w:cs="Times New Roman"/>
                <w:sz w:val="22"/>
                <w:rPrChange w:id="2307" w:author="Matt Masters" w:date="2020-12-02T18:38:00Z">
                  <w:rPr>
                    <w:rFonts w:cs="Times New Roman"/>
                    <w:szCs w:val="24"/>
                  </w:rPr>
                </w:rPrChange>
              </w:rPr>
              <w:t>1.</w:t>
            </w:r>
            <w:del w:id="2308" w:author="Matt Masters" w:date="2020-12-02T17:58:00Z">
              <w:r w:rsidRPr="0093063F">
                <w:rPr>
                  <w:rFonts w:cs="Times New Roman"/>
                  <w:sz w:val="22"/>
                  <w:rPrChange w:id="2309" w:author="Matt Masters" w:date="2020-12-02T18:38:00Z">
                    <w:rPr>
                      <w:rFonts w:cs="Times New Roman"/>
                      <w:szCs w:val="24"/>
                    </w:rPr>
                  </w:rPrChange>
                </w:rPr>
                <w:delText>0561</w:delText>
              </w:r>
              <w:r w:rsidRPr="0093063F">
                <w:rPr>
                  <w:rFonts w:cs="Times New Roman"/>
                  <w:sz w:val="22"/>
                  <w:vertAlign w:val="superscript"/>
                  <w:rPrChange w:id="2310" w:author="Matt Masters" w:date="2020-12-02T18:38:00Z">
                    <w:rPr>
                      <w:rFonts w:cs="Times New Roman"/>
                      <w:szCs w:val="24"/>
                      <w:vertAlign w:val="superscript"/>
                    </w:rPr>
                  </w:rPrChange>
                </w:rPr>
                <w:delText>c</w:delText>
              </w:r>
            </w:del>
            <w:ins w:id="2311" w:author="Matt Masters" w:date="2020-12-02T17:58:00Z">
              <w:r w:rsidRPr="0093063F">
                <w:rPr>
                  <w:rFonts w:cs="Times New Roman"/>
                  <w:sz w:val="22"/>
                  <w:rPrChange w:id="2312" w:author="Matt Masters" w:date="2020-12-02T18:38:00Z">
                    <w:rPr>
                      <w:rFonts w:cs="Times New Roman"/>
                      <w:szCs w:val="24"/>
                    </w:rPr>
                  </w:rPrChange>
                </w:rPr>
                <w:t>05</w:t>
              </w:r>
            </w:ins>
            <w:ins w:id="2313" w:author="Matt Masters" w:date="2020-12-02T10:47:00Z">
              <w:r w:rsidR="00550DCB" w:rsidRPr="0093063F">
                <w:rPr>
                  <w:rFonts w:cs="Times New Roman"/>
                  <w:sz w:val="22"/>
                  <w:rPrChange w:id="2314" w:author="Matt Masters" w:date="2020-12-02T18:38:00Z">
                    <w:rPr>
                      <w:rFonts w:cs="Times New Roman"/>
                      <w:szCs w:val="24"/>
                    </w:rPr>
                  </w:rPrChange>
                </w:rPr>
                <w:t>78</w:t>
              </w:r>
            </w:ins>
            <w:del w:id="2315" w:author="Matt Masters" w:date="2020-12-02T10:47:00Z">
              <w:r w:rsidRPr="0093063F" w:rsidDel="00550DCB">
                <w:rPr>
                  <w:rFonts w:cs="Times New Roman"/>
                  <w:sz w:val="22"/>
                  <w:rPrChange w:id="2316" w:author="Matt Masters" w:date="2020-12-02T18:38:00Z">
                    <w:rPr>
                      <w:rFonts w:cs="Times New Roman"/>
                      <w:szCs w:val="24"/>
                    </w:rPr>
                  </w:rPrChange>
                </w:rPr>
                <w:delText>61</w:delText>
              </w:r>
            </w:del>
            <w:ins w:id="2317" w:author="Matt Masters" w:date="2020-12-02T17:58:00Z">
              <w:r w:rsidRPr="0093063F">
                <w:rPr>
                  <w:rFonts w:cs="Times New Roman"/>
                  <w:sz w:val="22"/>
                  <w:vertAlign w:val="superscript"/>
                  <w:rPrChange w:id="2318" w:author="Matt Masters" w:date="2020-12-02T18:38:00Z">
                    <w:rPr>
                      <w:rFonts w:cs="Times New Roman"/>
                      <w:szCs w:val="24"/>
                      <w:vertAlign w:val="superscript"/>
                    </w:rPr>
                  </w:rPrChange>
                </w:rPr>
                <w:t>c</w:t>
              </w:r>
            </w:ins>
          </w:p>
        </w:tc>
        <w:tc>
          <w:tcPr>
            <w:tcW w:w="1683" w:type="dxa"/>
            <w:tcPrChange w:id="2319" w:author="Matt Masters" w:date="2020-12-02T18:38:00Z">
              <w:tcPr>
                <w:tcW w:w="1710" w:type="dxa"/>
              </w:tcPr>
            </w:tcPrChange>
          </w:tcPr>
          <w:p w14:paraId="1ED28A1E" w14:textId="53E0A0AA" w:rsidR="005074A5" w:rsidRPr="0093063F" w:rsidRDefault="005074A5" w:rsidP="005074A5">
            <w:pPr>
              <w:spacing w:line="259" w:lineRule="auto"/>
              <w:jc w:val="center"/>
              <w:rPr>
                <w:rFonts w:cs="Times New Roman"/>
                <w:sz w:val="22"/>
                <w:rPrChange w:id="2320" w:author="Matt Masters" w:date="2020-12-02T18:38:00Z">
                  <w:rPr>
                    <w:rFonts w:cs="Times New Roman"/>
                    <w:szCs w:val="24"/>
                  </w:rPr>
                </w:rPrChange>
              </w:rPr>
            </w:pPr>
            <w:r w:rsidRPr="0093063F">
              <w:rPr>
                <w:rFonts w:cs="Times New Roman"/>
                <w:sz w:val="22"/>
                <w:rPrChange w:id="2321" w:author="Matt Masters" w:date="2020-12-02T18:38:00Z">
                  <w:rPr>
                    <w:rFonts w:cs="Times New Roman"/>
                    <w:szCs w:val="24"/>
                  </w:rPr>
                </w:rPrChange>
              </w:rPr>
              <w:t>1.</w:t>
            </w:r>
            <w:del w:id="2322" w:author="Matt Masters" w:date="2020-12-02T17:58:00Z">
              <w:r w:rsidRPr="0093063F">
                <w:rPr>
                  <w:rFonts w:cs="Times New Roman"/>
                  <w:sz w:val="22"/>
                  <w:rPrChange w:id="2323" w:author="Matt Masters" w:date="2020-12-02T18:38:00Z">
                    <w:rPr>
                      <w:rFonts w:cs="Times New Roman"/>
                      <w:szCs w:val="24"/>
                    </w:rPr>
                  </w:rPrChange>
                </w:rPr>
                <w:delText>0070</w:delText>
              </w:r>
            </w:del>
            <w:ins w:id="2324" w:author="Matt Masters" w:date="2020-12-02T17:58:00Z">
              <w:r w:rsidRPr="0093063F">
                <w:rPr>
                  <w:rFonts w:cs="Times New Roman"/>
                  <w:sz w:val="22"/>
                  <w:rPrChange w:id="2325" w:author="Matt Masters" w:date="2020-12-02T18:38:00Z">
                    <w:rPr>
                      <w:rFonts w:cs="Times New Roman"/>
                      <w:szCs w:val="24"/>
                    </w:rPr>
                  </w:rPrChange>
                </w:rPr>
                <w:t>00</w:t>
              </w:r>
            </w:ins>
            <w:ins w:id="2326" w:author="Matt Masters" w:date="2020-12-02T10:47:00Z">
              <w:r w:rsidR="00550DCB" w:rsidRPr="0093063F">
                <w:rPr>
                  <w:rFonts w:cs="Times New Roman"/>
                  <w:sz w:val="22"/>
                  <w:rPrChange w:id="2327" w:author="Matt Masters" w:date="2020-12-02T18:38:00Z">
                    <w:rPr>
                      <w:rFonts w:cs="Times New Roman"/>
                      <w:szCs w:val="24"/>
                    </w:rPr>
                  </w:rPrChange>
                </w:rPr>
                <w:t>86</w:t>
              </w:r>
            </w:ins>
            <w:del w:id="2328" w:author="Matt Masters" w:date="2020-12-02T10:47:00Z">
              <w:r w:rsidRPr="0093063F" w:rsidDel="00550DCB">
                <w:rPr>
                  <w:rFonts w:cs="Times New Roman"/>
                  <w:sz w:val="22"/>
                  <w:rPrChange w:id="2329" w:author="Matt Masters" w:date="2020-12-02T18:38:00Z">
                    <w:rPr>
                      <w:rFonts w:cs="Times New Roman"/>
                      <w:szCs w:val="24"/>
                    </w:rPr>
                  </w:rPrChange>
                </w:rPr>
                <w:delText>70</w:delText>
              </w:r>
            </w:del>
            <w:r w:rsidRPr="0093063F">
              <w:rPr>
                <w:rFonts w:cs="Times New Roman"/>
                <w:sz w:val="22"/>
                <w:rPrChange w:id="2330" w:author="Matt Masters" w:date="2020-12-02T18:38:00Z">
                  <w:rPr>
                    <w:rFonts w:cs="Times New Roman"/>
                    <w:szCs w:val="24"/>
                  </w:rPr>
                </w:rPrChange>
              </w:rPr>
              <w:t>-1.</w:t>
            </w:r>
            <w:del w:id="2331" w:author="Matt Masters" w:date="2020-12-02T17:58:00Z">
              <w:r w:rsidRPr="0093063F">
                <w:rPr>
                  <w:rFonts w:cs="Times New Roman"/>
                  <w:sz w:val="22"/>
                  <w:rPrChange w:id="2332" w:author="Matt Masters" w:date="2020-12-02T18:38:00Z">
                    <w:rPr>
                      <w:rFonts w:cs="Times New Roman"/>
                      <w:szCs w:val="24"/>
                    </w:rPr>
                  </w:rPrChange>
                </w:rPr>
                <w:delText>1076</w:delText>
              </w:r>
            </w:del>
            <w:ins w:id="2333" w:author="Matt Masters" w:date="2020-12-02T17:58:00Z">
              <w:r w:rsidRPr="0093063F">
                <w:rPr>
                  <w:rFonts w:cs="Times New Roman"/>
                  <w:sz w:val="22"/>
                  <w:rPrChange w:id="2334" w:author="Matt Masters" w:date="2020-12-02T18:38:00Z">
                    <w:rPr>
                      <w:rFonts w:cs="Times New Roman"/>
                      <w:szCs w:val="24"/>
                    </w:rPr>
                  </w:rPrChange>
                </w:rPr>
                <w:t>10</w:t>
              </w:r>
            </w:ins>
            <w:ins w:id="2335" w:author="Matt Masters" w:date="2020-12-02T10:47:00Z">
              <w:r w:rsidR="00550DCB" w:rsidRPr="0093063F">
                <w:rPr>
                  <w:rFonts w:cs="Times New Roman"/>
                  <w:sz w:val="22"/>
                  <w:rPrChange w:id="2336" w:author="Matt Masters" w:date="2020-12-02T18:38:00Z">
                    <w:rPr>
                      <w:rFonts w:cs="Times New Roman"/>
                      <w:szCs w:val="24"/>
                    </w:rPr>
                  </w:rPrChange>
                </w:rPr>
                <w:t>93</w:t>
              </w:r>
            </w:ins>
            <w:del w:id="2337" w:author="Matt Masters" w:date="2020-12-02T10:47:00Z">
              <w:r w:rsidRPr="0093063F" w:rsidDel="00550DCB">
                <w:rPr>
                  <w:rFonts w:cs="Times New Roman"/>
                  <w:sz w:val="22"/>
                  <w:rPrChange w:id="2338" w:author="Matt Masters" w:date="2020-12-02T18:38:00Z">
                    <w:rPr>
                      <w:rFonts w:cs="Times New Roman"/>
                      <w:szCs w:val="24"/>
                    </w:rPr>
                  </w:rPrChange>
                </w:rPr>
                <w:delText>76</w:delText>
              </w:r>
            </w:del>
          </w:p>
        </w:tc>
        <w:tc>
          <w:tcPr>
            <w:tcW w:w="416" w:type="dxa"/>
            <w:tcPrChange w:id="2339" w:author="Matt Masters" w:date="2020-12-02T18:38:00Z">
              <w:tcPr>
                <w:tcW w:w="719" w:type="dxa"/>
              </w:tcPr>
            </w:tcPrChange>
          </w:tcPr>
          <w:p w14:paraId="0E0971C0" w14:textId="77777777" w:rsidR="005074A5" w:rsidRPr="0093063F" w:rsidRDefault="005074A5" w:rsidP="005074A5">
            <w:pPr>
              <w:rPr>
                <w:rFonts w:cs="Times New Roman"/>
                <w:sz w:val="22"/>
                <w:rPrChange w:id="2340" w:author="Matt Masters" w:date="2020-12-02T18:38:00Z">
                  <w:rPr>
                    <w:rFonts w:cs="Times New Roman"/>
                    <w:szCs w:val="24"/>
                  </w:rPr>
                </w:rPrChange>
              </w:rPr>
            </w:pPr>
          </w:p>
        </w:tc>
        <w:tc>
          <w:tcPr>
            <w:tcW w:w="1731" w:type="dxa"/>
            <w:tcPrChange w:id="2341" w:author="Matt Masters" w:date="2020-12-02T18:38:00Z">
              <w:tcPr>
                <w:tcW w:w="1081" w:type="dxa"/>
              </w:tcPr>
            </w:tcPrChange>
          </w:tcPr>
          <w:p w14:paraId="1B5D85DB" w14:textId="070FFB9F" w:rsidR="005074A5" w:rsidRPr="0093063F" w:rsidRDefault="005074A5" w:rsidP="005074A5">
            <w:pPr>
              <w:spacing w:line="259" w:lineRule="auto"/>
              <w:rPr>
                <w:rFonts w:cs="Times New Roman"/>
                <w:sz w:val="22"/>
                <w:rPrChange w:id="2342" w:author="Matt Masters" w:date="2020-12-02T18:38:00Z">
                  <w:rPr>
                    <w:rFonts w:cs="Times New Roman"/>
                    <w:szCs w:val="24"/>
                  </w:rPr>
                </w:rPrChange>
              </w:rPr>
            </w:pPr>
            <w:r w:rsidRPr="0093063F">
              <w:rPr>
                <w:rFonts w:cs="Times New Roman"/>
                <w:sz w:val="22"/>
                <w:rPrChange w:id="2343" w:author="Matt Masters" w:date="2020-12-02T18:38:00Z">
                  <w:rPr>
                    <w:rFonts w:cs="Times New Roman"/>
                    <w:szCs w:val="24"/>
                  </w:rPr>
                </w:rPrChange>
              </w:rPr>
              <w:t>1.</w:t>
            </w:r>
            <w:del w:id="2344" w:author="Matt Masters" w:date="2020-12-02T17:58:00Z">
              <w:r w:rsidRPr="0093063F">
                <w:rPr>
                  <w:rFonts w:cs="Times New Roman"/>
                  <w:sz w:val="22"/>
                  <w:rPrChange w:id="2345" w:author="Matt Masters" w:date="2020-12-02T18:38:00Z">
                    <w:rPr>
                      <w:rFonts w:cs="Times New Roman"/>
                      <w:szCs w:val="24"/>
                    </w:rPr>
                  </w:rPrChange>
                </w:rPr>
                <w:delText>0097</w:delText>
              </w:r>
            </w:del>
            <w:ins w:id="2346" w:author="Matt Masters" w:date="2020-12-02T17:58:00Z">
              <w:r w:rsidRPr="0093063F">
                <w:rPr>
                  <w:rFonts w:cs="Times New Roman"/>
                  <w:sz w:val="22"/>
                  <w:rPrChange w:id="2347" w:author="Matt Masters" w:date="2020-12-02T18:38:00Z">
                    <w:rPr>
                      <w:rFonts w:cs="Times New Roman"/>
                      <w:szCs w:val="24"/>
                    </w:rPr>
                  </w:rPrChange>
                </w:rPr>
                <w:t>0</w:t>
              </w:r>
            </w:ins>
            <w:ins w:id="2348" w:author="Matt Masters" w:date="2020-12-02T11:27:00Z">
              <w:r w:rsidR="00077EE5" w:rsidRPr="0093063F">
                <w:rPr>
                  <w:rFonts w:cs="Times New Roman"/>
                  <w:sz w:val="22"/>
                  <w:rPrChange w:id="2349" w:author="Matt Masters" w:date="2020-12-02T18:38:00Z">
                    <w:rPr>
                      <w:rFonts w:cs="Times New Roman"/>
                      <w:szCs w:val="24"/>
                    </w:rPr>
                  </w:rPrChange>
                </w:rPr>
                <w:t>110</w:t>
              </w:r>
            </w:ins>
            <w:del w:id="2350" w:author="Matt Masters" w:date="2020-12-02T11:27:00Z">
              <w:r w:rsidRPr="0093063F" w:rsidDel="00077EE5">
                <w:rPr>
                  <w:rFonts w:cs="Times New Roman"/>
                  <w:sz w:val="22"/>
                  <w:rPrChange w:id="2351" w:author="Matt Masters" w:date="2020-12-02T18:38:00Z">
                    <w:rPr>
                      <w:rFonts w:cs="Times New Roman"/>
                      <w:szCs w:val="24"/>
                    </w:rPr>
                  </w:rPrChange>
                </w:rPr>
                <w:delText>097</w:delText>
              </w:r>
            </w:del>
          </w:p>
        </w:tc>
        <w:tc>
          <w:tcPr>
            <w:tcW w:w="1683" w:type="dxa"/>
            <w:tcPrChange w:id="2352" w:author="Matt Masters" w:date="2020-12-02T18:38:00Z">
              <w:tcPr>
                <w:tcW w:w="1710" w:type="dxa"/>
              </w:tcPr>
            </w:tcPrChange>
          </w:tcPr>
          <w:p w14:paraId="6DE4D163" w14:textId="44865402" w:rsidR="005074A5" w:rsidRPr="0093063F" w:rsidRDefault="005074A5" w:rsidP="005074A5">
            <w:pPr>
              <w:spacing w:line="259" w:lineRule="auto"/>
              <w:jc w:val="center"/>
              <w:rPr>
                <w:rFonts w:cs="Times New Roman"/>
                <w:sz w:val="22"/>
                <w:rPrChange w:id="2353" w:author="Matt Masters" w:date="2020-12-02T18:38:00Z">
                  <w:rPr>
                    <w:rFonts w:cs="Times New Roman"/>
                    <w:szCs w:val="24"/>
                  </w:rPr>
                </w:rPrChange>
              </w:rPr>
            </w:pPr>
            <w:r w:rsidRPr="0093063F">
              <w:rPr>
                <w:rFonts w:cs="Times New Roman"/>
                <w:sz w:val="22"/>
                <w:rPrChange w:id="2354" w:author="Matt Masters" w:date="2020-12-02T18:38:00Z">
                  <w:rPr>
                    <w:rFonts w:cs="Times New Roman"/>
                    <w:szCs w:val="24"/>
                  </w:rPr>
                </w:rPrChange>
              </w:rPr>
              <w:t>0.</w:t>
            </w:r>
            <w:del w:id="2355" w:author="Matt Masters" w:date="2020-12-02T17:58:00Z">
              <w:r w:rsidRPr="0093063F">
                <w:rPr>
                  <w:rFonts w:cs="Times New Roman"/>
                  <w:sz w:val="22"/>
                  <w:rPrChange w:id="2356" w:author="Matt Masters" w:date="2020-12-02T18:38:00Z">
                    <w:rPr>
                      <w:rFonts w:cs="Times New Roman"/>
                      <w:szCs w:val="24"/>
                    </w:rPr>
                  </w:rPrChange>
                </w:rPr>
                <w:delText>9595</w:delText>
              </w:r>
            </w:del>
            <w:ins w:id="2357" w:author="Matt Masters" w:date="2020-12-02T17:58:00Z">
              <w:r w:rsidRPr="0093063F">
                <w:rPr>
                  <w:rFonts w:cs="Times New Roman"/>
                  <w:sz w:val="22"/>
                  <w:rPrChange w:id="2358" w:author="Matt Masters" w:date="2020-12-02T18:38:00Z">
                    <w:rPr>
                      <w:rFonts w:cs="Times New Roman"/>
                      <w:szCs w:val="24"/>
                    </w:rPr>
                  </w:rPrChange>
                </w:rPr>
                <w:t>9</w:t>
              </w:r>
            </w:ins>
            <w:ins w:id="2359" w:author="Matt Masters" w:date="2020-12-02T11:27:00Z">
              <w:r w:rsidR="00077EE5" w:rsidRPr="0093063F">
                <w:rPr>
                  <w:rFonts w:cs="Times New Roman"/>
                  <w:sz w:val="22"/>
                  <w:rPrChange w:id="2360" w:author="Matt Masters" w:date="2020-12-02T18:38:00Z">
                    <w:rPr>
                      <w:rFonts w:cs="Times New Roman"/>
                      <w:szCs w:val="24"/>
                    </w:rPr>
                  </w:rPrChange>
                </w:rPr>
                <w:t>608</w:t>
              </w:r>
            </w:ins>
            <w:del w:id="2361" w:author="Matt Masters" w:date="2020-12-02T11:27:00Z">
              <w:r w:rsidRPr="0093063F" w:rsidDel="00077EE5">
                <w:rPr>
                  <w:rFonts w:cs="Times New Roman"/>
                  <w:sz w:val="22"/>
                  <w:rPrChange w:id="2362" w:author="Matt Masters" w:date="2020-12-02T18:38:00Z">
                    <w:rPr>
                      <w:rFonts w:cs="Times New Roman"/>
                      <w:szCs w:val="24"/>
                    </w:rPr>
                  </w:rPrChange>
                </w:rPr>
                <w:delText>595</w:delText>
              </w:r>
            </w:del>
            <w:r w:rsidRPr="0093063F">
              <w:rPr>
                <w:rFonts w:cs="Times New Roman"/>
                <w:sz w:val="22"/>
                <w:rPrChange w:id="2363" w:author="Matt Masters" w:date="2020-12-02T18:38:00Z">
                  <w:rPr>
                    <w:rFonts w:cs="Times New Roman"/>
                    <w:szCs w:val="24"/>
                  </w:rPr>
                </w:rPrChange>
              </w:rPr>
              <w:t>-1.</w:t>
            </w:r>
            <w:del w:id="2364" w:author="Matt Masters" w:date="2020-12-02T17:58:00Z">
              <w:r w:rsidRPr="0093063F">
                <w:rPr>
                  <w:rFonts w:cs="Times New Roman"/>
                  <w:sz w:val="22"/>
                  <w:rPrChange w:id="2365" w:author="Matt Masters" w:date="2020-12-02T18:38:00Z">
                    <w:rPr>
                      <w:rFonts w:cs="Times New Roman"/>
                      <w:szCs w:val="24"/>
                    </w:rPr>
                  </w:rPrChange>
                </w:rPr>
                <w:delText>0625</w:delText>
              </w:r>
            </w:del>
            <w:ins w:id="2366" w:author="Matt Masters" w:date="2020-12-02T17:58:00Z">
              <w:r w:rsidRPr="0093063F">
                <w:rPr>
                  <w:rFonts w:cs="Times New Roman"/>
                  <w:sz w:val="22"/>
                  <w:rPrChange w:id="2367" w:author="Matt Masters" w:date="2020-12-02T18:38:00Z">
                    <w:rPr>
                      <w:rFonts w:cs="Times New Roman"/>
                      <w:szCs w:val="24"/>
                    </w:rPr>
                  </w:rPrChange>
                </w:rPr>
                <w:t>06</w:t>
              </w:r>
            </w:ins>
            <w:ins w:id="2368" w:author="Matt Masters" w:date="2020-12-02T11:27:00Z">
              <w:r w:rsidR="00077EE5" w:rsidRPr="0093063F">
                <w:rPr>
                  <w:rFonts w:cs="Times New Roman"/>
                  <w:sz w:val="22"/>
                  <w:rPrChange w:id="2369" w:author="Matt Masters" w:date="2020-12-02T18:38:00Z">
                    <w:rPr>
                      <w:rFonts w:cs="Times New Roman"/>
                      <w:szCs w:val="24"/>
                    </w:rPr>
                  </w:rPrChange>
                </w:rPr>
                <w:t>39</w:t>
              </w:r>
            </w:ins>
            <w:del w:id="2370" w:author="Matt Masters" w:date="2020-12-02T11:27:00Z">
              <w:r w:rsidRPr="0093063F" w:rsidDel="00077EE5">
                <w:rPr>
                  <w:rFonts w:cs="Times New Roman"/>
                  <w:sz w:val="22"/>
                  <w:rPrChange w:id="2371" w:author="Matt Masters" w:date="2020-12-02T18:38:00Z">
                    <w:rPr>
                      <w:rFonts w:cs="Times New Roman"/>
                      <w:szCs w:val="24"/>
                    </w:rPr>
                  </w:rPrChange>
                </w:rPr>
                <w:delText>25</w:delText>
              </w:r>
            </w:del>
          </w:p>
        </w:tc>
      </w:tr>
      <w:tr w:rsidR="005074A5" w:rsidRPr="0093063F" w14:paraId="6FDAFD6A" w14:textId="77777777" w:rsidTr="0093063F">
        <w:trPr>
          <w:trHeight w:val="250"/>
          <w:trPrChange w:id="2372" w:author="Matt Masters" w:date="2020-12-02T18:38:00Z">
            <w:trPr>
              <w:trHeight w:val="250"/>
            </w:trPr>
          </w:trPrChange>
        </w:trPr>
        <w:tc>
          <w:tcPr>
            <w:tcW w:w="1800" w:type="dxa"/>
            <w:gridSpan w:val="2"/>
            <w:tcPrChange w:id="2373" w:author="Matt Masters" w:date="2020-12-02T18:38:00Z">
              <w:tcPr>
                <w:tcW w:w="2582" w:type="dxa"/>
                <w:gridSpan w:val="2"/>
              </w:tcPr>
            </w:tcPrChange>
          </w:tcPr>
          <w:p w14:paraId="392E99B8" w14:textId="025691A5" w:rsidR="005074A5" w:rsidRPr="0093063F" w:rsidRDefault="005074A5" w:rsidP="005074A5">
            <w:pPr>
              <w:spacing w:line="259" w:lineRule="auto"/>
              <w:rPr>
                <w:rFonts w:cs="Times New Roman"/>
                <w:sz w:val="22"/>
                <w:rPrChange w:id="2374" w:author="Matt Masters" w:date="2020-12-02T18:38:00Z">
                  <w:rPr>
                    <w:rFonts w:cs="Times New Roman"/>
                    <w:szCs w:val="24"/>
                  </w:rPr>
                </w:rPrChange>
              </w:rPr>
            </w:pPr>
            <w:r w:rsidRPr="0093063F">
              <w:rPr>
                <w:rFonts w:cs="Times New Roman"/>
                <w:sz w:val="22"/>
                <w:rPrChange w:id="2375" w:author="Matt Masters" w:date="2020-12-02T18:38:00Z">
                  <w:rPr>
                    <w:rFonts w:cs="Times New Roman"/>
                    <w:szCs w:val="24"/>
                  </w:rPr>
                </w:rPrChange>
              </w:rPr>
              <w:t>Wife isolated</w:t>
            </w:r>
          </w:p>
        </w:tc>
        <w:tc>
          <w:tcPr>
            <w:tcW w:w="1687" w:type="dxa"/>
            <w:tcPrChange w:id="2376" w:author="Matt Masters" w:date="2020-12-02T18:38:00Z">
              <w:tcPr>
                <w:tcW w:w="1198" w:type="dxa"/>
              </w:tcPr>
            </w:tcPrChange>
          </w:tcPr>
          <w:p w14:paraId="4BCC0547" w14:textId="3D8E5BD6" w:rsidR="005074A5" w:rsidRPr="0093063F" w:rsidRDefault="005074A5" w:rsidP="005074A5">
            <w:pPr>
              <w:spacing w:line="259" w:lineRule="auto"/>
              <w:rPr>
                <w:rFonts w:cs="Times New Roman"/>
                <w:sz w:val="22"/>
                <w:rPrChange w:id="2377" w:author="Matt Masters" w:date="2020-12-02T18:38:00Z">
                  <w:rPr>
                    <w:rFonts w:cs="Times New Roman"/>
                    <w:szCs w:val="24"/>
                  </w:rPr>
                </w:rPrChange>
              </w:rPr>
            </w:pPr>
            <w:r w:rsidRPr="0093063F">
              <w:rPr>
                <w:rFonts w:cs="Times New Roman"/>
                <w:sz w:val="22"/>
                <w:rPrChange w:id="2378" w:author="Matt Masters" w:date="2020-12-02T18:38:00Z">
                  <w:rPr>
                    <w:rFonts w:cs="Times New Roman"/>
                    <w:szCs w:val="24"/>
                  </w:rPr>
                </w:rPrChange>
              </w:rPr>
              <w:t>1.</w:t>
            </w:r>
            <w:del w:id="2379" w:author="Matt Masters" w:date="2020-12-02T17:58:00Z">
              <w:r w:rsidRPr="0093063F">
                <w:rPr>
                  <w:rFonts w:cs="Times New Roman"/>
                  <w:sz w:val="22"/>
                  <w:rPrChange w:id="2380" w:author="Matt Masters" w:date="2020-12-02T18:38:00Z">
                    <w:rPr>
                      <w:rFonts w:cs="Times New Roman"/>
                      <w:szCs w:val="24"/>
                    </w:rPr>
                  </w:rPrChange>
                </w:rPr>
                <w:delText>0030</w:delText>
              </w:r>
            </w:del>
            <w:ins w:id="2381" w:author="Matt Masters" w:date="2020-12-02T17:58:00Z">
              <w:r w:rsidRPr="0093063F">
                <w:rPr>
                  <w:rFonts w:cs="Times New Roman"/>
                  <w:sz w:val="22"/>
                  <w:rPrChange w:id="2382" w:author="Matt Masters" w:date="2020-12-02T18:38:00Z">
                    <w:rPr>
                      <w:rFonts w:cs="Times New Roman"/>
                      <w:szCs w:val="24"/>
                    </w:rPr>
                  </w:rPrChange>
                </w:rPr>
                <w:t>00</w:t>
              </w:r>
            </w:ins>
            <w:ins w:id="2383" w:author="Matt Masters" w:date="2020-12-02T10:48:00Z">
              <w:r w:rsidR="00550DCB" w:rsidRPr="0093063F">
                <w:rPr>
                  <w:rFonts w:cs="Times New Roman"/>
                  <w:sz w:val="22"/>
                  <w:rPrChange w:id="2384" w:author="Matt Masters" w:date="2020-12-02T18:38:00Z">
                    <w:rPr>
                      <w:rFonts w:cs="Times New Roman"/>
                      <w:szCs w:val="24"/>
                    </w:rPr>
                  </w:rPrChange>
                </w:rPr>
                <w:t>66</w:t>
              </w:r>
            </w:ins>
            <w:del w:id="2385" w:author="Matt Masters" w:date="2020-12-02T10:48:00Z">
              <w:r w:rsidRPr="0093063F" w:rsidDel="00550DCB">
                <w:rPr>
                  <w:rFonts w:cs="Times New Roman"/>
                  <w:sz w:val="22"/>
                  <w:rPrChange w:id="2386" w:author="Matt Masters" w:date="2020-12-02T18:38:00Z">
                    <w:rPr>
                      <w:rFonts w:cs="Times New Roman"/>
                      <w:szCs w:val="24"/>
                    </w:rPr>
                  </w:rPrChange>
                </w:rPr>
                <w:delText>30</w:delText>
              </w:r>
            </w:del>
          </w:p>
        </w:tc>
        <w:tc>
          <w:tcPr>
            <w:tcW w:w="1683" w:type="dxa"/>
            <w:tcPrChange w:id="2387" w:author="Matt Masters" w:date="2020-12-02T18:38:00Z">
              <w:tcPr>
                <w:tcW w:w="1710" w:type="dxa"/>
              </w:tcPr>
            </w:tcPrChange>
          </w:tcPr>
          <w:p w14:paraId="6CF36209" w14:textId="5309CDD8" w:rsidR="005074A5" w:rsidRPr="0093063F" w:rsidRDefault="005074A5" w:rsidP="005074A5">
            <w:pPr>
              <w:spacing w:line="259" w:lineRule="auto"/>
              <w:jc w:val="center"/>
              <w:rPr>
                <w:rFonts w:cs="Times New Roman"/>
                <w:sz w:val="22"/>
                <w:rPrChange w:id="2388" w:author="Matt Masters" w:date="2020-12-02T18:38:00Z">
                  <w:rPr>
                    <w:rFonts w:cs="Times New Roman"/>
                    <w:szCs w:val="24"/>
                  </w:rPr>
                </w:rPrChange>
              </w:rPr>
            </w:pPr>
            <w:r w:rsidRPr="0093063F">
              <w:rPr>
                <w:rFonts w:cs="Times New Roman"/>
                <w:sz w:val="22"/>
                <w:rPrChange w:id="2389" w:author="Matt Masters" w:date="2020-12-02T18:38:00Z">
                  <w:rPr>
                    <w:rFonts w:cs="Times New Roman"/>
                    <w:szCs w:val="24"/>
                  </w:rPr>
                </w:rPrChange>
              </w:rPr>
              <w:t>0.</w:t>
            </w:r>
            <w:del w:id="2390" w:author="Matt Masters" w:date="2020-12-02T17:58:00Z">
              <w:r w:rsidRPr="0093063F">
                <w:rPr>
                  <w:rFonts w:cs="Times New Roman"/>
                  <w:sz w:val="22"/>
                  <w:rPrChange w:id="2391" w:author="Matt Masters" w:date="2020-12-02T18:38:00Z">
                    <w:rPr>
                      <w:rFonts w:cs="Times New Roman"/>
                      <w:szCs w:val="24"/>
                    </w:rPr>
                  </w:rPrChange>
                </w:rPr>
                <w:delText>9261</w:delText>
              </w:r>
            </w:del>
            <w:ins w:id="2392" w:author="Matt Masters" w:date="2020-12-02T17:58:00Z">
              <w:r w:rsidRPr="0093063F">
                <w:rPr>
                  <w:rFonts w:cs="Times New Roman"/>
                  <w:sz w:val="22"/>
                  <w:rPrChange w:id="2393" w:author="Matt Masters" w:date="2020-12-02T18:38:00Z">
                    <w:rPr>
                      <w:rFonts w:cs="Times New Roman"/>
                      <w:szCs w:val="24"/>
                    </w:rPr>
                  </w:rPrChange>
                </w:rPr>
                <w:t>92</w:t>
              </w:r>
            </w:ins>
            <w:ins w:id="2394" w:author="Matt Masters" w:date="2020-12-02T10:48:00Z">
              <w:r w:rsidR="00550DCB" w:rsidRPr="0093063F">
                <w:rPr>
                  <w:rFonts w:cs="Times New Roman"/>
                  <w:sz w:val="22"/>
                  <w:rPrChange w:id="2395" w:author="Matt Masters" w:date="2020-12-02T18:38:00Z">
                    <w:rPr>
                      <w:rFonts w:cs="Times New Roman"/>
                      <w:szCs w:val="24"/>
                    </w:rPr>
                  </w:rPrChange>
                </w:rPr>
                <w:t>94</w:t>
              </w:r>
            </w:ins>
            <w:del w:id="2396" w:author="Matt Masters" w:date="2020-12-02T10:48:00Z">
              <w:r w:rsidRPr="0093063F" w:rsidDel="00550DCB">
                <w:rPr>
                  <w:rFonts w:cs="Times New Roman"/>
                  <w:sz w:val="22"/>
                  <w:rPrChange w:id="2397" w:author="Matt Masters" w:date="2020-12-02T18:38:00Z">
                    <w:rPr>
                      <w:rFonts w:cs="Times New Roman"/>
                      <w:szCs w:val="24"/>
                    </w:rPr>
                  </w:rPrChange>
                </w:rPr>
                <w:delText>61</w:delText>
              </w:r>
            </w:del>
            <w:r w:rsidRPr="0093063F">
              <w:rPr>
                <w:rFonts w:cs="Times New Roman"/>
                <w:sz w:val="22"/>
                <w:rPrChange w:id="2398" w:author="Matt Masters" w:date="2020-12-02T18:38:00Z">
                  <w:rPr>
                    <w:rFonts w:cs="Times New Roman"/>
                    <w:szCs w:val="24"/>
                  </w:rPr>
                </w:rPrChange>
              </w:rPr>
              <w:t>-1.</w:t>
            </w:r>
            <w:del w:id="2399" w:author="Matt Masters" w:date="2020-12-02T17:58:00Z">
              <w:r w:rsidRPr="0093063F">
                <w:rPr>
                  <w:rFonts w:cs="Times New Roman"/>
                  <w:sz w:val="22"/>
                  <w:rPrChange w:id="2400" w:author="Matt Masters" w:date="2020-12-02T18:38:00Z">
                    <w:rPr>
                      <w:rFonts w:cs="Times New Roman"/>
                      <w:szCs w:val="24"/>
                    </w:rPr>
                  </w:rPrChange>
                </w:rPr>
                <w:delText>0863</w:delText>
              </w:r>
            </w:del>
            <w:ins w:id="2401" w:author="Matt Masters" w:date="2020-12-02T17:58:00Z">
              <w:r w:rsidRPr="0093063F">
                <w:rPr>
                  <w:rFonts w:cs="Times New Roman"/>
                  <w:sz w:val="22"/>
                  <w:rPrChange w:id="2402" w:author="Matt Masters" w:date="2020-12-02T18:38:00Z">
                    <w:rPr>
                      <w:rFonts w:cs="Times New Roman"/>
                      <w:szCs w:val="24"/>
                    </w:rPr>
                  </w:rPrChange>
                </w:rPr>
                <w:t>0</w:t>
              </w:r>
            </w:ins>
            <w:ins w:id="2403" w:author="Matt Masters" w:date="2020-12-02T10:48:00Z">
              <w:r w:rsidR="00550DCB" w:rsidRPr="0093063F">
                <w:rPr>
                  <w:rFonts w:cs="Times New Roman"/>
                  <w:sz w:val="22"/>
                  <w:rPrChange w:id="2404" w:author="Matt Masters" w:date="2020-12-02T18:38:00Z">
                    <w:rPr>
                      <w:rFonts w:cs="Times New Roman"/>
                      <w:szCs w:val="24"/>
                    </w:rPr>
                  </w:rPrChange>
                </w:rPr>
                <w:t>902</w:t>
              </w:r>
            </w:ins>
            <w:del w:id="2405" w:author="Matt Masters" w:date="2020-12-02T10:48:00Z">
              <w:r w:rsidRPr="0093063F" w:rsidDel="00550DCB">
                <w:rPr>
                  <w:rFonts w:cs="Times New Roman"/>
                  <w:sz w:val="22"/>
                  <w:rPrChange w:id="2406" w:author="Matt Masters" w:date="2020-12-02T18:38:00Z">
                    <w:rPr>
                      <w:rFonts w:cs="Times New Roman"/>
                      <w:szCs w:val="24"/>
                    </w:rPr>
                  </w:rPrChange>
                </w:rPr>
                <w:delText>863</w:delText>
              </w:r>
            </w:del>
          </w:p>
        </w:tc>
        <w:tc>
          <w:tcPr>
            <w:tcW w:w="416" w:type="dxa"/>
            <w:tcPrChange w:id="2407" w:author="Matt Masters" w:date="2020-12-02T18:38:00Z">
              <w:tcPr>
                <w:tcW w:w="719" w:type="dxa"/>
              </w:tcPr>
            </w:tcPrChange>
          </w:tcPr>
          <w:p w14:paraId="5004ED07" w14:textId="77777777" w:rsidR="005074A5" w:rsidRPr="0093063F" w:rsidRDefault="005074A5" w:rsidP="005074A5">
            <w:pPr>
              <w:rPr>
                <w:rFonts w:cs="Times New Roman"/>
                <w:sz w:val="22"/>
                <w:rPrChange w:id="2408" w:author="Matt Masters" w:date="2020-12-02T18:38:00Z">
                  <w:rPr>
                    <w:rFonts w:cs="Times New Roman"/>
                    <w:szCs w:val="24"/>
                  </w:rPr>
                </w:rPrChange>
              </w:rPr>
            </w:pPr>
          </w:p>
        </w:tc>
        <w:tc>
          <w:tcPr>
            <w:tcW w:w="1731" w:type="dxa"/>
            <w:tcPrChange w:id="2409" w:author="Matt Masters" w:date="2020-12-02T18:38:00Z">
              <w:tcPr>
                <w:tcW w:w="1081" w:type="dxa"/>
              </w:tcPr>
            </w:tcPrChange>
          </w:tcPr>
          <w:p w14:paraId="680605D3" w14:textId="5A920DB3" w:rsidR="005074A5" w:rsidRPr="0093063F" w:rsidRDefault="005074A5" w:rsidP="005074A5">
            <w:pPr>
              <w:spacing w:line="259" w:lineRule="auto"/>
              <w:rPr>
                <w:rFonts w:cs="Times New Roman"/>
                <w:sz w:val="22"/>
                <w:rPrChange w:id="2410" w:author="Matt Masters" w:date="2020-12-02T18:38:00Z">
                  <w:rPr>
                    <w:rFonts w:cs="Times New Roman"/>
                    <w:szCs w:val="24"/>
                  </w:rPr>
                </w:rPrChange>
              </w:rPr>
            </w:pPr>
            <w:r w:rsidRPr="0093063F">
              <w:rPr>
                <w:rFonts w:cs="Times New Roman"/>
                <w:sz w:val="22"/>
                <w:rPrChange w:id="2411" w:author="Matt Masters" w:date="2020-12-02T18:38:00Z">
                  <w:rPr>
                    <w:rFonts w:cs="Times New Roman"/>
                    <w:szCs w:val="24"/>
                  </w:rPr>
                </w:rPrChange>
              </w:rPr>
              <w:t>1.</w:t>
            </w:r>
            <w:del w:id="2412" w:author="Matt Masters" w:date="2020-12-02T17:58:00Z">
              <w:r w:rsidRPr="0093063F">
                <w:rPr>
                  <w:rFonts w:cs="Times New Roman"/>
                  <w:sz w:val="22"/>
                  <w:rPrChange w:id="2413" w:author="Matt Masters" w:date="2020-12-02T18:38:00Z">
                    <w:rPr>
                      <w:rFonts w:cs="Times New Roman"/>
                      <w:szCs w:val="24"/>
                    </w:rPr>
                  </w:rPrChange>
                </w:rPr>
                <w:delText>0352</w:delText>
              </w:r>
            </w:del>
            <w:ins w:id="2414" w:author="Matt Masters" w:date="2020-12-02T17:58:00Z">
              <w:r w:rsidRPr="0093063F">
                <w:rPr>
                  <w:rFonts w:cs="Times New Roman"/>
                  <w:sz w:val="22"/>
                  <w:rPrChange w:id="2415" w:author="Matt Masters" w:date="2020-12-02T18:38:00Z">
                    <w:rPr>
                      <w:rFonts w:cs="Times New Roman"/>
                      <w:szCs w:val="24"/>
                    </w:rPr>
                  </w:rPrChange>
                </w:rPr>
                <w:t>0</w:t>
              </w:r>
            </w:ins>
            <w:ins w:id="2416" w:author="Matt Masters" w:date="2020-12-02T11:28:00Z">
              <w:r w:rsidR="00077EE5" w:rsidRPr="0093063F">
                <w:rPr>
                  <w:rFonts w:cs="Times New Roman"/>
                  <w:sz w:val="22"/>
                  <w:rPrChange w:id="2417" w:author="Matt Masters" w:date="2020-12-02T18:38:00Z">
                    <w:rPr>
                      <w:rFonts w:cs="Times New Roman"/>
                      <w:szCs w:val="24"/>
                    </w:rPr>
                  </w:rPrChange>
                </w:rPr>
                <w:t>416</w:t>
              </w:r>
            </w:ins>
            <w:del w:id="2418" w:author="Matt Masters" w:date="2020-12-02T11:28:00Z">
              <w:r w:rsidRPr="0093063F" w:rsidDel="00077EE5">
                <w:rPr>
                  <w:rFonts w:cs="Times New Roman"/>
                  <w:sz w:val="22"/>
                  <w:rPrChange w:id="2419" w:author="Matt Masters" w:date="2020-12-02T18:38:00Z">
                    <w:rPr>
                      <w:rFonts w:cs="Times New Roman"/>
                      <w:szCs w:val="24"/>
                    </w:rPr>
                  </w:rPrChange>
                </w:rPr>
                <w:delText>352</w:delText>
              </w:r>
            </w:del>
          </w:p>
        </w:tc>
        <w:tc>
          <w:tcPr>
            <w:tcW w:w="1683" w:type="dxa"/>
            <w:tcPrChange w:id="2420" w:author="Matt Masters" w:date="2020-12-02T18:38:00Z">
              <w:tcPr>
                <w:tcW w:w="1710" w:type="dxa"/>
              </w:tcPr>
            </w:tcPrChange>
          </w:tcPr>
          <w:p w14:paraId="4A1A5927" w14:textId="7C5B089E" w:rsidR="005074A5" w:rsidRPr="0093063F" w:rsidRDefault="005074A5" w:rsidP="005074A5">
            <w:pPr>
              <w:spacing w:line="259" w:lineRule="auto"/>
              <w:jc w:val="center"/>
              <w:rPr>
                <w:rFonts w:cs="Times New Roman"/>
                <w:sz w:val="22"/>
                <w:rPrChange w:id="2421" w:author="Matt Masters" w:date="2020-12-02T18:38:00Z">
                  <w:rPr>
                    <w:rFonts w:cs="Times New Roman"/>
                    <w:szCs w:val="24"/>
                  </w:rPr>
                </w:rPrChange>
              </w:rPr>
            </w:pPr>
            <w:r w:rsidRPr="0093063F">
              <w:rPr>
                <w:rFonts w:cs="Times New Roman"/>
                <w:sz w:val="22"/>
                <w:rPrChange w:id="2422" w:author="Matt Masters" w:date="2020-12-02T18:38:00Z">
                  <w:rPr>
                    <w:rFonts w:cs="Times New Roman"/>
                    <w:szCs w:val="24"/>
                  </w:rPr>
                </w:rPrChange>
              </w:rPr>
              <w:t>0.</w:t>
            </w:r>
            <w:del w:id="2423" w:author="Matt Masters" w:date="2020-12-02T17:58:00Z">
              <w:r w:rsidRPr="0093063F">
                <w:rPr>
                  <w:rFonts w:cs="Times New Roman"/>
                  <w:sz w:val="22"/>
                  <w:rPrChange w:id="2424" w:author="Matt Masters" w:date="2020-12-02T18:38:00Z">
                    <w:rPr>
                      <w:rFonts w:cs="Times New Roman"/>
                      <w:szCs w:val="24"/>
                    </w:rPr>
                  </w:rPrChange>
                </w:rPr>
                <w:delText>9492</w:delText>
              </w:r>
            </w:del>
            <w:ins w:id="2425" w:author="Matt Masters" w:date="2020-12-02T17:58:00Z">
              <w:r w:rsidRPr="0093063F">
                <w:rPr>
                  <w:rFonts w:cs="Times New Roman"/>
                  <w:sz w:val="22"/>
                  <w:rPrChange w:id="2426" w:author="Matt Masters" w:date="2020-12-02T18:38:00Z">
                    <w:rPr>
                      <w:rFonts w:cs="Times New Roman"/>
                      <w:szCs w:val="24"/>
                    </w:rPr>
                  </w:rPrChange>
                </w:rPr>
                <w:t>9</w:t>
              </w:r>
            </w:ins>
            <w:ins w:id="2427" w:author="Matt Masters" w:date="2020-12-02T11:28:00Z">
              <w:r w:rsidR="00077EE5" w:rsidRPr="0093063F">
                <w:rPr>
                  <w:rFonts w:cs="Times New Roman"/>
                  <w:sz w:val="22"/>
                  <w:rPrChange w:id="2428" w:author="Matt Masters" w:date="2020-12-02T18:38:00Z">
                    <w:rPr>
                      <w:rFonts w:cs="Times New Roman"/>
                      <w:szCs w:val="24"/>
                    </w:rPr>
                  </w:rPrChange>
                </w:rPr>
                <w:t>551</w:t>
              </w:r>
            </w:ins>
            <w:del w:id="2429" w:author="Matt Masters" w:date="2020-12-02T11:28:00Z">
              <w:r w:rsidRPr="0093063F" w:rsidDel="00077EE5">
                <w:rPr>
                  <w:rFonts w:cs="Times New Roman"/>
                  <w:sz w:val="22"/>
                  <w:rPrChange w:id="2430" w:author="Matt Masters" w:date="2020-12-02T18:38:00Z">
                    <w:rPr>
                      <w:rFonts w:cs="Times New Roman"/>
                      <w:szCs w:val="24"/>
                    </w:rPr>
                  </w:rPrChange>
                </w:rPr>
                <w:delText>492</w:delText>
              </w:r>
            </w:del>
            <w:r w:rsidRPr="0093063F">
              <w:rPr>
                <w:rFonts w:cs="Times New Roman"/>
                <w:sz w:val="22"/>
                <w:rPrChange w:id="2431" w:author="Matt Masters" w:date="2020-12-02T18:38:00Z">
                  <w:rPr>
                    <w:rFonts w:cs="Times New Roman"/>
                    <w:szCs w:val="24"/>
                  </w:rPr>
                </w:rPrChange>
              </w:rPr>
              <w:t>-1.</w:t>
            </w:r>
            <w:del w:id="2432" w:author="Matt Masters" w:date="2020-12-02T17:58:00Z">
              <w:r w:rsidRPr="0093063F">
                <w:rPr>
                  <w:rFonts w:cs="Times New Roman"/>
                  <w:sz w:val="22"/>
                  <w:rPrChange w:id="2433" w:author="Matt Masters" w:date="2020-12-02T18:38:00Z">
                    <w:rPr>
                      <w:rFonts w:cs="Times New Roman"/>
                      <w:szCs w:val="24"/>
                    </w:rPr>
                  </w:rPrChange>
                </w:rPr>
                <w:delText>1289</w:delText>
              </w:r>
            </w:del>
            <w:ins w:id="2434" w:author="Matt Masters" w:date="2020-12-02T17:58:00Z">
              <w:r w:rsidRPr="0093063F">
                <w:rPr>
                  <w:rFonts w:cs="Times New Roman"/>
                  <w:sz w:val="22"/>
                  <w:rPrChange w:id="2435" w:author="Matt Masters" w:date="2020-12-02T18:38:00Z">
                    <w:rPr>
                      <w:rFonts w:cs="Times New Roman"/>
                      <w:szCs w:val="24"/>
                    </w:rPr>
                  </w:rPrChange>
                </w:rPr>
                <w:t>1</w:t>
              </w:r>
            </w:ins>
            <w:ins w:id="2436" w:author="Matt Masters" w:date="2020-12-02T11:28:00Z">
              <w:r w:rsidR="00077EE5" w:rsidRPr="0093063F">
                <w:rPr>
                  <w:rFonts w:cs="Times New Roman"/>
                  <w:sz w:val="22"/>
                  <w:rPrChange w:id="2437" w:author="Matt Masters" w:date="2020-12-02T18:38:00Z">
                    <w:rPr>
                      <w:rFonts w:cs="Times New Roman"/>
                      <w:szCs w:val="24"/>
                    </w:rPr>
                  </w:rPrChange>
                </w:rPr>
                <w:t>359</w:t>
              </w:r>
            </w:ins>
            <w:del w:id="2438" w:author="Matt Masters" w:date="2020-12-02T11:28:00Z">
              <w:r w:rsidRPr="0093063F" w:rsidDel="00077EE5">
                <w:rPr>
                  <w:rFonts w:cs="Times New Roman"/>
                  <w:sz w:val="22"/>
                  <w:rPrChange w:id="2439" w:author="Matt Masters" w:date="2020-12-02T18:38:00Z">
                    <w:rPr>
                      <w:rFonts w:cs="Times New Roman"/>
                      <w:szCs w:val="24"/>
                    </w:rPr>
                  </w:rPrChange>
                </w:rPr>
                <w:delText>289</w:delText>
              </w:r>
            </w:del>
          </w:p>
        </w:tc>
      </w:tr>
      <w:tr w:rsidR="005074A5" w:rsidRPr="0093063F" w14:paraId="00A00EA3" w14:textId="77777777" w:rsidTr="0093063F">
        <w:trPr>
          <w:trHeight w:val="143"/>
          <w:trPrChange w:id="2440" w:author="Matt Masters" w:date="2020-12-02T18:38:00Z">
            <w:trPr>
              <w:trHeight w:val="143"/>
            </w:trPr>
          </w:trPrChange>
        </w:trPr>
        <w:tc>
          <w:tcPr>
            <w:tcW w:w="1800" w:type="dxa"/>
            <w:gridSpan w:val="2"/>
            <w:tcBorders>
              <w:bottom w:val="single" w:sz="4" w:space="0" w:color="auto"/>
            </w:tcBorders>
            <w:tcPrChange w:id="2441" w:author="Matt Masters" w:date="2020-12-02T18:38:00Z">
              <w:tcPr>
                <w:tcW w:w="2582" w:type="dxa"/>
                <w:gridSpan w:val="2"/>
                <w:tcBorders>
                  <w:bottom w:val="single" w:sz="4" w:space="0" w:color="auto"/>
                </w:tcBorders>
              </w:tcPr>
            </w:tcPrChange>
          </w:tcPr>
          <w:p w14:paraId="3F38B9F4" w14:textId="73AECF21" w:rsidR="005074A5" w:rsidRPr="0093063F" w:rsidRDefault="005074A5" w:rsidP="005074A5">
            <w:pPr>
              <w:spacing w:line="259" w:lineRule="auto"/>
              <w:rPr>
                <w:rFonts w:cs="Times New Roman"/>
                <w:sz w:val="22"/>
                <w:rPrChange w:id="2442" w:author="Matt Masters" w:date="2020-12-02T18:38:00Z">
                  <w:rPr>
                    <w:rFonts w:cs="Times New Roman"/>
                    <w:szCs w:val="24"/>
                  </w:rPr>
                </w:rPrChange>
              </w:rPr>
            </w:pPr>
            <w:r w:rsidRPr="0093063F">
              <w:rPr>
                <w:rFonts w:cs="Times New Roman"/>
                <w:sz w:val="22"/>
                <w:rPrChange w:id="2443" w:author="Matt Masters" w:date="2020-12-02T18:38:00Z">
                  <w:rPr>
                    <w:rFonts w:cs="Times New Roman"/>
                    <w:szCs w:val="24"/>
                  </w:rPr>
                </w:rPrChange>
              </w:rPr>
              <w:t>Both isolated</w:t>
            </w:r>
          </w:p>
        </w:tc>
        <w:tc>
          <w:tcPr>
            <w:tcW w:w="1687" w:type="dxa"/>
            <w:tcBorders>
              <w:bottom w:val="single" w:sz="4" w:space="0" w:color="auto"/>
            </w:tcBorders>
            <w:tcPrChange w:id="2444" w:author="Matt Masters" w:date="2020-12-02T18:38:00Z">
              <w:tcPr>
                <w:tcW w:w="1198" w:type="dxa"/>
                <w:tcBorders>
                  <w:bottom w:val="single" w:sz="4" w:space="0" w:color="auto"/>
                </w:tcBorders>
              </w:tcPr>
            </w:tcPrChange>
          </w:tcPr>
          <w:p w14:paraId="7E429596" w14:textId="4CADA225" w:rsidR="005074A5" w:rsidRPr="0093063F" w:rsidRDefault="005074A5" w:rsidP="005074A5">
            <w:pPr>
              <w:spacing w:line="259" w:lineRule="auto"/>
              <w:rPr>
                <w:rFonts w:cs="Times New Roman"/>
                <w:sz w:val="22"/>
                <w:vertAlign w:val="superscript"/>
                <w:rPrChange w:id="2445" w:author="Matt Masters" w:date="2020-12-02T18:38:00Z">
                  <w:rPr>
                    <w:rFonts w:cs="Times New Roman"/>
                    <w:szCs w:val="24"/>
                    <w:vertAlign w:val="superscript"/>
                  </w:rPr>
                </w:rPrChange>
              </w:rPr>
            </w:pPr>
            <w:r w:rsidRPr="0093063F">
              <w:rPr>
                <w:rFonts w:cs="Times New Roman"/>
                <w:sz w:val="22"/>
                <w:rPrChange w:id="2446" w:author="Matt Masters" w:date="2020-12-02T18:38:00Z">
                  <w:rPr>
                    <w:rFonts w:cs="Times New Roman"/>
                    <w:szCs w:val="24"/>
                  </w:rPr>
                </w:rPrChange>
              </w:rPr>
              <w:t>1.</w:t>
            </w:r>
            <w:del w:id="2447" w:author="Matt Masters" w:date="2020-12-02T17:58:00Z">
              <w:r w:rsidRPr="0093063F">
                <w:rPr>
                  <w:rFonts w:cs="Times New Roman"/>
                  <w:sz w:val="22"/>
                  <w:rPrChange w:id="2448" w:author="Matt Masters" w:date="2020-12-02T18:38:00Z">
                    <w:rPr>
                      <w:rFonts w:cs="Times New Roman"/>
                      <w:szCs w:val="24"/>
                    </w:rPr>
                  </w:rPrChange>
                </w:rPr>
                <w:delText>1131</w:delText>
              </w:r>
              <w:r w:rsidRPr="0093063F">
                <w:rPr>
                  <w:rFonts w:cs="Times New Roman"/>
                  <w:sz w:val="22"/>
                  <w:vertAlign w:val="superscript"/>
                  <w:rPrChange w:id="2449" w:author="Matt Masters" w:date="2020-12-02T18:38:00Z">
                    <w:rPr>
                      <w:rFonts w:cs="Times New Roman"/>
                      <w:szCs w:val="24"/>
                      <w:vertAlign w:val="superscript"/>
                    </w:rPr>
                  </w:rPrChange>
                </w:rPr>
                <w:delText>a</w:delText>
              </w:r>
            </w:del>
            <w:ins w:id="2450" w:author="Matt Masters" w:date="2020-12-02T17:58:00Z">
              <w:r w:rsidRPr="0093063F">
                <w:rPr>
                  <w:rFonts w:cs="Times New Roman"/>
                  <w:sz w:val="22"/>
                  <w:rPrChange w:id="2451" w:author="Matt Masters" w:date="2020-12-02T18:38:00Z">
                    <w:rPr>
                      <w:rFonts w:cs="Times New Roman"/>
                      <w:szCs w:val="24"/>
                    </w:rPr>
                  </w:rPrChange>
                </w:rPr>
                <w:t>1</w:t>
              </w:r>
            </w:ins>
            <w:ins w:id="2452" w:author="Matt Masters" w:date="2020-12-02T10:48:00Z">
              <w:r w:rsidR="00123208" w:rsidRPr="0093063F">
                <w:rPr>
                  <w:rFonts w:cs="Times New Roman"/>
                  <w:sz w:val="22"/>
                  <w:rPrChange w:id="2453" w:author="Matt Masters" w:date="2020-12-02T18:38:00Z">
                    <w:rPr>
                      <w:rFonts w:cs="Times New Roman"/>
                      <w:szCs w:val="24"/>
                    </w:rPr>
                  </w:rPrChange>
                </w:rPr>
                <w:t>203</w:t>
              </w:r>
            </w:ins>
            <w:del w:id="2454" w:author="Matt Masters" w:date="2020-12-02T10:48:00Z">
              <w:r w:rsidRPr="0093063F" w:rsidDel="00123208">
                <w:rPr>
                  <w:rFonts w:cs="Times New Roman"/>
                  <w:sz w:val="22"/>
                  <w:rPrChange w:id="2455" w:author="Matt Masters" w:date="2020-12-02T18:38:00Z">
                    <w:rPr>
                      <w:rFonts w:cs="Times New Roman"/>
                      <w:szCs w:val="24"/>
                    </w:rPr>
                  </w:rPrChange>
                </w:rPr>
                <w:delText>131</w:delText>
              </w:r>
            </w:del>
            <w:ins w:id="2456" w:author="Matt Masters" w:date="2020-12-02T17:58:00Z">
              <w:r w:rsidRPr="0093063F">
                <w:rPr>
                  <w:rFonts w:cs="Times New Roman"/>
                  <w:sz w:val="22"/>
                  <w:vertAlign w:val="superscript"/>
                  <w:rPrChange w:id="2457" w:author="Matt Masters" w:date="2020-12-02T18:38:00Z">
                    <w:rPr>
                      <w:rFonts w:cs="Times New Roman"/>
                      <w:szCs w:val="24"/>
                      <w:vertAlign w:val="superscript"/>
                    </w:rPr>
                  </w:rPrChange>
                </w:rPr>
                <w:t>a</w:t>
              </w:r>
            </w:ins>
          </w:p>
        </w:tc>
        <w:tc>
          <w:tcPr>
            <w:tcW w:w="1683" w:type="dxa"/>
            <w:tcBorders>
              <w:bottom w:val="single" w:sz="4" w:space="0" w:color="auto"/>
            </w:tcBorders>
            <w:tcPrChange w:id="2458" w:author="Matt Masters" w:date="2020-12-02T18:38:00Z">
              <w:tcPr>
                <w:tcW w:w="1710" w:type="dxa"/>
                <w:tcBorders>
                  <w:bottom w:val="single" w:sz="4" w:space="0" w:color="auto"/>
                </w:tcBorders>
              </w:tcPr>
            </w:tcPrChange>
          </w:tcPr>
          <w:p w14:paraId="5B71946D" w14:textId="67526DE4" w:rsidR="005074A5" w:rsidRPr="0093063F" w:rsidRDefault="005074A5" w:rsidP="005074A5">
            <w:pPr>
              <w:spacing w:line="259" w:lineRule="auto"/>
              <w:jc w:val="center"/>
              <w:rPr>
                <w:rFonts w:cs="Times New Roman"/>
                <w:sz w:val="22"/>
                <w:rPrChange w:id="2459" w:author="Matt Masters" w:date="2020-12-02T18:38:00Z">
                  <w:rPr>
                    <w:rFonts w:cs="Times New Roman"/>
                    <w:szCs w:val="24"/>
                  </w:rPr>
                </w:rPrChange>
              </w:rPr>
            </w:pPr>
            <w:r w:rsidRPr="0093063F">
              <w:rPr>
                <w:rFonts w:cs="Times New Roman"/>
                <w:sz w:val="22"/>
                <w:rPrChange w:id="2460" w:author="Matt Masters" w:date="2020-12-02T18:38:00Z">
                  <w:rPr>
                    <w:rFonts w:cs="Times New Roman"/>
                    <w:szCs w:val="24"/>
                  </w:rPr>
                </w:rPrChange>
              </w:rPr>
              <w:t>1.</w:t>
            </w:r>
            <w:del w:id="2461" w:author="Matt Masters" w:date="2020-12-02T17:58:00Z">
              <w:r w:rsidRPr="0093063F">
                <w:rPr>
                  <w:rFonts w:cs="Times New Roman"/>
                  <w:sz w:val="22"/>
                  <w:rPrChange w:id="2462" w:author="Matt Masters" w:date="2020-12-02T18:38:00Z">
                    <w:rPr>
                      <w:rFonts w:cs="Times New Roman"/>
                      <w:szCs w:val="24"/>
                    </w:rPr>
                  </w:rPrChange>
                </w:rPr>
                <w:delText>0458</w:delText>
              </w:r>
            </w:del>
            <w:ins w:id="2463" w:author="Matt Masters" w:date="2020-12-02T17:58:00Z">
              <w:r w:rsidRPr="0093063F">
                <w:rPr>
                  <w:rFonts w:cs="Times New Roman"/>
                  <w:sz w:val="22"/>
                  <w:rPrChange w:id="2464" w:author="Matt Masters" w:date="2020-12-02T18:38:00Z">
                    <w:rPr>
                      <w:rFonts w:cs="Times New Roman"/>
                      <w:szCs w:val="24"/>
                    </w:rPr>
                  </w:rPrChange>
                </w:rPr>
                <w:t>0</w:t>
              </w:r>
            </w:ins>
            <w:ins w:id="2465" w:author="Matt Masters" w:date="2020-12-02T10:48:00Z">
              <w:r w:rsidR="00123208" w:rsidRPr="0093063F">
                <w:rPr>
                  <w:rFonts w:cs="Times New Roman"/>
                  <w:sz w:val="22"/>
                  <w:rPrChange w:id="2466" w:author="Matt Masters" w:date="2020-12-02T18:38:00Z">
                    <w:rPr>
                      <w:rFonts w:cs="Times New Roman"/>
                      <w:szCs w:val="24"/>
                    </w:rPr>
                  </w:rPrChange>
                </w:rPr>
                <w:t>525</w:t>
              </w:r>
            </w:ins>
            <w:del w:id="2467" w:author="Matt Masters" w:date="2020-12-02T10:48:00Z">
              <w:r w:rsidRPr="0093063F" w:rsidDel="00123208">
                <w:rPr>
                  <w:rFonts w:cs="Times New Roman"/>
                  <w:sz w:val="22"/>
                  <w:rPrChange w:id="2468" w:author="Matt Masters" w:date="2020-12-02T18:38:00Z">
                    <w:rPr>
                      <w:rFonts w:cs="Times New Roman"/>
                      <w:szCs w:val="24"/>
                    </w:rPr>
                  </w:rPrChange>
                </w:rPr>
                <w:delText>458</w:delText>
              </w:r>
            </w:del>
            <w:r w:rsidRPr="0093063F">
              <w:rPr>
                <w:rFonts w:cs="Times New Roman"/>
                <w:sz w:val="22"/>
                <w:rPrChange w:id="2469" w:author="Matt Masters" w:date="2020-12-02T18:38:00Z">
                  <w:rPr>
                    <w:rFonts w:cs="Times New Roman"/>
                    <w:szCs w:val="24"/>
                  </w:rPr>
                </w:rPrChange>
              </w:rPr>
              <w:t>-1.</w:t>
            </w:r>
            <w:del w:id="2470" w:author="Matt Masters" w:date="2020-12-02T17:58:00Z">
              <w:r w:rsidRPr="0093063F">
                <w:rPr>
                  <w:rFonts w:cs="Times New Roman"/>
                  <w:sz w:val="22"/>
                  <w:rPrChange w:id="2471" w:author="Matt Masters" w:date="2020-12-02T18:38:00Z">
                    <w:rPr>
                      <w:rFonts w:cs="Times New Roman"/>
                      <w:szCs w:val="24"/>
                    </w:rPr>
                  </w:rPrChange>
                </w:rPr>
                <w:delText>1848</w:delText>
              </w:r>
            </w:del>
            <w:ins w:id="2472" w:author="Matt Masters" w:date="2020-12-02T17:58:00Z">
              <w:r w:rsidRPr="0093063F">
                <w:rPr>
                  <w:rFonts w:cs="Times New Roman"/>
                  <w:sz w:val="22"/>
                  <w:rPrChange w:id="2473" w:author="Matt Masters" w:date="2020-12-02T18:38:00Z">
                    <w:rPr>
                      <w:rFonts w:cs="Times New Roman"/>
                      <w:szCs w:val="24"/>
                    </w:rPr>
                  </w:rPrChange>
                </w:rPr>
                <w:t>1</w:t>
              </w:r>
            </w:ins>
            <w:ins w:id="2474" w:author="Matt Masters" w:date="2020-12-02T10:48:00Z">
              <w:r w:rsidR="00123208" w:rsidRPr="0093063F">
                <w:rPr>
                  <w:rFonts w:cs="Times New Roman"/>
                  <w:sz w:val="22"/>
                  <w:rPrChange w:id="2475" w:author="Matt Masters" w:date="2020-12-02T18:38:00Z">
                    <w:rPr>
                      <w:rFonts w:cs="Times New Roman"/>
                      <w:szCs w:val="24"/>
                    </w:rPr>
                  </w:rPrChange>
                </w:rPr>
                <w:t>925</w:t>
              </w:r>
            </w:ins>
            <w:del w:id="2476" w:author="Matt Masters" w:date="2020-12-02T10:48:00Z">
              <w:r w:rsidRPr="0093063F" w:rsidDel="00123208">
                <w:rPr>
                  <w:rFonts w:cs="Times New Roman"/>
                  <w:sz w:val="22"/>
                  <w:rPrChange w:id="2477" w:author="Matt Masters" w:date="2020-12-02T18:38:00Z">
                    <w:rPr>
                      <w:rFonts w:cs="Times New Roman"/>
                      <w:szCs w:val="24"/>
                    </w:rPr>
                  </w:rPrChange>
                </w:rPr>
                <w:delText>848</w:delText>
              </w:r>
            </w:del>
          </w:p>
        </w:tc>
        <w:tc>
          <w:tcPr>
            <w:tcW w:w="416" w:type="dxa"/>
            <w:tcBorders>
              <w:bottom w:val="single" w:sz="4" w:space="0" w:color="auto"/>
            </w:tcBorders>
            <w:tcPrChange w:id="2478" w:author="Matt Masters" w:date="2020-12-02T18:38:00Z">
              <w:tcPr>
                <w:tcW w:w="719" w:type="dxa"/>
                <w:tcBorders>
                  <w:bottom w:val="single" w:sz="4" w:space="0" w:color="auto"/>
                </w:tcBorders>
              </w:tcPr>
            </w:tcPrChange>
          </w:tcPr>
          <w:p w14:paraId="2F57FA08" w14:textId="77777777" w:rsidR="005074A5" w:rsidRPr="0093063F" w:rsidRDefault="005074A5" w:rsidP="005074A5">
            <w:pPr>
              <w:rPr>
                <w:rFonts w:cs="Times New Roman"/>
                <w:sz w:val="22"/>
                <w:rPrChange w:id="2479" w:author="Matt Masters" w:date="2020-12-02T18:38:00Z">
                  <w:rPr>
                    <w:rFonts w:cs="Times New Roman"/>
                    <w:szCs w:val="24"/>
                  </w:rPr>
                </w:rPrChange>
              </w:rPr>
            </w:pPr>
          </w:p>
        </w:tc>
        <w:tc>
          <w:tcPr>
            <w:tcW w:w="1731" w:type="dxa"/>
            <w:tcBorders>
              <w:bottom w:val="single" w:sz="4" w:space="0" w:color="auto"/>
            </w:tcBorders>
            <w:tcPrChange w:id="2480" w:author="Matt Masters" w:date="2020-12-02T18:38:00Z">
              <w:tcPr>
                <w:tcW w:w="1081" w:type="dxa"/>
                <w:tcBorders>
                  <w:bottom w:val="single" w:sz="4" w:space="0" w:color="auto"/>
                </w:tcBorders>
              </w:tcPr>
            </w:tcPrChange>
          </w:tcPr>
          <w:p w14:paraId="5D1FD5FA" w14:textId="1EB33F3F" w:rsidR="005074A5" w:rsidRPr="0093063F" w:rsidRDefault="005074A5" w:rsidP="005074A5">
            <w:pPr>
              <w:spacing w:line="259" w:lineRule="auto"/>
              <w:rPr>
                <w:rFonts w:cs="Times New Roman"/>
                <w:sz w:val="22"/>
                <w:vertAlign w:val="superscript"/>
                <w:rPrChange w:id="2481" w:author="Matt Masters" w:date="2020-12-02T18:38:00Z">
                  <w:rPr>
                    <w:rFonts w:cs="Times New Roman"/>
                    <w:szCs w:val="24"/>
                    <w:vertAlign w:val="superscript"/>
                  </w:rPr>
                </w:rPrChange>
              </w:rPr>
            </w:pPr>
            <w:r w:rsidRPr="0093063F">
              <w:rPr>
                <w:rFonts w:cs="Times New Roman"/>
                <w:sz w:val="22"/>
                <w:rPrChange w:id="2482" w:author="Matt Masters" w:date="2020-12-02T18:38:00Z">
                  <w:rPr>
                    <w:rFonts w:cs="Times New Roman"/>
                    <w:szCs w:val="24"/>
                  </w:rPr>
                </w:rPrChange>
              </w:rPr>
              <w:t>1.</w:t>
            </w:r>
            <w:del w:id="2483" w:author="Matt Masters" w:date="2020-12-02T17:58:00Z">
              <w:r w:rsidRPr="0093063F">
                <w:rPr>
                  <w:rFonts w:cs="Times New Roman"/>
                  <w:sz w:val="22"/>
                  <w:rPrChange w:id="2484" w:author="Matt Masters" w:date="2020-12-02T18:38:00Z">
                    <w:rPr>
                      <w:rFonts w:cs="Times New Roman"/>
                      <w:szCs w:val="24"/>
                    </w:rPr>
                  </w:rPrChange>
                </w:rPr>
                <w:delText>1430</w:delText>
              </w:r>
              <w:r w:rsidRPr="0093063F">
                <w:rPr>
                  <w:rFonts w:cs="Times New Roman"/>
                  <w:sz w:val="22"/>
                  <w:vertAlign w:val="superscript"/>
                  <w:rPrChange w:id="2485" w:author="Matt Masters" w:date="2020-12-02T18:38:00Z">
                    <w:rPr>
                      <w:rFonts w:cs="Times New Roman"/>
                      <w:szCs w:val="24"/>
                      <w:vertAlign w:val="superscript"/>
                    </w:rPr>
                  </w:rPrChange>
                </w:rPr>
                <w:delText>a</w:delText>
              </w:r>
            </w:del>
            <w:ins w:id="2486" w:author="Matt Masters" w:date="2020-12-02T17:58:00Z">
              <w:r w:rsidRPr="0093063F">
                <w:rPr>
                  <w:rFonts w:cs="Times New Roman"/>
                  <w:sz w:val="22"/>
                  <w:rPrChange w:id="2487" w:author="Matt Masters" w:date="2020-12-02T18:38:00Z">
                    <w:rPr>
                      <w:rFonts w:cs="Times New Roman"/>
                      <w:szCs w:val="24"/>
                    </w:rPr>
                  </w:rPrChange>
                </w:rPr>
                <w:t>1</w:t>
              </w:r>
            </w:ins>
            <w:ins w:id="2488" w:author="Matt Masters" w:date="2020-12-02T11:28:00Z">
              <w:r w:rsidR="00077EE5" w:rsidRPr="0093063F">
                <w:rPr>
                  <w:rFonts w:cs="Times New Roman"/>
                  <w:sz w:val="22"/>
                  <w:rPrChange w:id="2489" w:author="Matt Masters" w:date="2020-12-02T18:38:00Z">
                    <w:rPr>
                      <w:rFonts w:cs="Times New Roman"/>
                      <w:szCs w:val="24"/>
                    </w:rPr>
                  </w:rPrChange>
                </w:rPr>
                <w:t>502</w:t>
              </w:r>
            </w:ins>
            <w:del w:id="2490" w:author="Matt Masters" w:date="2020-12-02T11:28:00Z">
              <w:r w:rsidRPr="0093063F" w:rsidDel="00077EE5">
                <w:rPr>
                  <w:rFonts w:cs="Times New Roman"/>
                  <w:sz w:val="22"/>
                  <w:rPrChange w:id="2491" w:author="Matt Masters" w:date="2020-12-02T18:38:00Z">
                    <w:rPr>
                      <w:rFonts w:cs="Times New Roman"/>
                      <w:szCs w:val="24"/>
                    </w:rPr>
                  </w:rPrChange>
                </w:rPr>
                <w:delText>430</w:delText>
              </w:r>
            </w:del>
            <w:ins w:id="2492" w:author="Matt Masters" w:date="2020-12-02T17:58:00Z">
              <w:r w:rsidRPr="0093063F">
                <w:rPr>
                  <w:rFonts w:cs="Times New Roman"/>
                  <w:sz w:val="22"/>
                  <w:vertAlign w:val="superscript"/>
                  <w:rPrChange w:id="2493" w:author="Matt Masters" w:date="2020-12-02T18:38:00Z">
                    <w:rPr>
                      <w:rFonts w:cs="Times New Roman"/>
                      <w:szCs w:val="24"/>
                      <w:vertAlign w:val="superscript"/>
                    </w:rPr>
                  </w:rPrChange>
                </w:rPr>
                <w:t>a</w:t>
              </w:r>
            </w:ins>
          </w:p>
        </w:tc>
        <w:tc>
          <w:tcPr>
            <w:tcW w:w="1683" w:type="dxa"/>
            <w:tcBorders>
              <w:bottom w:val="single" w:sz="4" w:space="0" w:color="auto"/>
            </w:tcBorders>
            <w:tcPrChange w:id="2494" w:author="Matt Masters" w:date="2020-12-02T18:38:00Z">
              <w:tcPr>
                <w:tcW w:w="1710" w:type="dxa"/>
                <w:tcBorders>
                  <w:bottom w:val="single" w:sz="4" w:space="0" w:color="auto"/>
                </w:tcBorders>
              </w:tcPr>
            </w:tcPrChange>
          </w:tcPr>
          <w:p w14:paraId="2960C631" w14:textId="63BE94BB" w:rsidR="005074A5" w:rsidRPr="0093063F" w:rsidRDefault="005074A5" w:rsidP="005074A5">
            <w:pPr>
              <w:spacing w:line="259" w:lineRule="auto"/>
              <w:jc w:val="center"/>
              <w:rPr>
                <w:rFonts w:cs="Times New Roman"/>
                <w:sz w:val="22"/>
                <w:rPrChange w:id="2495" w:author="Matt Masters" w:date="2020-12-02T18:38:00Z">
                  <w:rPr>
                    <w:rFonts w:cs="Times New Roman"/>
                    <w:szCs w:val="24"/>
                  </w:rPr>
                </w:rPrChange>
              </w:rPr>
            </w:pPr>
            <w:r w:rsidRPr="0093063F">
              <w:rPr>
                <w:rFonts w:cs="Times New Roman"/>
                <w:sz w:val="22"/>
                <w:rPrChange w:id="2496" w:author="Matt Masters" w:date="2020-12-02T18:38:00Z">
                  <w:rPr>
                    <w:rFonts w:cs="Times New Roman"/>
                    <w:szCs w:val="24"/>
                  </w:rPr>
                </w:rPrChange>
              </w:rPr>
              <w:t>1.</w:t>
            </w:r>
            <w:del w:id="2497" w:author="Matt Masters" w:date="2020-12-02T17:58:00Z">
              <w:r w:rsidRPr="0093063F">
                <w:rPr>
                  <w:rFonts w:cs="Times New Roman"/>
                  <w:sz w:val="22"/>
                  <w:rPrChange w:id="2498" w:author="Matt Masters" w:date="2020-12-02T18:38:00Z">
                    <w:rPr>
                      <w:rFonts w:cs="Times New Roman"/>
                      <w:szCs w:val="24"/>
                    </w:rPr>
                  </w:rPrChange>
                </w:rPr>
                <w:delText>0693</w:delText>
              </w:r>
            </w:del>
            <w:ins w:id="2499" w:author="Matt Masters" w:date="2020-12-02T17:58:00Z">
              <w:r w:rsidRPr="0093063F">
                <w:rPr>
                  <w:rFonts w:cs="Times New Roman"/>
                  <w:sz w:val="22"/>
                  <w:rPrChange w:id="2500" w:author="Matt Masters" w:date="2020-12-02T18:38:00Z">
                    <w:rPr>
                      <w:rFonts w:cs="Times New Roman"/>
                      <w:szCs w:val="24"/>
                    </w:rPr>
                  </w:rPrChange>
                </w:rPr>
                <w:t>0</w:t>
              </w:r>
            </w:ins>
            <w:ins w:id="2501" w:author="Matt Masters" w:date="2020-12-02T11:28:00Z">
              <w:r w:rsidR="00077EE5" w:rsidRPr="0093063F">
                <w:rPr>
                  <w:rFonts w:cs="Times New Roman"/>
                  <w:sz w:val="22"/>
                  <w:rPrChange w:id="2502" w:author="Matt Masters" w:date="2020-12-02T18:38:00Z">
                    <w:rPr>
                      <w:rFonts w:cs="Times New Roman"/>
                      <w:szCs w:val="24"/>
                    </w:rPr>
                  </w:rPrChange>
                </w:rPr>
                <w:t>760</w:t>
              </w:r>
            </w:ins>
            <w:del w:id="2503" w:author="Matt Masters" w:date="2020-12-02T11:28:00Z">
              <w:r w:rsidRPr="0093063F" w:rsidDel="00077EE5">
                <w:rPr>
                  <w:rFonts w:cs="Times New Roman"/>
                  <w:sz w:val="22"/>
                  <w:rPrChange w:id="2504" w:author="Matt Masters" w:date="2020-12-02T18:38:00Z">
                    <w:rPr>
                      <w:rFonts w:cs="Times New Roman"/>
                      <w:szCs w:val="24"/>
                    </w:rPr>
                  </w:rPrChange>
                </w:rPr>
                <w:delText>693</w:delText>
              </w:r>
            </w:del>
            <w:r w:rsidRPr="0093063F">
              <w:rPr>
                <w:rFonts w:cs="Times New Roman"/>
                <w:sz w:val="22"/>
                <w:rPrChange w:id="2505" w:author="Matt Masters" w:date="2020-12-02T18:38:00Z">
                  <w:rPr>
                    <w:rFonts w:cs="Times New Roman"/>
                    <w:szCs w:val="24"/>
                  </w:rPr>
                </w:rPrChange>
              </w:rPr>
              <w:t>-1.</w:t>
            </w:r>
            <w:del w:id="2506" w:author="Matt Masters" w:date="2020-12-02T17:58:00Z">
              <w:r w:rsidRPr="0093063F">
                <w:rPr>
                  <w:rFonts w:cs="Times New Roman"/>
                  <w:sz w:val="22"/>
                  <w:rPrChange w:id="2507" w:author="Matt Masters" w:date="2020-12-02T18:38:00Z">
                    <w:rPr>
                      <w:rFonts w:cs="Times New Roman"/>
                      <w:szCs w:val="24"/>
                    </w:rPr>
                  </w:rPrChange>
                </w:rPr>
                <w:delText>2218</w:delText>
              </w:r>
            </w:del>
            <w:ins w:id="2508" w:author="Matt Masters" w:date="2020-12-02T17:58:00Z">
              <w:r w:rsidRPr="0093063F">
                <w:rPr>
                  <w:rFonts w:cs="Times New Roman"/>
                  <w:sz w:val="22"/>
                  <w:rPrChange w:id="2509" w:author="Matt Masters" w:date="2020-12-02T18:38:00Z">
                    <w:rPr>
                      <w:rFonts w:cs="Times New Roman"/>
                      <w:szCs w:val="24"/>
                    </w:rPr>
                  </w:rPrChange>
                </w:rPr>
                <w:t>22</w:t>
              </w:r>
            </w:ins>
            <w:ins w:id="2510" w:author="Matt Masters" w:date="2020-12-02T11:28:00Z">
              <w:r w:rsidR="00077EE5" w:rsidRPr="0093063F">
                <w:rPr>
                  <w:rFonts w:cs="Times New Roman"/>
                  <w:sz w:val="22"/>
                  <w:rPrChange w:id="2511" w:author="Matt Masters" w:date="2020-12-02T18:38:00Z">
                    <w:rPr>
                      <w:rFonts w:cs="Times New Roman"/>
                      <w:szCs w:val="24"/>
                    </w:rPr>
                  </w:rPrChange>
                </w:rPr>
                <w:t>95</w:t>
              </w:r>
            </w:ins>
            <w:del w:id="2512" w:author="Matt Masters" w:date="2020-12-02T11:28:00Z">
              <w:r w:rsidRPr="0093063F" w:rsidDel="00077EE5">
                <w:rPr>
                  <w:rFonts w:cs="Times New Roman"/>
                  <w:sz w:val="22"/>
                  <w:rPrChange w:id="2513" w:author="Matt Masters" w:date="2020-12-02T18:38:00Z">
                    <w:rPr>
                      <w:rFonts w:cs="Times New Roman"/>
                      <w:szCs w:val="24"/>
                    </w:rPr>
                  </w:rPrChange>
                </w:rPr>
                <w:delText>18</w:delText>
              </w:r>
            </w:del>
          </w:p>
        </w:tc>
      </w:tr>
    </w:tbl>
    <w:p w14:paraId="189B065E" w14:textId="3AD747AB" w:rsidR="004E3C99" w:rsidRDefault="00EF63A1" w:rsidP="00524862">
      <w:pPr>
        <w:rPr>
          <w:rFonts w:cs="Times New Roman"/>
          <w:sz w:val="20"/>
          <w:szCs w:val="20"/>
        </w:rPr>
      </w:pPr>
      <w:r>
        <w:rPr>
          <w:rFonts w:cs="Times New Roman"/>
          <w:sz w:val="20"/>
          <w:szCs w:val="20"/>
        </w:rPr>
        <w:t>A</w:t>
      </w:r>
      <w:r w:rsidR="00524862">
        <w:rPr>
          <w:rFonts w:cs="Times New Roman"/>
          <w:sz w:val="20"/>
          <w:szCs w:val="20"/>
        </w:rPr>
        <w:t xml:space="preserve">ll models control for age, smoking </w:t>
      </w:r>
      <w:r w:rsidR="0059394C">
        <w:rPr>
          <w:rFonts w:cs="Times New Roman"/>
          <w:sz w:val="20"/>
          <w:szCs w:val="20"/>
        </w:rPr>
        <w:t xml:space="preserve">status, </w:t>
      </w:r>
      <w:r w:rsidR="004B6985">
        <w:rPr>
          <w:rFonts w:cs="Times New Roman"/>
          <w:sz w:val="20"/>
          <w:szCs w:val="20"/>
        </w:rPr>
        <w:t xml:space="preserve">history of </w:t>
      </w:r>
      <w:r w:rsidR="00524862">
        <w:rPr>
          <w:rFonts w:cs="Times New Roman"/>
          <w:sz w:val="20"/>
          <w:szCs w:val="20"/>
        </w:rPr>
        <w:t>diabetes, education level,</w:t>
      </w:r>
      <w:ins w:id="2514" w:author="Matt Masters" w:date="2020-12-02T10:46:00Z">
        <w:r w:rsidR="00550DCB">
          <w:rPr>
            <w:rFonts w:cs="Times New Roman"/>
            <w:sz w:val="20"/>
            <w:szCs w:val="20"/>
          </w:rPr>
          <w:t xml:space="preserve"> race,</w:t>
        </w:r>
      </w:ins>
      <w:ins w:id="2515" w:author="Matt Masters" w:date="2020-12-02T17:58:00Z">
        <w:r w:rsidR="00524862">
          <w:rPr>
            <w:rFonts w:cs="Times New Roman"/>
            <w:sz w:val="20"/>
            <w:szCs w:val="20"/>
          </w:rPr>
          <w:t xml:space="preserve"> </w:t>
        </w:r>
      </w:ins>
      <w:r w:rsidR="00524862">
        <w:rPr>
          <w:rFonts w:cs="Times New Roman"/>
          <w:sz w:val="20"/>
          <w:szCs w:val="20"/>
        </w:rPr>
        <w:t>and BMI</w:t>
      </w:r>
      <w:r>
        <w:rPr>
          <w:rFonts w:cs="Times New Roman"/>
          <w:sz w:val="20"/>
          <w:szCs w:val="20"/>
        </w:rPr>
        <w:t>.</w:t>
      </w:r>
    </w:p>
    <w:p w14:paraId="175E259C" w14:textId="21F394AA" w:rsidR="00524862" w:rsidRDefault="00524862" w:rsidP="00524862">
      <w:pPr>
        <w:rPr>
          <w:rFonts w:cs="Times New Roman"/>
          <w:sz w:val="20"/>
          <w:szCs w:val="20"/>
        </w:rPr>
      </w:pPr>
      <w:r w:rsidRPr="00A543F1">
        <w:rPr>
          <w:rFonts w:cs="Times New Roman"/>
          <w:sz w:val="20"/>
          <w:szCs w:val="20"/>
          <w:vertAlign w:val="superscript"/>
        </w:rPr>
        <w:t>a</w:t>
      </w:r>
      <w:r w:rsidRPr="00A543F1">
        <w:rPr>
          <w:rFonts w:cs="Times New Roman"/>
          <w:sz w:val="20"/>
          <w:szCs w:val="20"/>
        </w:rPr>
        <w:t xml:space="preserve"> p &lt;</w:t>
      </w:r>
      <w:proofErr w:type="gramStart"/>
      <w:r w:rsidRPr="00A543F1">
        <w:rPr>
          <w:rFonts w:cs="Times New Roman"/>
          <w:sz w:val="20"/>
          <w:szCs w:val="20"/>
        </w:rPr>
        <w:t xml:space="preserve">0.001  </w:t>
      </w:r>
      <w:r w:rsidRPr="00A543F1">
        <w:rPr>
          <w:rFonts w:cs="Times New Roman"/>
          <w:sz w:val="20"/>
          <w:szCs w:val="20"/>
          <w:vertAlign w:val="superscript"/>
        </w:rPr>
        <w:t>b</w:t>
      </w:r>
      <w:proofErr w:type="gramEnd"/>
      <w:r w:rsidRPr="00A543F1">
        <w:rPr>
          <w:rFonts w:cs="Times New Roman"/>
          <w:sz w:val="20"/>
          <w:szCs w:val="20"/>
          <w:vertAlign w:val="superscript"/>
        </w:rPr>
        <w:t xml:space="preserve"> </w:t>
      </w:r>
      <w:r w:rsidRPr="00A543F1">
        <w:rPr>
          <w:rFonts w:cs="Times New Roman"/>
          <w:sz w:val="20"/>
          <w:szCs w:val="20"/>
        </w:rPr>
        <w:t xml:space="preserve">p &lt;0.01     </w:t>
      </w:r>
      <w:r w:rsidRPr="00A543F1">
        <w:rPr>
          <w:rFonts w:cs="Times New Roman"/>
          <w:sz w:val="20"/>
          <w:szCs w:val="20"/>
          <w:vertAlign w:val="superscript"/>
        </w:rPr>
        <w:t>c</w:t>
      </w:r>
      <w:r w:rsidRPr="00A543F1">
        <w:rPr>
          <w:rFonts w:cs="Times New Roman"/>
          <w:sz w:val="20"/>
          <w:szCs w:val="20"/>
        </w:rPr>
        <w:t xml:space="preserve"> p &lt;0.05</w:t>
      </w:r>
    </w:p>
    <w:p w14:paraId="5823628F" w14:textId="77777777" w:rsidR="0053543F" w:rsidRDefault="0053543F" w:rsidP="00524862">
      <w:pPr>
        <w:rPr>
          <w:rFonts w:cs="Times New Roman"/>
          <w:color w:val="FF0000"/>
          <w:sz w:val="20"/>
          <w:szCs w:val="20"/>
        </w:rPr>
      </w:pPr>
    </w:p>
    <w:p w14:paraId="1B383E26" w14:textId="77777777" w:rsidR="004E3C99" w:rsidRDefault="0053543F" w:rsidP="00524862">
      <w:pPr>
        <w:rPr>
          <w:rFonts w:cs="Times New Roman"/>
          <w:color w:val="FF0000"/>
          <w:sz w:val="20"/>
          <w:szCs w:val="20"/>
        </w:rPr>
      </w:pPr>
      <w:commentRangeStart w:id="2516"/>
      <w:r>
        <w:rPr>
          <w:rFonts w:cs="Times New Roman"/>
          <w:color w:val="FF0000"/>
          <w:sz w:val="20"/>
          <w:szCs w:val="20"/>
        </w:rPr>
        <w:t xml:space="preserve">Matt: Can you double-check </w:t>
      </w:r>
      <w:r w:rsidR="00B13F05">
        <w:rPr>
          <w:rFonts w:cs="Times New Roman"/>
          <w:color w:val="FF0000"/>
          <w:sz w:val="20"/>
          <w:szCs w:val="20"/>
        </w:rPr>
        <w:t xml:space="preserve">whether </w:t>
      </w:r>
      <w:r w:rsidR="006C14BA">
        <w:rPr>
          <w:rFonts w:cs="Times New Roman"/>
          <w:color w:val="FF0000"/>
          <w:sz w:val="20"/>
          <w:szCs w:val="20"/>
        </w:rPr>
        <w:t xml:space="preserve">these </w:t>
      </w:r>
      <w:r w:rsidR="00B13F05">
        <w:rPr>
          <w:rFonts w:cs="Times New Roman"/>
          <w:color w:val="FF0000"/>
          <w:sz w:val="20"/>
          <w:szCs w:val="20"/>
        </w:rPr>
        <w:t>models controlled for race/ethnicity</w:t>
      </w:r>
      <w:r>
        <w:rPr>
          <w:rFonts w:cs="Times New Roman"/>
          <w:color w:val="FF0000"/>
          <w:sz w:val="20"/>
          <w:szCs w:val="20"/>
        </w:rPr>
        <w:t>?</w:t>
      </w:r>
      <w:r w:rsidR="00D331B2">
        <w:rPr>
          <w:rFonts w:cs="Times New Roman"/>
          <w:color w:val="FF0000"/>
          <w:sz w:val="20"/>
          <w:szCs w:val="20"/>
        </w:rPr>
        <w:t xml:space="preserve"> </w:t>
      </w:r>
      <w:r w:rsidR="005176C5">
        <w:rPr>
          <w:rFonts w:cs="Times New Roman"/>
          <w:color w:val="FF0000"/>
          <w:sz w:val="20"/>
          <w:szCs w:val="20"/>
        </w:rPr>
        <w:t>They should, but I want to confirm.</w:t>
      </w:r>
      <w:commentRangeEnd w:id="2516"/>
      <w:r w:rsidR="00DC04B6">
        <w:rPr>
          <w:rStyle w:val="CommentReference"/>
        </w:rPr>
        <w:commentReference w:id="2516"/>
      </w:r>
    </w:p>
    <w:p w14:paraId="555C3C2D" w14:textId="77777777" w:rsidR="004E3C99" w:rsidRDefault="004E3C99">
      <w:pPr>
        <w:rPr>
          <w:rFonts w:cs="Times New Roman"/>
          <w:color w:val="FF0000"/>
          <w:sz w:val="20"/>
          <w:szCs w:val="20"/>
        </w:rPr>
      </w:pPr>
      <w:r>
        <w:rPr>
          <w:rFonts w:cs="Times New Roman"/>
          <w:color w:val="FF0000"/>
          <w:sz w:val="20"/>
          <w:szCs w:val="20"/>
        </w:rPr>
        <w:br w:type="page"/>
      </w:r>
    </w:p>
    <w:p w14:paraId="15EA413E" w14:textId="57B4FD0A" w:rsidR="009E344C" w:rsidRDefault="009E344C" w:rsidP="00524862">
      <w:pPr>
        <w:rPr>
          <w:rFonts w:cs="Times New Roman"/>
          <w:b/>
          <w:bCs/>
          <w:szCs w:val="24"/>
        </w:rPr>
      </w:pPr>
      <w:r>
        <w:rPr>
          <w:rFonts w:cs="Times New Roman"/>
          <w:b/>
          <w:bCs/>
          <w:szCs w:val="24"/>
        </w:rPr>
        <w:lastRenderedPageBreak/>
        <w:t>REFERENCES</w:t>
      </w:r>
    </w:p>
    <w:p w14:paraId="573E3B75" w14:textId="77777777" w:rsidR="00D910C7" w:rsidRDefault="00D910C7" w:rsidP="00524862">
      <w:pPr>
        <w:rPr>
          <w:rFonts w:cs="Times New Roman"/>
          <w:color w:val="FF0000"/>
          <w:szCs w:val="24"/>
        </w:rPr>
      </w:pPr>
    </w:p>
    <w:p w14:paraId="319CEB26" w14:textId="15701786" w:rsidR="00553A7E" w:rsidRDefault="00BF71B4" w:rsidP="00524862">
      <w:pPr>
        <w:rPr>
          <w:rFonts w:cs="Times New Roman"/>
          <w:color w:val="FF0000"/>
          <w:szCs w:val="24"/>
        </w:rPr>
      </w:pPr>
      <w:proofErr w:type="spellStart"/>
      <w:r>
        <w:rPr>
          <w:rFonts w:cs="Times New Roman"/>
          <w:color w:val="FF0000"/>
          <w:szCs w:val="24"/>
        </w:rPr>
        <w:t>tbd</w:t>
      </w:r>
      <w:proofErr w:type="spellEnd"/>
      <w:r>
        <w:rPr>
          <w:rFonts w:cs="Times New Roman"/>
          <w:color w:val="FF0000"/>
          <w:szCs w:val="24"/>
        </w:rPr>
        <w:t xml:space="preserve"> based on final version</w:t>
      </w:r>
    </w:p>
    <w:p w14:paraId="5EF63C07" w14:textId="06A6DE00" w:rsidR="00553A7E" w:rsidRPr="00553A7E" w:rsidRDefault="00553A7E" w:rsidP="00524862">
      <w:pPr>
        <w:rPr>
          <w:rFonts w:cs="Times New Roman"/>
          <w:b/>
          <w:bCs/>
          <w:color w:val="000000" w:themeColor="text1"/>
          <w:szCs w:val="24"/>
        </w:rPr>
      </w:pPr>
    </w:p>
    <w:p w14:paraId="4986E747" w14:textId="77777777" w:rsidR="00524862" w:rsidRDefault="00524862" w:rsidP="00524862">
      <w:pPr>
        <w:rPr>
          <w:rFonts w:cs="Times New Roman"/>
          <w:sz w:val="20"/>
          <w:szCs w:val="20"/>
        </w:rPr>
      </w:pPr>
    </w:p>
    <w:p w14:paraId="1AD8DA41" w14:textId="77777777" w:rsidR="00524862" w:rsidRDefault="00524862" w:rsidP="00411D5D">
      <w:pPr>
        <w:spacing w:line="480" w:lineRule="auto"/>
        <w:rPr>
          <w:rFonts w:cs="Times New Roman"/>
          <w:sz w:val="20"/>
          <w:szCs w:val="20"/>
        </w:rPr>
      </w:pPr>
    </w:p>
    <w:p w14:paraId="0C39A364" w14:textId="77777777" w:rsidR="00524862" w:rsidRDefault="00524862" w:rsidP="00524862">
      <w:pPr>
        <w:rPr>
          <w:rFonts w:cs="Times New Roman"/>
          <w:sz w:val="20"/>
          <w:szCs w:val="20"/>
        </w:rPr>
      </w:pPr>
    </w:p>
    <w:p w14:paraId="1A3DFA83" w14:textId="77777777" w:rsidR="00524862" w:rsidRDefault="00524862" w:rsidP="00524862">
      <w:pPr>
        <w:rPr>
          <w:rFonts w:cs="Times New Roman"/>
          <w:sz w:val="20"/>
          <w:szCs w:val="20"/>
        </w:rPr>
      </w:pPr>
    </w:p>
    <w:p w14:paraId="56C03C7E" w14:textId="77777777" w:rsidR="00524862" w:rsidRDefault="00524862" w:rsidP="00524862">
      <w:pPr>
        <w:rPr>
          <w:rFonts w:cs="Times New Roman"/>
          <w:sz w:val="20"/>
          <w:szCs w:val="20"/>
        </w:rPr>
      </w:pPr>
    </w:p>
    <w:p w14:paraId="27DDA3DD" w14:textId="77777777" w:rsidR="00524862" w:rsidRDefault="00524862" w:rsidP="00524862">
      <w:pPr>
        <w:rPr>
          <w:rFonts w:cs="Times New Roman"/>
          <w:sz w:val="20"/>
          <w:szCs w:val="20"/>
        </w:rPr>
      </w:pPr>
    </w:p>
    <w:p w14:paraId="2D3CA643" w14:textId="77777777" w:rsidR="00524862" w:rsidRDefault="00524862" w:rsidP="00524862">
      <w:pPr>
        <w:rPr>
          <w:rFonts w:cs="Times New Roman"/>
          <w:sz w:val="20"/>
          <w:szCs w:val="20"/>
        </w:rPr>
      </w:pPr>
    </w:p>
    <w:p w14:paraId="0AC31ABB" w14:textId="77777777" w:rsidR="00524862" w:rsidRDefault="00524862" w:rsidP="00524862">
      <w:pPr>
        <w:rPr>
          <w:rFonts w:cs="Times New Roman"/>
          <w:sz w:val="20"/>
          <w:szCs w:val="20"/>
        </w:rPr>
      </w:pPr>
      <w:bookmarkStart w:id="2517" w:name="_GoBack"/>
      <w:bookmarkEnd w:id="2517"/>
    </w:p>
    <w:sectPr w:rsidR="00524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ssandra Alcaraz, PhD, MPH" w:date="2020-11-19T12:20:00Z" w:initials="kia">
    <w:p w14:paraId="08108136" w14:textId="1D93E3E5" w:rsidR="0026117F" w:rsidRDefault="0026117F">
      <w:pPr>
        <w:pStyle w:val="CommentText"/>
      </w:pPr>
      <w:r>
        <w:rPr>
          <w:rStyle w:val="CommentReference"/>
        </w:rPr>
        <w:annotationRef/>
      </w:r>
      <w:r>
        <w:t>disclose all funding sources that supported this work as well as all institutional and corporate affiliations</w:t>
      </w:r>
    </w:p>
  </w:comment>
  <w:comment w:id="2" w:author="Kassandra Alcaraz, PhD, MPH" w:date="2020-11-19T12:21:00Z" w:initials="kia">
    <w:p w14:paraId="004E87FB" w14:textId="51D8587E" w:rsidR="0026117F" w:rsidRDefault="0026117F" w:rsidP="002A3BA3">
      <w:pPr>
        <w:pStyle w:val="CommentText"/>
      </w:pPr>
      <w:r>
        <w:rPr>
          <w:rStyle w:val="CommentReference"/>
        </w:rPr>
        <w:annotationRef/>
      </w:r>
      <w:r>
        <w:t>Examples:</w:t>
      </w:r>
    </w:p>
    <w:p w14:paraId="5FC35A89" w14:textId="77777777" w:rsidR="0026117F" w:rsidRDefault="0026117F" w:rsidP="002A3BA3">
      <w:pPr>
        <w:pStyle w:val="CommentText"/>
      </w:pPr>
      <w:r>
        <w:t xml:space="preserve">(Author name) owns stock in _____ company. (Author name) has no financial disclosures. </w:t>
      </w:r>
    </w:p>
    <w:p w14:paraId="50C22C4E" w14:textId="324A1C48" w:rsidR="0026117F" w:rsidRDefault="0026117F">
      <w:pPr>
        <w:pStyle w:val="CommentText"/>
      </w:pPr>
      <w:r>
        <w:t>(Author name) has received consulting fees from ______, a company that manufactures a competing product to the one discussed in this paper.</w:t>
      </w:r>
    </w:p>
  </w:comment>
  <w:comment w:id="5" w:author="Haardoerfer, Regine" w:date="2020-12-02T11:16:00Z" w:initials="HR">
    <w:p w14:paraId="29C52693" w14:textId="3502E092" w:rsidR="0026117F" w:rsidRDefault="0026117F">
      <w:pPr>
        <w:pStyle w:val="CommentText"/>
      </w:pPr>
      <w:r>
        <w:rPr>
          <w:rStyle w:val="CommentReference"/>
        </w:rPr>
        <w:annotationRef/>
      </w:r>
      <w:r>
        <w:t xml:space="preserve">Let me know if you run into issues when submitting. Sometimes the systems are a bit tricky. But copy and paste does the job most of the time.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0" w:author="Flanders, W Dana" w:date="2020-12-01T12:23:00Z" w:initials="FWD">
    <w:p w14:paraId="581FA305" w14:textId="32694B15" w:rsidR="0026117F" w:rsidRDefault="0026117F">
      <w:pPr>
        <w:pStyle w:val="CommentText"/>
      </w:pPr>
      <w:r>
        <w:rPr>
          <w:rStyle w:val="CommentReference"/>
        </w:rPr>
        <w:annotationRef/>
      </w:r>
      <w:r>
        <w:t xml:space="preserve"> </w:t>
      </w:r>
    </w:p>
  </w:comment>
  <w:comment w:id="69" w:author="Susan Gapstur" w:date="2020-12-01T11:26:00Z" w:initials="SG">
    <w:p w14:paraId="273E76AC" w14:textId="7CDF537B" w:rsidR="0026117F" w:rsidRDefault="0026117F">
      <w:pPr>
        <w:pStyle w:val="CommentText"/>
      </w:pPr>
      <w:r>
        <w:rPr>
          <w:rStyle w:val="CommentReference"/>
        </w:rPr>
        <w:annotationRef/>
      </w:r>
      <w:r>
        <w:t>I wonder if there is space in the Introduction to mention the timeliness of studying Social Isolation given COVID.  I think this is a very hot issue right now.  Especially in the elderly who are EXTREMELY isolated right now.  Perhaps the Intro can be reduced as I suggest below and something about this issue can be mentioned.</w:t>
      </w:r>
    </w:p>
  </w:comment>
  <w:comment w:id="75" w:author="Susan Gapstur" w:date="2020-12-01T11:18:00Z" w:initials="SG">
    <w:p w14:paraId="449075AB" w14:textId="03AF278D" w:rsidR="0026117F" w:rsidRDefault="0026117F">
      <w:pPr>
        <w:pStyle w:val="CommentText"/>
      </w:pPr>
      <w:r>
        <w:rPr>
          <w:rStyle w:val="CommentReference"/>
        </w:rPr>
        <w:annotationRef/>
      </w:r>
      <w:r>
        <w:t xml:space="preserve">I think you can delete this sentence since you do not cite anything and the previous two </w:t>
      </w:r>
      <w:proofErr w:type="gramStart"/>
      <w:r>
        <w:t>sentence</w:t>
      </w:r>
      <w:proofErr w:type="gramEnd"/>
      <w:r>
        <w:t xml:space="preserve"> say most of this as well.  </w:t>
      </w:r>
      <w:proofErr w:type="gramStart"/>
      <w:r>
        <w:t>Also</w:t>
      </w:r>
      <w:proofErr w:type="gramEnd"/>
      <w:r>
        <w:t xml:space="preserve"> it allows you to get right to the next sentence which ties it all together. </w:t>
      </w:r>
    </w:p>
  </w:comment>
  <w:comment w:id="77" w:author="J. Lee Westmaas" w:date="2020-11-30T10:42:00Z" w:initials="JLW">
    <w:p w14:paraId="427EABCF" w14:textId="7F8AFECD" w:rsidR="0026117F" w:rsidRDefault="0026117F" w:rsidP="009E7DC0">
      <w:pPr>
        <w:pStyle w:val="CommentText"/>
      </w:pPr>
      <w:r>
        <w:rPr>
          <w:rStyle w:val="CommentReference"/>
        </w:rPr>
        <w:annotationRef/>
      </w:r>
      <w:r>
        <w:t xml:space="preserve">I’m a bit unclear about this sentence, specifically the part “within marriage.” It seems to suggest that it’s unclear whether social isolation within a marriage (e.g., feeling isolated from one’s </w:t>
      </w:r>
      <w:proofErr w:type="spellStart"/>
      <w:proofErr w:type="gramStart"/>
      <w:r>
        <w:t>spouse,or</w:t>
      </w:r>
      <w:proofErr w:type="spellEnd"/>
      <w:proofErr w:type="gramEnd"/>
      <w:r>
        <w:t xml:space="preserve"> not having a spouse) influences health outcomes? </w:t>
      </w:r>
    </w:p>
    <w:p w14:paraId="125E069F" w14:textId="6CF652C4" w:rsidR="0026117F" w:rsidRDefault="0026117F" w:rsidP="009E7DC0">
      <w:pPr>
        <w:pStyle w:val="CommentText"/>
      </w:pPr>
    </w:p>
    <w:p w14:paraId="6046C485" w14:textId="47D5A451" w:rsidR="0026117F" w:rsidRDefault="0026117F" w:rsidP="009E7DC0">
      <w:pPr>
        <w:pStyle w:val="CommentText"/>
      </w:pPr>
      <w:r>
        <w:t>I think I’m a bit unclear because in the previous sentence it says that marriage is a type of social connection (in other words a measure of social isolation), so that’s why I think a reader might wonder if the sentence is referring to whether one feels socially isolated from one’s spouse or not, and what the health outcomes are from that.</w:t>
      </w:r>
    </w:p>
    <w:p w14:paraId="6A0D8C8B" w14:textId="50EBF300" w:rsidR="0026117F" w:rsidRDefault="0026117F" w:rsidP="009E7DC0">
      <w:pPr>
        <w:pStyle w:val="CommentText"/>
      </w:pPr>
    </w:p>
    <w:p w14:paraId="64AEB163" w14:textId="2817998B" w:rsidR="0026117F" w:rsidRDefault="0026117F" w:rsidP="009E7DC0">
      <w:pPr>
        <w:pStyle w:val="CommentText"/>
      </w:pPr>
      <w:r>
        <w:t xml:space="preserve">Perhaps it might be helpful to mention early in the paper that you’re looking at an index of social isolation that does </w:t>
      </w:r>
      <w:r w:rsidRPr="00F62FE7">
        <w:rPr>
          <w:b/>
          <w:bCs/>
        </w:rPr>
        <w:t>not</w:t>
      </w:r>
      <w:r>
        <w:t xml:space="preserve"> include whether one is married or not.</w:t>
      </w:r>
    </w:p>
    <w:p w14:paraId="110F5CEA" w14:textId="77777777" w:rsidR="0026117F" w:rsidRDefault="0026117F" w:rsidP="009E7DC0">
      <w:pPr>
        <w:pStyle w:val="CommentText"/>
      </w:pPr>
    </w:p>
    <w:p w14:paraId="06D630CD" w14:textId="3903D271" w:rsidR="0026117F" w:rsidRDefault="0026117F" w:rsidP="009E7DC0">
      <w:pPr>
        <w:pStyle w:val="CommentText"/>
      </w:pPr>
      <w:r>
        <w:t xml:space="preserve">I think it would also be good to specify early in the paper pathway(s) through which social connections of one’s spouse might influence one’s own morbidity or mortality. That would give the sentence above more context, and clarity. E.g., is one possible pathway that if your spouse is socially isolated, then he or she is unable to provide you with information, support, or activities that are health-promoting, e.g., encouraging you to exercise, or whatever? Or/and is it that a spouse’s social isolation causes one to become socially isolated oneself, which then predicts health outcomes? Maybe you have that in the Discussion? If </w:t>
      </w:r>
      <w:proofErr w:type="gramStart"/>
      <w:r>
        <w:t>so</w:t>
      </w:r>
      <w:proofErr w:type="gramEnd"/>
      <w:r>
        <w:t xml:space="preserve"> I think it needs to be included here as well.</w:t>
      </w:r>
    </w:p>
    <w:p w14:paraId="381EF75B" w14:textId="170429BD" w:rsidR="0026117F" w:rsidRDefault="0026117F">
      <w:pPr>
        <w:pStyle w:val="CommentText"/>
      </w:pPr>
    </w:p>
  </w:comment>
  <w:comment w:id="78" w:author="Susan Gapstur" w:date="2020-12-01T11:20:00Z" w:initials="SG">
    <w:p w14:paraId="74D65C79" w14:textId="0C743B9B" w:rsidR="0026117F" w:rsidRDefault="0026117F">
      <w:pPr>
        <w:pStyle w:val="CommentText"/>
      </w:pPr>
      <w:r>
        <w:rPr>
          <w:rStyle w:val="CommentReference"/>
        </w:rPr>
        <w:annotationRef/>
      </w:r>
      <w:r>
        <w:t>The social isolation-mortality association has been well documented</w:t>
      </w:r>
    </w:p>
  </w:comment>
  <w:comment w:id="85" w:author="Susan Gapstur" w:date="2020-12-01T11:53:00Z" w:initials="SG">
    <w:p w14:paraId="4B558BD9" w14:textId="631C8D44" w:rsidR="0026117F" w:rsidRDefault="0026117F">
      <w:pPr>
        <w:pStyle w:val="CommentText"/>
      </w:pPr>
      <w:r>
        <w:rPr>
          <w:rStyle w:val="CommentReference"/>
        </w:rPr>
        <w:annotationRef/>
      </w:r>
      <w:r>
        <w:t>Is this your CPS-II paper?  I wonder if there is a more nationally representative paper that is more recent that you can use.</w:t>
      </w:r>
    </w:p>
  </w:comment>
  <w:comment w:id="80" w:author="Susan Gapstur" w:date="2020-12-01T11:23:00Z" w:initials="SG">
    <w:p w14:paraId="7824B973" w14:textId="2364BB0E" w:rsidR="0026117F" w:rsidRDefault="0026117F">
      <w:pPr>
        <w:pStyle w:val="CommentText"/>
      </w:pPr>
      <w:r>
        <w:rPr>
          <w:rStyle w:val="CommentReference"/>
        </w:rPr>
        <w:annotationRef/>
      </w:r>
      <w:r>
        <w:t xml:space="preserve">I am not sure that this paragraph goes here.  It ends with identifying strategies to address </w:t>
      </w:r>
      <w:proofErr w:type="gramStart"/>
      <w:r>
        <w:t>isolation</w:t>
      </w:r>
      <w:proofErr w:type="gramEnd"/>
      <w:r>
        <w:t xml:space="preserve"> but this paper is not about identifying strategies.  I suggest maybe keeping parts of social isolation in older adults and tying it to COVID which is why CPS-II is well suited for this analysis as it is mostly older adults.   </w:t>
      </w:r>
    </w:p>
  </w:comment>
  <w:comment w:id="86" w:author="J. Lee Westmaas" w:date="2020-11-30T11:49:00Z" w:initials="JLW">
    <w:p w14:paraId="5436724F" w14:textId="11B47AB2" w:rsidR="0026117F" w:rsidRDefault="0026117F">
      <w:pPr>
        <w:pStyle w:val="CommentText"/>
      </w:pPr>
      <w:r>
        <w:rPr>
          <w:rStyle w:val="CommentReference"/>
        </w:rPr>
        <w:annotationRef/>
      </w:r>
      <w:r>
        <w:t xml:space="preserve">Ok here is what I was alluding to, but I think it would be good to be more </w:t>
      </w:r>
      <w:proofErr w:type="spellStart"/>
      <w:r>
        <w:t>explicity</w:t>
      </w:r>
      <w:proofErr w:type="spellEnd"/>
      <w:r>
        <w:t xml:space="preserve"> in how or why these pathways for one’s spouse might influence one’s own mortality beyond saying that “similar mechanisms likely contribute to the protective effect of marriage on health.” </w:t>
      </w:r>
    </w:p>
  </w:comment>
  <w:comment w:id="87" w:author="Susan Gapstur" w:date="2020-12-01T11:25:00Z" w:initials="SG">
    <w:p w14:paraId="4F1186E9" w14:textId="59F1C429" w:rsidR="0026117F" w:rsidRDefault="0026117F">
      <w:pPr>
        <w:pStyle w:val="CommentText"/>
      </w:pPr>
      <w:r>
        <w:rPr>
          <w:rStyle w:val="CommentReference"/>
        </w:rPr>
        <w:annotationRef/>
      </w:r>
      <w:r>
        <w:t>What about citing your study?</w:t>
      </w:r>
    </w:p>
  </w:comment>
  <w:comment w:id="88" w:author="Susan Gapstur" w:date="2020-12-01T11:33:00Z" w:initials="SG">
    <w:p w14:paraId="786C6293" w14:textId="41F3D07D" w:rsidR="0026117F" w:rsidRDefault="0026117F">
      <w:pPr>
        <w:pStyle w:val="CommentText"/>
      </w:pPr>
      <w:r>
        <w:rPr>
          <w:rStyle w:val="CommentReference"/>
        </w:rPr>
        <w:annotationRef/>
      </w:r>
      <w:r>
        <w:t>What did you find in CPS-II?  I cannot remember</w:t>
      </w:r>
    </w:p>
  </w:comment>
  <w:comment w:id="90" w:author="J. Lee Westmaas" w:date="2020-11-30T11:54:00Z" w:initials="JLW">
    <w:p w14:paraId="0DFBB004" w14:textId="5E8D7E09" w:rsidR="0026117F" w:rsidRDefault="0026117F">
      <w:pPr>
        <w:pStyle w:val="CommentText"/>
      </w:pPr>
      <w:r>
        <w:rPr>
          <w:rStyle w:val="CommentReference"/>
        </w:rPr>
        <w:annotationRef/>
      </w:r>
      <w:r>
        <w:t xml:space="preserve">YES!!! This shows a unique contribution of your </w:t>
      </w:r>
      <w:proofErr w:type="gramStart"/>
      <w:r>
        <w:t>study</w:t>
      </w:r>
      <w:proofErr w:type="gramEnd"/>
      <w:r>
        <w:t xml:space="preserve"> I think.</w:t>
      </w:r>
    </w:p>
  </w:comment>
  <w:comment w:id="91" w:author="J. Lee Westmaas" w:date="2020-11-30T14:25:00Z" w:initials="JLW">
    <w:p w14:paraId="74B0AF40" w14:textId="1D6C3DD3" w:rsidR="0026117F" w:rsidRDefault="0026117F">
      <w:pPr>
        <w:pStyle w:val="CommentText"/>
      </w:pPr>
      <w:r>
        <w:rPr>
          <w:rStyle w:val="CommentReference"/>
        </w:rPr>
        <w:annotationRef/>
      </w:r>
      <w:r>
        <w:t>I would give an example or two of such a characteristic (in parentheses)</w:t>
      </w:r>
    </w:p>
  </w:comment>
  <w:comment w:id="92" w:author="Haardoerfer, Regine" w:date="2020-12-02T11:20:00Z" w:initials="HR">
    <w:p w14:paraId="051D292F" w14:textId="256AD5E9" w:rsidR="0026117F" w:rsidRDefault="0026117F">
      <w:pPr>
        <w:pStyle w:val="CommentText"/>
      </w:pPr>
      <w:r>
        <w:rPr>
          <w:rStyle w:val="CommentReference"/>
        </w:rPr>
        <w:annotationRef/>
      </w:r>
      <w:r>
        <w:t>I concur.</w:t>
      </w:r>
    </w:p>
  </w:comment>
  <w:comment w:id="96" w:author="J. Lee Westmaas" w:date="2020-11-30T14:26:00Z" w:initials="JLW">
    <w:p w14:paraId="1D407796" w14:textId="6F45D39D" w:rsidR="0026117F" w:rsidRDefault="0026117F">
      <w:pPr>
        <w:pStyle w:val="CommentText"/>
      </w:pPr>
      <w:r>
        <w:t xml:space="preserve">It might be good to include a justification for also using </w:t>
      </w:r>
      <w:r>
        <w:rPr>
          <w:rStyle w:val="CommentReference"/>
        </w:rPr>
        <w:annotationRef/>
      </w:r>
      <w:r>
        <w:t xml:space="preserve">cancer mortality, and CVD mortality as your additional outcome variables (maybe something about those illness causing #% of deaths in the U.S., or being within the top # of causes of deaths, or being the least disputed in death certificates). Doing so could deflect concerns about why other causes of death weren’t also included as outcomes.  </w:t>
      </w:r>
    </w:p>
  </w:comment>
  <w:comment w:id="97" w:author="J. Lee Westmaas" w:date="2020-11-30T12:04:00Z" w:initials="JLW">
    <w:p w14:paraId="18B3A38C" w14:textId="36FDA5F1" w:rsidR="0026117F" w:rsidRDefault="0026117F">
      <w:pPr>
        <w:pStyle w:val="CommentText"/>
      </w:pPr>
      <w:r>
        <w:rPr>
          <w:rStyle w:val="CommentReference"/>
        </w:rPr>
        <w:annotationRef/>
      </w:r>
      <w:proofErr w:type="gramStart"/>
      <w:r>
        <w:t>So</w:t>
      </w:r>
      <w:proofErr w:type="gramEnd"/>
      <w:r>
        <w:t xml:space="preserve"> all serious illnesses, right? (just wondering if some health conditions were excluded but not others).</w:t>
      </w:r>
    </w:p>
  </w:comment>
  <w:comment w:id="98" w:author="J. Lee Westmaas" w:date="2020-11-30T12:05:00Z" w:initials="JLW">
    <w:p w14:paraId="4AE7BD31" w14:textId="0F59374B" w:rsidR="0026117F" w:rsidRDefault="0026117F">
      <w:pPr>
        <w:pStyle w:val="CommentText"/>
      </w:pPr>
      <w:r>
        <w:rPr>
          <w:rStyle w:val="CommentReference"/>
        </w:rPr>
        <w:annotationRef/>
      </w:r>
      <w:r>
        <w:t>Maybe also include its percentage of the 1.1 Million? (because I’m thinking a reviewer might see these numbers as so large that they immediately think the sample is biased, when in fact the original sample is huge.</w:t>
      </w:r>
    </w:p>
  </w:comment>
  <w:comment w:id="99" w:author="Haardoerfer, Regine" w:date="2020-12-02T11:21:00Z" w:initials="HR">
    <w:p w14:paraId="1992A2F9" w14:textId="5EAAADEC" w:rsidR="0026117F" w:rsidRDefault="0026117F">
      <w:pPr>
        <w:pStyle w:val="CommentText"/>
      </w:pPr>
      <w:r>
        <w:rPr>
          <w:rStyle w:val="CommentReference"/>
        </w:rPr>
        <w:annotationRef/>
      </w:r>
      <w:r>
        <w:t xml:space="preserve">I assume that there are so much missing data due to data </w:t>
      </w:r>
      <w:proofErr w:type="gramStart"/>
      <w:r>
        <w:t>collection?</w:t>
      </w:r>
      <w:proofErr w:type="gramEnd"/>
      <w:r>
        <w:t xml:space="preserve"> I would note something here as this is a huge number.</w:t>
      </w:r>
    </w:p>
  </w:comment>
  <w:comment w:id="100" w:author="Matt Masters" w:date="2020-12-02T18:08:00Z" w:initials="MM">
    <w:p w14:paraId="12635056" w14:textId="05EE4800" w:rsidR="0026117F" w:rsidRDefault="0026117F">
      <w:pPr>
        <w:pStyle w:val="CommentText"/>
      </w:pPr>
      <w:r>
        <w:rPr>
          <w:rStyle w:val="CommentReference"/>
        </w:rPr>
        <w:annotationRef/>
      </w:r>
      <w:r>
        <w:t>A portion left one or more of these questions blank, some wrote in answers like “many” or “a few” in response to things. I agree that we should probably clarify.</w:t>
      </w:r>
    </w:p>
  </w:comment>
  <w:comment w:id="104" w:author="J. Lee Westmaas" w:date="2020-11-30T13:30:00Z" w:initials="JLW">
    <w:p w14:paraId="225B5E51" w14:textId="588823FB" w:rsidR="0026117F" w:rsidRDefault="0026117F">
      <w:pPr>
        <w:pStyle w:val="CommentText"/>
      </w:pPr>
      <w:r>
        <w:rPr>
          <w:rStyle w:val="CommentReference"/>
        </w:rPr>
        <w:annotationRef/>
      </w:r>
      <w:r>
        <w:t xml:space="preserve">Because of the large number of excluded respondents, a reviewer might want to see the extent to which the excluded individuals were different from the analytic sample on basic sociodemographic characteristics, or on variables that might be related to your outcome. I guess you could wait and see if a reviewer brings it up to determine whether you want to address or not. </w:t>
      </w:r>
    </w:p>
  </w:comment>
  <w:comment w:id="105" w:author="Haardoerfer, Regine" w:date="2020-12-02T11:22:00Z" w:initials="HR">
    <w:p w14:paraId="1711DEB9" w14:textId="7D844AA0" w:rsidR="0026117F" w:rsidRDefault="0026117F">
      <w:pPr>
        <w:pStyle w:val="CommentText"/>
      </w:pPr>
      <w:r>
        <w:rPr>
          <w:rStyle w:val="CommentReference"/>
        </w:rPr>
        <w:annotationRef/>
      </w:r>
      <w:r>
        <w:t>It might be worth restating who is now in the sample, just to clarify given the many decisions/steps it took to create the analytic sample.</w:t>
      </w:r>
    </w:p>
  </w:comment>
  <w:comment w:id="106" w:author="J. Lee Westmaas" w:date="2020-11-30T13:36:00Z" w:initials="JLW">
    <w:p w14:paraId="66016A9B" w14:textId="76E47499" w:rsidR="0026117F" w:rsidRDefault="0026117F">
      <w:pPr>
        <w:pStyle w:val="CommentText"/>
      </w:pPr>
      <w:r>
        <w:rPr>
          <w:rStyle w:val="CommentReference"/>
        </w:rPr>
        <w:annotationRef/>
      </w:r>
      <w:r>
        <w:t xml:space="preserve">Is the scoring for these items based on instructions for the Social Network Index, or were they based on the frequency distribution of responses, similar to scoring for the close friend </w:t>
      </w:r>
      <w:proofErr w:type="gramStart"/>
      <w:r>
        <w:t>item.</w:t>
      </w:r>
      <w:proofErr w:type="gramEnd"/>
      <w:r>
        <w:t xml:space="preserve"> Might be </w:t>
      </w:r>
      <w:proofErr w:type="gramStart"/>
      <w:r>
        <w:t>more clear</w:t>
      </w:r>
      <w:proofErr w:type="gramEnd"/>
      <w:r>
        <w:t xml:space="preserve"> if you moved the sentence about the close friend item to appear after these items (and which would be consistent with the order in which you presented them in the first sentence of this section).</w:t>
      </w:r>
    </w:p>
  </w:comment>
  <w:comment w:id="107" w:author="Susan Gapstur" w:date="2020-12-01T11:41:00Z" w:initials="SG">
    <w:p w14:paraId="4AE9F4CB" w14:textId="37A5598C" w:rsidR="0026117F" w:rsidRDefault="0026117F">
      <w:pPr>
        <w:pStyle w:val="CommentText"/>
      </w:pPr>
      <w:r>
        <w:rPr>
          <w:rStyle w:val="CommentReference"/>
        </w:rPr>
        <w:annotationRef/>
      </w:r>
      <w:r>
        <w:t xml:space="preserve">Is this </w:t>
      </w:r>
      <w:proofErr w:type="gramStart"/>
      <w:r>
        <w:t>is</w:t>
      </w:r>
      <w:proofErr w:type="gramEnd"/>
      <w:r>
        <w:t xml:space="preserve"> how you described it in the previous paper then OK to keep as is I guess.</w:t>
      </w:r>
    </w:p>
  </w:comment>
  <w:comment w:id="108" w:author="J. Lee Westmaas" w:date="2020-11-30T13:41:00Z" w:initials="JLW">
    <w:p w14:paraId="7BA006BD" w14:textId="212FCA6B" w:rsidR="0026117F" w:rsidRDefault="0026117F">
      <w:pPr>
        <w:pStyle w:val="CommentText"/>
      </w:pPr>
      <w:r>
        <w:rPr>
          <w:rStyle w:val="CommentReference"/>
        </w:rPr>
        <w:annotationRef/>
      </w:r>
      <w:r>
        <w:t xml:space="preserve">Would it be worthwhile to see if using the 4-category social isolation variable (with 0 as the reference group) further enhances the results? I’m wondering if maybe the odds of mortality are even greater between the 0 and 4 </w:t>
      </w:r>
      <w:proofErr w:type="gramStart"/>
      <w:r>
        <w:t>category</w:t>
      </w:r>
      <w:proofErr w:type="gramEnd"/>
      <w:r>
        <w:t xml:space="preserve">. But perhaps this doesn’t make sense if the </w:t>
      </w:r>
      <w:proofErr w:type="spellStart"/>
      <w:r>
        <w:t>distribtion</w:t>
      </w:r>
      <w:proofErr w:type="spellEnd"/>
      <w:r>
        <w:t xml:space="preserve"> is skewed, with few people in in the extremes of the categories, or because of the weighting. In any case, I’m wondering if you should nevertheless mention the raw score distribution for the </w:t>
      </w:r>
      <w:proofErr w:type="gramStart"/>
      <w:r>
        <w:t>4 point</w:t>
      </w:r>
      <w:proofErr w:type="gramEnd"/>
      <w:r>
        <w:t xml:space="preserve"> scale. It has the potential to justify dichotomizing the social isolation index, although that’s probably not necessary for epi journals, though </w:t>
      </w:r>
      <w:proofErr w:type="gramStart"/>
      <w:r>
        <w:t>psych oriented</w:t>
      </w:r>
      <w:proofErr w:type="gramEnd"/>
      <w:r>
        <w:t xml:space="preserve"> journals might want to see it. </w:t>
      </w:r>
    </w:p>
  </w:comment>
  <w:comment w:id="109" w:author="Susan Gapstur" w:date="2020-12-01T11:43:00Z" w:initials="SG">
    <w:p w14:paraId="1E5BCAD7" w14:textId="2E67EFFA" w:rsidR="0026117F" w:rsidRDefault="0026117F">
      <w:pPr>
        <w:pStyle w:val="CommentText"/>
      </w:pPr>
      <w:r>
        <w:rPr>
          <w:rStyle w:val="CommentReference"/>
        </w:rPr>
        <w:annotationRef/>
      </w:r>
      <w:r>
        <w:t xml:space="preserve"> Instead of “To facilitate planned analysis…” maybe you can mention why you dichotomized.  That is was if for power?  If so, then maybe say “Because of limited power for each of the four scores, a dichotomized…”  </w:t>
      </w:r>
    </w:p>
  </w:comment>
  <w:comment w:id="110" w:author="Matt Masters" w:date="2020-12-01T16:28:00Z" w:initials="MM">
    <w:p w14:paraId="7E086F3E" w14:textId="77777777" w:rsidR="0026117F" w:rsidRDefault="0026117F">
      <w:pPr>
        <w:pStyle w:val="CommentText"/>
      </w:pPr>
      <w:r>
        <w:rPr>
          <w:rStyle w:val="CommentReference"/>
        </w:rPr>
        <w:annotationRef/>
      </w:r>
      <w:r>
        <w:t>As I recall, this decision was made a priori to look at dyad “types,” but also with the expectation that it would help our power. That is, male-only isolated, both isolated, female-only isolated, none isolated. We could get more granular and look at this as a continuous variable or as Lee suggest as a categorical with 0 as the reference, but that would probably necessitate redoing a lot (like testing the proportional hazards assumption again)</w:t>
      </w:r>
    </w:p>
  </w:comment>
  <w:comment w:id="111" w:author="Haardoerfer, Regine" w:date="2020-12-02T11:24:00Z" w:initials="HR">
    <w:p w14:paraId="33F82FF6" w14:textId="32E1C35F" w:rsidR="0026117F" w:rsidRDefault="0026117F">
      <w:pPr>
        <w:pStyle w:val="CommentText"/>
      </w:pPr>
      <w:r>
        <w:rPr>
          <w:rStyle w:val="CommentReference"/>
        </w:rPr>
        <w:annotationRef/>
      </w:r>
      <w:r>
        <w:t>It might also useful to report the actual distribution to show why this made sense – if that helps.</w:t>
      </w:r>
    </w:p>
  </w:comment>
  <w:comment w:id="122" w:author="J. Lee Westmaas" w:date="2020-11-30T14:17:00Z" w:initials="JLW">
    <w:p w14:paraId="20D6B862" w14:textId="19A48F44" w:rsidR="0026117F" w:rsidRDefault="0026117F">
      <w:pPr>
        <w:pStyle w:val="CommentText"/>
      </w:pPr>
      <w:r>
        <w:rPr>
          <w:rStyle w:val="CommentReference"/>
        </w:rPr>
        <w:annotationRef/>
      </w:r>
      <w:r>
        <w:t>I think you meant the reverse (i.e., of the same race/ethnicity=not in an interracial marriage).</w:t>
      </w:r>
    </w:p>
  </w:comment>
  <w:comment w:id="123" w:author="J. Lee Westmaas" w:date="2020-11-30T14:18:00Z" w:initials="JLW">
    <w:p w14:paraId="22BEB544" w14:textId="74415950" w:rsidR="0026117F" w:rsidRDefault="0026117F">
      <w:pPr>
        <w:pStyle w:val="CommentText"/>
      </w:pPr>
      <w:r>
        <w:rPr>
          <w:rStyle w:val="CommentReference"/>
        </w:rPr>
        <w:annotationRef/>
      </w:r>
      <w:r>
        <w:t>Could probably delete given that in the measures section you’ve defined social isolation as a dichotomous variable</w:t>
      </w:r>
    </w:p>
  </w:comment>
  <w:comment w:id="124" w:author="Haardoerfer, Regine" w:date="2020-12-02T11:26:00Z" w:initials="HR">
    <w:p w14:paraId="7370061A" w14:textId="75DB9800" w:rsidR="0026117F" w:rsidRDefault="0026117F">
      <w:pPr>
        <w:pStyle w:val="CommentText"/>
      </w:pPr>
      <w:r>
        <w:rPr>
          <w:rStyle w:val="CommentReference"/>
        </w:rPr>
        <w:annotationRef/>
      </w:r>
      <w:r>
        <w:t>I agree.</w:t>
      </w:r>
    </w:p>
  </w:comment>
  <w:comment w:id="125" w:author="Matt Masters" w:date="2020-12-01T16:31:00Z" w:initials="MM">
    <w:p w14:paraId="66C6A667" w14:textId="2174CF52" w:rsidR="0026117F" w:rsidRDefault="0026117F">
      <w:pPr>
        <w:pStyle w:val="CommentText"/>
      </w:pPr>
      <w:r>
        <w:t xml:space="preserve">The </w:t>
      </w:r>
      <w:r>
        <w:rPr>
          <w:rStyle w:val="CommentReference"/>
        </w:rPr>
        <w:annotationRef/>
      </w:r>
      <w:r>
        <w:t>ICC for the four-point scale was 0.4259, if we decide we want to use it. That is quite a lot. I was taught to interpret that as, essentially, “42.6% of your isolation scale score is influenced by your partner’s score (the rest would be individual variability)”</w:t>
      </w:r>
    </w:p>
  </w:comment>
  <w:comment w:id="132" w:author="J. Lee Westmaas" w:date="2020-11-30T14:20:00Z" w:initials="JLW">
    <w:p w14:paraId="60C55876" w14:textId="6F85BB56" w:rsidR="0026117F" w:rsidRDefault="0026117F">
      <w:pPr>
        <w:pStyle w:val="CommentText"/>
      </w:pPr>
      <w:r>
        <w:rPr>
          <w:rStyle w:val="CommentReference"/>
        </w:rPr>
        <w:annotationRef/>
      </w:r>
      <w:r>
        <w:t xml:space="preserve">I think it’s more compelling if the main thrust of the analyses sticks with only one measure of social isolation (so for the association within dyads I’d just report the Cohen Kappa). </w:t>
      </w:r>
    </w:p>
  </w:comment>
  <w:comment w:id="133" w:author="Susan Gapstur" w:date="2020-12-01T11:52:00Z" w:initials="SG">
    <w:p w14:paraId="263096AB" w14:textId="5860C9FA" w:rsidR="0026117F" w:rsidRDefault="0026117F">
      <w:pPr>
        <w:pStyle w:val="CommentText"/>
      </w:pPr>
      <w:r>
        <w:rPr>
          <w:rStyle w:val="CommentReference"/>
        </w:rPr>
        <w:annotationRef/>
      </w:r>
      <w:r>
        <w:t>I agree with Lee.</w:t>
      </w:r>
    </w:p>
  </w:comment>
  <w:comment w:id="134" w:author="Matt Masters" w:date="2020-12-01T17:10:00Z" w:initials="MM">
    <w:p w14:paraId="20B43FC3" w14:textId="39F40B31" w:rsidR="0026117F" w:rsidRDefault="0026117F">
      <w:pPr>
        <w:pStyle w:val="CommentText"/>
      </w:pPr>
      <w:r>
        <w:rPr>
          <w:rStyle w:val="CommentReference"/>
        </w:rPr>
        <w:annotationRef/>
      </w:r>
      <w:r>
        <w:t xml:space="preserve">The Cohen’s Kappa for this data was 0.35, which most scales I’ve found would consider “fair” to “moderate” </w:t>
      </w:r>
    </w:p>
  </w:comment>
  <w:comment w:id="156" w:author="J. Lee Westmaas" w:date="2020-11-30T14:35:00Z" w:initials="JLW">
    <w:p w14:paraId="6FAF48D1" w14:textId="1B5ED7CD" w:rsidR="0026117F" w:rsidRDefault="0026117F">
      <w:pPr>
        <w:pStyle w:val="CommentText"/>
      </w:pPr>
      <w:r>
        <w:rPr>
          <w:rStyle w:val="CommentReference"/>
        </w:rPr>
        <w:annotationRef/>
      </w:r>
      <w:r>
        <w:t>Is there any explanation for why two follow-up periods were used?</w:t>
      </w:r>
    </w:p>
  </w:comment>
  <w:comment w:id="157" w:author="Susan Gapstur" w:date="2020-12-01T12:02:00Z" w:initials="SG">
    <w:p w14:paraId="3B53C69E" w14:textId="1303EF6C" w:rsidR="0026117F" w:rsidRDefault="0026117F">
      <w:pPr>
        <w:pStyle w:val="CommentText"/>
      </w:pPr>
      <w:r>
        <w:rPr>
          <w:rStyle w:val="CommentReference"/>
        </w:rPr>
        <w:annotationRef/>
      </w:r>
      <w:r>
        <w:t>I think the first sentence says why…that is you observed violation of proportional hazards.  I suggest a word reduction that maybe ties it together better (maybe).</w:t>
      </w:r>
    </w:p>
  </w:comment>
  <w:comment w:id="158" w:author="Matt Masters" w:date="2020-12-01T17:20:00Z" w:initials="MM">
    <w:p w14:paraId="4D3F6573" w14:textId="3F0092D3" w:rsidR="0026117F" w:rsidRDefault="0026117F">
      <w:pPr>
        <w:pStyle w:val="CommentText"/>
      </w:pPr>
      <w:r>
        <w:rPr>
          <w:rStyle w:val="CommentReference"/>
        </w:rPr>
        <w:annotationRef/>
      </w:r>
      <w:r>
        <w:t>Sue is correct. I have added a brief sentence as requested discussing the results of splitting follow-up time in half.</w:t>
      </w:r>
    </w:p>
  </w:comment>
  <w:comment w:id="159" w:author="Matt Masters" w:date="2020-12-01T17:45:00Z" w:initials="MM">
    <w:p w14:paraId="7CC3F477" w14:textId="492F25B3" w:rsidR="0026117F" w:rsidRDefault="0026117F">
      <w:pPr>
        <w:pStyle w:val="CommentText"/>
      </w:pPr>
      <w:r>
        <w:rPr>
          <w:rStyle w:val="CommentReference"/>
        </w:rPr>
        <w:annotationRef/>
      </w:r>
      <w:r>
        <w:t>It might be possible to combine this sentence and the sentence above to save words!</w:t>
      </w:r>
    </w:p>
  </w:comment>
  <w:comment w:id="191" w:author="Matt Masters" w:date="2020-12-02T18:25:00Z" w:initials="MM">
    <w:p w14:paraId="4BAFC156" w14:textId="5263A655" w:rsidR="0026117F" w:rsidRDefault="0026117F">
      <w:pPr>
        <w:pStyle w:val="CommentText"/>
      </w:pPr>
      <w:r>
        <w:rPr>
          <w:rStyle w:val="CommentReference"/>
        </w:rPr>
        <w:annotationRef/>
      </w:r>
      <w:r>
        <w:t xml:space="preserve">Per Dana’s comment in his email about possibly adding a formula—I am not sure what the best way to write it out would be. It is essentially a standard survival model with the dyad ID variable identified as the grouping variable for sandwich estimation or frailty. I can </w:t>
      </w:r>
      <w:proofErr w:type="gramStart"/>
      <w:r>
        <w:t>look into</w:t>
      </w:r>
      <w:proofErr w:type="gramEnd"/>
      <w:r>
        <w:t xml:space="preserve"> it further if we want.</w:t>
      </w:r>
    </w:p>
    <w:p w14:paraId="06BB67C0" w14:textId="77777777" w:rsidR="0026117F" w:rsidRDefault="0026117F">
      <w:pPr>
        <w:pStyle w:val="CommentText"/>
      </w:pPr>
    </w:p>
    <w:p w14:paraId="6F30327D" w14:textId="4075EABF" w:rsidR="0026117F" w:rsidRDefault="0026117F">
      <w:pPr>
        <w:pStyle w:val="CommentText"/>
      </w:pPr>
    </w:p>
  </w:comment>
  <w:comment w:id="194" w:author="J. Lee Westmaas" w:date="2020-11-30T14:42:00Z" w:initials="JLW">
    <w:p w14:paraId="23700F51" w14:textId="2376948D" w:rsidR="0026117F" w:rsidRDefault="0026117F">
      <w:pPr>
        <w:pStyle w:val="CommentText"/>
      </w:pPr>
      <w:r>
        <w:rPr>
          <w:rStyle w:val="CommentReference"/>
        </w:rPr>
        <w:annotationRef/>
      </w:r>
      <w:r>
        <w:t xml:space="preserve">I added this because if I’m not mistaken, this is referring to two separate analyses. Adding </w:t>
      </w:r>
      <w:proofErr w:type="spellStart"/>
      <w:r>
        <w:t>spearately</w:t>
      </w:r>
      <w:proofErr w:type="spellEnd"/>
      <w:r>
        <w:t xml:space="preserve"> here is a bit awkward, but maybe there’s a better way of conveying that actor social isolation and partner social isolation aren’t being entered in one analysis. Or maybe I’m </w:t>
      </w:r>
      <w:proofErr w:type="gramStart"/>
      <w:r>
        <w:t>mistaken</w:t>
      </w:r>
      <w:proofErr w:type="gramEnd"/>
      <w:r>
        <w:t xml:space="preserve"> and they are being entered simultaneously. Maybe clarify.</w:t>
      </w:r>
    </w:p>
  </w:comment>
  <w:comment w:id="202" w:author="Matt Masters" w:date="2020-12-01T18:46:00Z" w:initials="MM">
    <w:p w14:paraId="0B7C125D" w14:textId="10A77AB5" w:rsidR="0026117F" w:rsidRDefault="0026117F">
      <w:pPr>
        <w:pStyle w:val="CommentText"/>
      </w:pPr>
      <w:r>
        <w:rPr>
          <w:rStyle w:val="CommentReference"/>
        </w:rPr>
        <w:annotationRef/>
      </w:r>
      <w:r>
        <w:t xml:space="preserve">It looks like the numbers in the tables were pulled from exploratory tables, which did not include individual-level variables for race/ethnicity because we wanted to add interracial couple status as a dyad-level variable. We did not find much statistical significance with interracial couple status, so I think it makes sense to add race/ethnicity back in as a control variable. It will change some of the results… I have added them in now and changed all corresponding references. We can always </w:t>
      </w:r>
      <w:proofErr w:type="gramStart"/>
      <w:r>
        <w:t>revert back</w:t>
      </w:r>
      <w:proofErr w:type="gramEnd"/>
      <w:r>
        <w:t xml:space="preserve"> to the results before my edits, if we want. Table 3 has results at 2 decimal places and adding race/ethnicity in didn’t </w:t>
      </w:r>
      <w:proofErr w:type="gramStart"/>
      <w:r>
        <w:t>actually change</w:t>
      </w:r>
      <w:proofErr w:type="gramEnd"/>
      <w:r>
        <w:t xml:space="preserve"> any results.</w:t>
      </w:r>
    </w:p>
  </w:comment>
  <w:comment w:id="226" w:author="Matt Masters" w:date="2020-12-02T16:38:00Z" w:initials="MM">
    <w:p w14:paraId="31491FF7" w14:textId="30BEF6A1" w:rsidR="0026117F" w:rsidRDefault="0026117F">
      <w:pPr>
        <w:pStyle w:val="CommentText"/>
      </w:pPr>
      <w:r>
        <w:rPr>
          <w:rStyle w:val="CommentReference"/>
        </w:rPr>
        <w:annotationRef/>
      </w:r>
      <w:r>
        <w:t>They didn’t, but they do now (see comment above). Tables and results updated. It made very minor changes at the third decimal place or later.</w:t>
      </w:r>
    </w:p>
  </w:comment>
  <w:comment w:id="227" w:author="Haardoerfer, Regine" w:date="2020-12-02T11:27:00Z" w:initials="HR">
    <w:p w14:paraId="562E4702" w14:textId="46621FBC" w:rsidR="0026117F" w:rsidRDefault="0026117F">
      <w:pPr>
        <w:pStyle w:val="CommentText"/>
      </w:pPr>
      <w:r>
        <w:rPr>
          <w:rStyle w:val="CommentReference"/>
        </w:rPr>
        <w:annotationRef/>
      </w:r>
      <w:r>
        <w:t>Can you add the version used? And any key packages that might not be clear to the reader without mentioning, i.e., if there were different options.</w:t>
      </w:r>
    </w:p>
  </w:comment>
  <w:comment w:id="228" w:author="Matt Masters" w:date="2020-12-02T18:18:00Z" w:initials="MM">
    <w:p w14:paraId="01CF39CF" w14:textId="27569908" w:rsidR="0026117F" w:rsidRPr="00DC04B6" w:rsidRDefault="0026117F">
      <w:pPr>
        <w:pStyle w:val="CommentText"/>
      </w:pPr>
      <w:r>
        <w:rPr>
          <w:rStyle w:val="CommentReference"/>
        </w:rPr>
        <w:annotationRef/>
      </w:r>
      <w:r>
        <w:t xml:space="preserve">Good point! Luckily it was almost entirely done using the </w:t>
      </w:r>
      <w:r>
        <w:rPr>
          <w:i/>
          <w:iCs/>
        </w:rPr>
        <w:t>survival</w:t>
      </w:r>
      <w:r>
        <w:t xml:space="preserve"> package. Let me know if you want a citation… it is the standard package for survival analyses in R</w:t>
      </w:r>
    </w:p>
  </w:comment>
  <w:comment w:id="240" w:author="J. Lee Westmaas" w:date="2020-11-30T14:48:00Z" w:initials="JLW">
    <w:p w14:paraId="7E3E17DE" w14:textId="221EB45F" w:rsidR="0026117F" w:rsidRDefault="0026117F">
      <w:pPr>
        <w:pStyle w:val="CommentText"/>
      </w:pPr>
      <w:r>
        <w:rPr>
          <w:rStyle w:val="CommentReference"/>
        </w:rPr>
        <w:annotationRef/>
      </w:r>
      <w:r>
        <w:t xml:space="preserve">It’s </w:t>
      </w:r>
      <w:proofErr w:type="gramStart"/>
      <w:r>
        <w:t>really interesting</w:t>
      </w:r>
      <w:proofErr w:type="gramEnd"/>
      <w:r>
        <w:t xml:space="preserve"> that the rate of smoking was so much higher among the socially isolated. That </w:t>
      </w:r>
      <w:proofErr w:type="gramStart"/>
      <w:r>
        <w:t>definitely seems</w:t>
      </w:r>
      <w:proofErr w:type="gramEnd"/>
      <w:r>
        <w:t xml:space="preserve"> worthwhile to explore in a separate paper.</w:t>
      </w:r>
    </w:p>
  </w:comment>
  <w:comment w:id="241" w:author="Matt Masters" w:date="2020-12-02T16:42:00Z" w:initials="MM">
    <w:p w14:paraId="7546B545" w14:textId="75EAD951" w:rsidR="0026117F" w:rsidRDefault="0026117F">
      <w:pPr>
        <w:pStyle w:val="CommentText"/>
      </w:pPr>
      <w:r>
        <w:rPr>
          <w:rStyle w:val="CommentReference"/>
        </w:rPr>
        <w:annotationRef/>
      </w:r>
      <w:r>
        <w:t>Good point!</w:t>
      </w:r>
    </w:p>
  </w:comment>
  <w:comment w:id="238" w:author="Haardoerfer, Regine" w:date="2020-12-02T11:28:00Z" w:initials="HR">
    <w:p w14:paraId="7207FB20" w14:textId="184D8FF8" w:rsidR="0026117F" w:rsidRDefault="0026117F">
      <w:pPr>
        <w:pStyle w:val="CommentText"/>
      </w:pPr>
      <w:r>
        <w:rPr>
          <w:rStyle w:val="CommentReference"/>
        </w:rPr>
        <w:annotationRef/>
      </w:r>
      <w:r>
        <w:t xml:space="preserve">I’m wondering if this is representative of the overall study </w:t>
      </w:r>
      <w:proofErr w:type="gramStart"/>
      <w:r>
        <w:t>sample?</w:t>
      </w:r>
      <w:proofErr w:type="gramEnd"/>
      <w:r>
        <w:t xml:space="preserve"> </w:t>
      </w:r>
    </w:p>
  </w:comment>
  <w:comment w:id="242" w:author="J. Lee Westmaas" w:date="2020-11-30T15:26:00Z" w:initials="JLW">
    <w:p w14:paraId="08D744B1" w14:textId="52092C30" w:rsidR="0026117F" w:rsidRDefault="0026117F">
      <w:pPr>
        <w:pStyle w:val="CommentText"/>
      </w:pPr>
      <w:r>
        <w:rPr>
          <w:rStyle w:val="CommentReference"/>
        </w:rPr>
        <w:annotationRef/>
      </w:r>
      <w:r>
        <w:t>I added this to help me keep the results straight</w:t>
      </w:r>
    </w:p>
  </w:comment>
  <w:comment w:id="245" w:author="J. Lee Westmaas" w:date="2020-11-30T15:31:00Z" w:initials="JLW">
    <w:p w14:paraId="3F660AC1" w14:textId="77777777" w:rsidR="0026117F" w:rsidRDefault="0026117F">
      <w:pPr>
        <w:pStyle w:val="CommentText"/>
      </w:pPr>
      <w:r>
        <w:rPr>
          <w:rStyle w:val="CommentReference"/>
        </w:rPr>
        <w:annotationRef/>
      </w:r>
      <w:r>
        <w:t xml:space="preserve">Is the mortality being referred to </w:t>
      </w:r>
      <w:proofErr w:type="spellStart"/>
      <w:r>
        <w:t>here</w:t>
      </w:r>
      <w:proofErr w:type="spellEnd"/>
      <w:r>
        <w:t xml:space="preserve"> actor mortality or partner mortality? </w:t>
      </w:r>
    </w:p>
    <w:p w14:paraId="17164892" w14:textId="77777777" w:rsidR="0026117F" w:rsidRDefault="0026117F">
      <w:pPr>
        <w:pStyle w:val="CommentText"/>
      </w:pPr>
    </w:p>
    <w:p w14:paraId="793517D2" w14:textId="77777777" w:rsidR="0026117F" w:rsidRDefault="0026117F">
      <w:pPr>
        <w:pStyle w:val="CommentText"/>
      </w:pPr>
      <w:r>
        <w:t>Also, I think “spouses” in the sentence is confusing me. Would replacing with couples or dyads be accurate? I’m trying to interpret the results within the framework of your actor and partner designations.</w:t>
      </w:r>
    </w:p>
    <w:p w14:paraId="36EAD082" w14:textId="77777777" w:rsidR="0026117F" w:rsidRDefault="0026117F">
      <w:pPr>
        <w:pStyle w:val="CommentText"/>
      </w:pPr>
    </w:p>
    <w:p w14:paraId="345FF7D1" w14:textId="29F9CF1B" w:rsidR="0026117F" w:rsidRDefault="0026117F">
      <w:pPr>
        <w:pStyle w:val="CommentText"/>
      </w:pPr>
      <w:r>
        <w:t>Maybe stick with just using partner and actor terminology?</w:t>
      </w:r>
    </w:p>
  </w:comment>
  <w:comment w:id="246" w:author="J. Lee Westmaas" w:date="2020-11-30T15:37:00Z" w:initials="JLW">
    <w:p w14:paraId="71D55921" w14:textId="21F0896A" w:rsidR="0026117F" w:rsidRDefault="0026117F">
      <w:pPr>
        <w:pStyle w:val="CommentText"/>
      </w:pPr>
      <w:r>
        <w:rPr>
          <w:rStyle w:val="CommentReference"/>
        </w:rPr>
        <w:annotationRef/>
      </w:r>
      <w:r>
        <w:t xml:space="preserve">Yes I’d cut all of </w:t>
      </w:r>
      <w:proofErr w:type="spellStart"/>
      <w:proofErr w:type="gramStart"/>
      <w:r>
        <w:t>it.You</w:t>
      </w:r>
      <w:proofErr w:type="spellEnd"/>
      <w:proofErr w:type="gramEnd"/>
      <w:r>
        <w:t xml:space="preserve"> lot have lots of other much more meaningful results.</w:t>
      </w:r>
    </w:p>
  </w:comment>
  <w:comment w:id="247" w:author="Susan Gapstur" w:date="2020-12-01T12:14:00Z" w:initials="SG">
    <w:p w14:paraId="5DF1BF28" w14:textId="4CD6DA45" w:rsidR="0026117F" w:rsidRDefault="0026117F">
      <w:pPr>
        <w:pStyle w:val="CommentText"/>
      </w:pPr>
      <w:r>
        <w:rPr>
          <w:rStyle w:val="CommentReference"/>
        </w:rPr>
        <w:annotationRef/>
      </w:r>
      <w:r>
        <w:t xml:space="preserve">I </w:t>
      </w:r>
      <w:proofErr w:type="gramStart"/>
      <w:r>
        <w:t>agree,.</w:t>
      </w:r>
      <w:proofErr w:type="gramEnd"/>
      <w:r>
        <w:t xml:space="preserve">  </w:t>
      </w:r>
      <w:proofErr w:type="gramStart"/>
      <w:r>
        <w:t>I  cut</w:t>
      </w:r>
      <w:proofErr w:type="gramEnd"/>
      <w:r>
        <w:t xml:space="preserve"> it all.  I think it is confusing.  </w:t>
      </w:r>
    </w:p>
  </w:comment>
  <w:comment w:id="248" w:author="Matt Masters" w:date="2020-12-02T16:49:00Z" w:initials="MM">
    <w:p w14:paraId="24A08C1F" w14:textId="77777777" w:rsidR="0026117F" w:rsidRDefault="0026117F">
      <w:pPr>
        <w:pStyle w:val="CommentText"/>
      </w:pPr>
      <w:r>
        <w:rPr>
          <w:rStyle w:val="CommentReference"/>
        </w:rPr>
        <w:annotationRef/>
      </w:r>
      <w:r>
        <w:t>Agreed—we also don’t have these results in a table currently. Probably best to just cut it.</w:t>
      </w:r>
    </w:p>
  </w:comment>
  <w:comment w:id="249" w:author="Haardoerfer, Regine" w:date="2020-12-02T11:29:00Z" w:initials="HR">
    <w:p w14:paraId="656803F1" w14:textId="3788DE6F" w:rsidR="0026117F" w:rsidRDefault="0026117F">
      <w:pPr>
        <w:pStyle w:val="CommentText"/>
      </w:pPr>
      <w:r>
        <w:rPr>
          <w:rStyle w:val="CommentReference"/>
        </w:rPr>
        <w:annotationRef/>
      </w:r>
      <w:r>
        <w:t>I concur.</w:t>
      </w:r>
    </w:p>
  </w:comment>
  <w:comment w:id="250" w:author="J. Lee Westmaas" w:date="2020-11-30T15:35:00Z" w:initials="JLW">
    <w:p w14:paraId="45024E18" w14:textId="2C73BF8E" w:rsidR="0026117F" w:rsidRDefault="0026117F">
      <w:pPr>
        <w:pStyle w:val="CommentText"/>
      </w:pPr>
      <w:r>
        <w:rPr>
          <w:rStyle w:val="CommentReference"/>
        </w:rPr>
        <w:annotationRef/>
      </w:r>
      <w:r>
        <w:t>Whose mortality? Actor’s, or partner’s? I’m going to assume it’s the actor’s mortality. If that’s correct, I’d add “actor” to this heading.</w:t>
      </w:r>
    </w:p>
  </w:comment>
  <w:comment w:id="251" w:author="Matt Masters" w:date="2020-12-02T18:19:00Z" w:initials="MM">
    <w:p w14:paraId="6AB33542" w14:textId="6937F71C" w:rsidR="0026117F" w:rsidRDefault="0026117F">
      <w:pPr>
        <w:pStyle w:val="CommentText"/>
      </w:pPr>
      <w:r>
        <w:rPr>
          <w:rStyle w:val="CommentReference"/>
        </w:rPr>
        <w:annotationRef/>
      </w:r>
      <w:r>
        <w:t>Yes, actor’s mortality</w:t>
      </w:r>
    </w:p>
  </w:comment>
  <w:comment w:id="457" w:author="J. Lee Westmaas" w:date="2020-11-30T11:08:00Z" w:initials="JLW">
    <w:p w14:paraId="10E443D1" w14:textId="36943C77" w:rsidR="0026117F" w:rsidRDefault="0026117F">
      <w:pPr>
        <w:pStyle w:val="CommentText"/>
      </w:pPr>
      <w:r>
        <w:rPr>
          <w:rStyle w:val="CommentReference"/>
        </w:rPr>
        <w:annotationRef/>
      </w:r>
      <w:r>
        <w:t>I think you meant to write “social isolation” here.</w:t>
      </w:r>
    </w:p>
  </w:comment>
  <w:comment w:id="458" w:author="J. Lee Westmaas" w:date="2020-11-30T15:58:00Z" w:initials="JLW">
    <w:p w14:paraId="739B664F" w14:textId="7CB27488" w:rsidR="0026117F" w:rsidRDefault="0026117F">
      <w:pPr>
        <w:pStyle w:val="CommentText"/>
      </w:pPr>
      <w:r>
        <w:rPr>
          <w:rStyle w:val="CommentReference"/>
        </w:rPr>
        <w:annotationRef/>
      </w:r>
      <w:r>
        <w:t>Delete my edit if I rendered the sentence inaccurate.</w:t>
      </w:r>
    </w:p>
  </w:comment>
  <w:comment w:id="465" w:author="J. Lee Westmaas" w:date="2020-11-30T11:15:00Z" w:initials="JLW">
    <w:p w14:paraId="21DA0B54" w14:textId="6F426076" w:rsidR="0026117F" w:rsidRDefault="0026117F">
      <w:pPr>
        <w:pStyle w:val="CommentText"/>
      </w:pPr>
      <w:r>
        <w:rPr>
          <w:rStyle w:val="CommentReference"/>
        </w:rPr>
        <w:annotationRef/>
      </w:r>
      <w:r>
        <w:t>Given that you mentioned in the intro that marriage is also an index of social connectedness (</w:t>
      </w:r>
      <w:proofErr w:type="spellStart"/>
      <w:r>
        <w:t>ie</w:t>
      </w:r>
      <w:proofErr w:type="spellEnd"/>
      <w:r>
        <w:t xml:space="preserve">, social isolation), maybe you should </w:t>
      </w:r>
      <w:proofErr w:type="spellStart"/>
      <w:r>
        <w:t>qualitfy</w:t>
      </w:r>
      <w:proofErr w:type="spellEnd"/>
      <w:r>
        <w:t xml:space="preserve"> this statement e.g., …. without regard to the context of his/her social network such as having an isolated spouse among those in marital relationships.”  </w:t>
      </w:r>
    </w:p>
  </w:comment>
  <w:comment w:id="466" w:author="J. Lee Westmaas" w:date="2020-11-30T11:16:00Z" w:initials="JLW">
    <w:p w14:paraId="5CCBAD30" w14:textId="455EC659" w:rsidR="0026117F" w:rsidRDefault="0026117F">
      <w:pPr>
        <w:pStyle w:val="CommentText"/>
      </w:pPr>
      <w:r>
        <w:rPr>
          <w:rStyle w:val="CommentReference"/>
        </w:rPr>
        <w:annotationRef/>
      </w:r>
      <w:r>
        <w:t>Why would this be the case I wonder? (i.e., what explains this finding?). Goes back to my first comment about pathways. For flow I would switch this statement around with the previous sentence.</w:t>
      </w:r>
    </w:p>
  </w:comment>
  <w:comment w:id="467" w:author="J. Lee Westmaas" w:date="2020-11-30T11:27:00Z" w:initials="JLW">
    <w:p w14:paraId="09FD04C2" w14:textId="5F052260" w:rsidR="0026117F" w:rsidRDefault="0026117F">
      <w:pPr>
        <w:pStyle w:val="CommentText"/>
      </w:pPr>
      <w:r>
        <w:rPr>
          <w:rStyle w:val="CommentReference"/>
        </w:rPr>
        <w:annotationRef/>
      </w:r>
      <w:r>
        <w:t>I took the liberty of doing some editing to this sentence.</w:t>
      </w:r>
    </w:p>
  </w:comment>
  <w:comment w:id="473" w:author="J. Lee Westmaas" w:date="2020-11-30T11:29:00Z" w:initials="JLW">
    <w:p w14:paraId="621F8891" w14:textId="218E8A08" w:rsidR="0026117F" w:rsidRDefault="0026117F">
      <w:pPr>
        <w:pStyle w:val="CommentText"/>
      </w:pPr>
      <w:r>
        <w:rPr>
          <w:rStyle w:val="CommentReference"/>
        </w:rPr>
        <w:annotationRef/>
      </w:r>
      <w:r>
        <w:t xml:space="preserve">But “to determine the relative influence of baseline social isolation on mortality” suggests you wouldn’t need to assess social isolation at multiple time points. Maybe modify to </w:t>
      </w:r>
      <w:proofErr w:type="gramStart"/>
      <w:r>
        <w:t>say</w:t>
      </w:r>
      <w:proofErr w:type="gramEnd"/>
      <w:r>
        <w:t xml:space="preserve"> “Future studies should </w:t>
      </w:r>
      <w:r w:rsidRPr="000F40F0">
        <w:t>assess social isolation at multiple time points</w:t>
      </w:r>
      <w:r>
        <w:t xml:space="preserve"> to determine how changes over time in social isolation influence relationships between baseline social isolation and mortality.” </w:t>
      </w:r>
    </w:p>
  </w:comment>
  <w:comment w:id="474" w:author="J. Lee Westmaas" w:date="2020-11-30T14:58:00Z" w:initials="JLW">
    <w:p w14:paraId="42588D12" w14:textId="3C30A4E0" w:rsidR="0026117F" w:rsidRDefault="0026117F">
      <w:pPr>
        <w:pStyle w:val="CommentText"/>
      </w:pPr>
      <w:r>
        <w:rPr>
          <w:rStyle w:val="CommentReference"/>
        </w:rPr>
        <w:annotationRef/>
      </w:r>
      <w:r>
        <w:t>I wonder what role depression might play in results, and whether if you had that as a covariate results might be different. But that’s a more general question of possible mechanisms explaining the social isolation mortality relationship, whereas your focus is the dyadic aspect of things.</w:t>
      </w:r>
    </w:p>
  </w:comment>
  <w:comment w:id="475" w:author="Susan Gapstur" w:date="2020-12-01T12:17:00Z" w:initials="SG">
    <w:p w14:paraId="499EF0EE" w14:textId="37C4876A" w:rsidR="0026117F" w:rsidRDefault="0026117F">
      <w:pPr>
        <w:pStyle w:val="CommentText"/>
      </w:pPr>
      <w:r>
        <w:rPr>
          <w:rStyle w:val="CommentReference"/>
        </w:rPr>
        <w:annotationRef/>
      </w:r>
      <w:r>
        <w:t>I am not sure you need to mention this.</w:t>
      </w:r>
    </w:p>
  </w:comment>
  <w:comment w:id="476" w:author="Haardoerfer, Regine" w:date="2020-12-02T11:32:00Z" w:initials="HR">
    <w:p w14:paraId="4600EAA4" w14:textId="1546D024" w:rsidR="0026117F" w:rsidRDefault="0026117F">
      <w:pPr>
        <w:pStyle w:val="CommentText"/>
      </w:pPr>
      <w:r>
        <w:rPr>
          <w:rStyle w:val="CommentReference"/>
        </w:rPr>
        <w:annotationRef/>
      </w:r>
      <w:r>
        <w:t xml:space="preserve">I agree with Susan as you note how this is not a representative sample earlier. </w:t>
      </w:r>
    </w:p>
  </w:comment>
  <w:comment w:id="477" w:author="Susan Gapstur" w:date="2020-12-01T12:18:00Z" w:initials="SG">
    <w:p w14:paraId="108F9331" w14:textId="5EFBC23A" w:rsidR="0026117F" w:rsidRDefault="0026117F">
      <w:pPr>
        <w:pStyle w:val="CommentText"/>
      </w:pPr>
      <w:r>
        <w:rPr>
          <w:rStyle w:val="CommentReference"/>
        </w:rPr>
        <w:annotationRef/>
      </w:r>
      <w:r>
        <w:t>I like mentioning this.  Maybe in limitation you already mentioned marital status only assessed once.  The thing is, a spouse might die but someone could get remarried.</w:t>
      </w:r>
    </w:p>
  </w:comment>
  <w:comment w:id="478" w:author="Haardoerfer, Regine" w:date="2020-12-02T11:33:00Z" w:initials="HR">
    <w:p w14:paraId="08B9076D" w14:textId="427E5006" w:rsidR="0026117F" w:rsidRDefault="0026117F">
      <w:pPr>
        <w:pStyle w:val="CommentText"/>
      </w:pPr>
      <w:r>
        <w:rPr>
          <w:rStyle w:val="CommentReference"/>
        </w:rPr>
        <w:annotationRef/>
      </w:r>
      <w:r>
        <w:t xml:space="preserve">I agree. </w:t>
      </w:r>
    </w:p>
  </w:comment>
  <w:comment w:id="479" w:author="Haardoerfer, Regine" w:date="2020-12-02T11:34:00Z" w:initials="HR">
    <w:p w14:paraId="1BA79E9F" w14:textId="657AA1EC" w:rsidR="0026117F" w:rsidRDefault="0026117F">
      <w:pPr>
        <w:pStyle w:val="CommentText"/>
      </w:pPr>
      <w:r>
        <w:rPr>
          <w:rStyle w:val="CommentReference"/>
        </w:rPr>
        <w:annotationRef/>
      </w:r>
      <w:r>
        <w:t>This might be me, but I was going back and forth between the men and women. Maybe this could be a wide table instead?</w:t>
      </w:r>
    </w:p>
  </w:comment>
  <w:comment w:id="480" w:author="Matt Masters" w:date="2020-12-02T19:13:00Z" w:initials="MM">
    <w:p w14:paraId="2F8B5E94" w14:textId="55574F33" w:rsidR="008A13E3" w:rsidRDefault="008A13E3">
      <w:pPr>
        <w:pStyle w:val="CommentText"/>
      </w:pPr>
      <w:r>
        <w:rPr>
          <w:rStyle w:val="CommentReference"/>
        </w:rPr>
        <w:annotationRef/>
      </w:r>
      <w:r>
        <w:t>Happy to flip this if KA agrees</w:t>
      </w:r>
    </w:p>
  </w:comment>
  <w:comment w:id="485" w:author="Matt Masters" w:date="2020-12-02T12:03:00Z" w:initials="MM">
    <w:p w14:paraId="1B045F2E" w14:textId="7ECDA885" w:rsidR="0026117F" w:rsidRDefault="0026117F">
      <w:pPr>
        <w:pStyle w:val="CommentText"/>
      </w:pPr>
      <w:r>
        <w:rPr>
          <w:rStyle w:val="CommentReference"/>
        </w:rPr>
        <w:annotationRef/>
      </w:r>
      <w:r>
        <w:t xml:space="preserve">Yup! Removed the superscript to make this </w:t>
      </w:r>
      <w:r w:rsidR="008A13E3">
        <w:t>clearer</w:t>
      </w:r>
    </w:p>
  </w:comment>
  <w:comment w:id="486" w:author="Matt Masters" w:date="2020-12-02T12:21:00Z" w:initials="MM">
    <w:p w14:paraId="135570E7" w14:textId="1321A4CF" w:rsidR="0026117F" w:rsidRDefault="0026117F">
      <w:pPr>
        <w:pStyle w:val="CommentText"/>
      </w:pPr>
      <w:r>
        <w:rPr>
          <w:rStyle w:val="CommentReference"/>
        </w:rPr>
        <w:annotationRef/>
      </w:r>
      <w:r>
        <w:t>Adding in race/ethnicity as an individual-level (level 1) variable did not meaningfully change these.</w:t>
      </w:r>
    </w:p>
  </w:comment>
  <w:comment w:id="488" w:author="J. Lee Westmaas" w:date="2020-11-30T15:24:00Z" w:initials="JLW">
    <w:p w14:paraId="570485ED" w14:textId="7BA92B4B" w:rsidR="0026117F" w:rsidRDefault="0026117F">
      <w:pPr>
        <w:pStyle w:val="CommentText"/>
      </w:pPr>
      <w:r>
        <w:rPr>
          <w:rStyle w:val="CommentReference"/>
        </w:rPr>
        <w:annotationRef/>
      </w:r>
      <w:r>
        <w:t>I added this for further clarity</w:t>
      </w:r>
    </w:p>
  </w:comment>
  <w:comment w:id="822" w:author="Haardoerfer, Regine" w:date="2020-12-02T11:35:00Z" w:initials="HR">
    <w:p w14:paraId="256EE992" w14:textId="6202C446" w:rsidR="0026117F" w:rsidRDefault="0026117F">
      <w:pPr>
        <w:pStyle w:val="CommentText"/>
      </w:pPr>
      <w:r>
        <w:rPr>
          <w:rStyle w:val="CommentReference"/>
        </w:rPr>
        <w:annotationRef/>
      </w:r>
      <w:r>
        <w:t xml:space="preserve">Not sure if that is </w:t>
      </w:r>
      <w:proofErr w:type="gramStart"/>
      <w:r>
        <w:t>correct, but</w:t>
      </w:r>
      <w:proofErr w:type="gramEnd"/>
      <w:r>
        <w:t xml:space="preserve"> needs a second decimal for consistency.</w:t>
      </w:r>
    </w:p>
  </w:comment>
  <w:comment w:id="823" w:author="Matt Masters" w:date="2020-12-02T18:22:00Z" w:initials="MM">
    <w:p w14:paraId="74703B82" w14:textId="0EC97B69" w:rsidR="0026117F" w:rsidRDefault="0026117F">
      <w:pPr>
        <w:pStyle w:val="CommentText"/>
      </w:pPr>
      <w:r>
        <w:rPr>
          <w:rStyle w:val="CommentReference"/>
        </w:rPr>
        <w:annotationRef/>
      </w:r>
      <w:r>
        <w:t>Good catch! It was in fact another zero</w:t>
      </w:r>
    </w:p>
  </w:comment>
  <w:comment w:id="982" w:author="Haardoerfer, Regine" w:date="2020-12-02T11:36:00Z" w:initials="HR">
    <w:p w14:paraId="760E76C2" w14:textId="537CC389" w:rsidR="0026117F" w:rsidRDefault="0026117F">
      <w:pPr>
        <w:pStyle w:val="CommentText"/>
      </w:pPr>
      <w:r>
        <w:rPr>
          <w:rStyle w:val="CommentReference"/>
        </w:rPr>
        <w:annotationRef/>
      </w:r>
      <w:r>
        <w:t>I’m not sure why you decided to have 4 decimals in Table 4 and 2 in Table 3. I would make it consistent unless I’m missing some reason.</w:t>
      </w:r>
    </w:p>
  </w:comment>
  <w:comment w:id="983" w:author="Matt Masters" w:date="2020-12-02T18:22:00Z" w:initials="MM">
    <w:p w14:paraId="11D53BCA" w14:textId="708FB7B9" w:rsidR="0026117F" w:rsidRDefault="0026117F">
      <w:pPr>
        <w:pStyle w:val="CommentText"/>
      </w:pPr>
      <w:r>
        <w:rPr>
          <w:rStyle w:val="CommentReference"/>
        </w:rPr>
        <w:annotationRef/>
      </w:r>
      <w:r>
        <w:t>What is now Table 3 was originally our exploratory tables and couldn’t fit this many decimal places— it no longer needs to be that way, though! Cutting this table down to two decimal spots isn’t a problem if Kassandra agrees.</w:t>
      </w:r>
    </w:p>
  </w:comment>
  <w:comment w:id="984" w:author="Matt Masters" w:date="2020-12-02T10:46:00Z" w:initials="MM">
    <w:p w14:paraId="6C29EDB7" w14:textId="6A806C20" w:rsidR="0026117F" w:rsidRDefault="0026117F">
      <w:pPr>
        <w:pStyle w:val="CommentText"/>
      </w:pPr>
      <w:r>
        <w:rPr>
          <w:rStyle w:val="CommentReference"/>
        </w:rPr>
        <w:annotationRef/>
      </w:r>
      <w:r>
        <w:t>Now controls for race</w:t>
      </w:r>
    </w:p>
  </w:comment>
  <w:comment w:id="2516" w:author="Matt Masters" w:date="2020-12-02T18:23:00Z" w:initials="MM">
    <w:p w14:paraId="3DE9AD21" w14:textId="5FA53215" w:rsidR="0026117F" w:rsidRDefault="0026117F">
      <w:pPr>
        <w:pStyle w:val="CommentText"/>
      </w:pPr>
      <w:r>
        <w:rPr>
          <w:rStyle w:val="CommentReference"/>
        </w:rPr>
        <w:annotationRef/>
      </w:r>
      <w:r>
        <w:t>Now control for race and have been updated in the results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108136" w15:done="0"/>
  <w15:commentEx w15:paraId="50C22C4E" w15:done="0"/>
  <w15:commentEx w15:paraId="29C52693" w15:done="0"/>
  <w15:commentEx w15:paraId="581FA305" w15:done="0"/>
  <w15:commentEx w15:paraId="273E76AC" w15:done="0"/>
  <w15:commentEx w15:paraId="449075AB" w15:done="0"/>
  <w15:commentEx w15:paraId="381EF75B" w15:done="0"/>
  <w15:commentEx w15:paraId="74D65C79" w15:done="0"/>
  <w15:commentEx w15:paraId="4B558BD9" w15:done="0"/>
  <w15:commentEx w15:paraId="7824B973" w15:done="0"/>
  <w15:commentEx w15:paraId="5436724F" w15:done="0"/>
  <w15:commentEx w15:paraId="4F1186E9" w15:done="0"/>
  <w15:commentEx w15:paraId="786C6293" w15:done="0"/>
  <w15:commentEx w15:paraId="0DFBB004" w15:done="0"/>
  <w15:commentEx w15:paraId="74B0AF40" w15:done="0"/>
  <w15:commentEx w15:paraId="051D292F" w15:paraIdParent="74B0AF40" w15:done="0"/>
  <w15:commentEx w15:paraId="1D407796" w15:done="0"/>
  <w15:commentEx w15:paraId="18B3A38C" w15:done="0"/>
  <w15:commentEx w15:paraId="4AE7BD31" w15:done="0"/>
  <w15:commentEx w15:paraId="1992A2F9" w15:done="0"/>
  <w15:commentEx w15:paraId="12635056" w15:paraIdParent="1992A2F9" w15:done="0"/>
  <w15:commentEx w15:paraId="225B5E51" w15:done="0"/>
  <w15:commentEx w15:paraId="1711DEB9" w15:done="0"/>
  <w15:commentEx w15:paraId="66016A9B" w15:done="0"/>
  <w15:commentEx w15:paraId="4AE9F4CB" w15:paraIdParent="66016A9B" w15:done="0"/>
  <w15:commentEx w15:paraId="7BA006BD" w15:done="0"/>
  <w15:commentEx w15:paraId="1E5BCAD7" w15:paraIdParent="7BA006BD" w15:done="0"/>
  <w15:commentEx w15:paraId="7E086F3E" w15:paraIdParent="7BA006BD" w15:done="0"/>
  <w15:commentEx w15:paraId="33F82FF6" w15:paraIdParent="7BA006BD" w15:done="0"/>
  <w15:commentEx w15:paraId="20D6B862" w15:done="0"/>
  <w15:commentEx w15:paraId="22BEB544" w15:done="0"/>
  <w15:commentEx w15:paraId="7370061A" w15:paraIdParent="22BEB544" w15:done="0"/>
  <w15:commentEx w15:paraId="66C6A667" w15:done="0"/>
  <w15:commentEx w15:paraId="60C55876" w15:done="0"/>
  <w15:commentEx w15:paraId="263096AB" w15:paraIdParent="60C55876" w15:done="0"/>
  <w15:commentEx w15:paraId="20B43FC3" w15:paraIdParent="60C55876" w15:done="0"/>
  <w15:commentEx w15:paraId="6FAF48D1" w15:done="0"/>
  <w15:commentEx w15:paraId="3B53C69E" w15:paraIdParent="6FAF48D1" w15:done="0"/>
  <w15:commentEx w15:paraId="4D3F6573" w15:paraIdParent="6FAF48D1" w15:done="0"/>
  <w15:commentEx w15:paraId="7CC3F477" w15:done="0"/>
  <w15:commentEx w15:paraId="6F30327D" w15:done="0"/>
  <w15:commentEx w15:paraId="23700F51" w15:done="0"/>
  <w15:commentEx w15:paraId="0B7C125D" w15:done="0"/>
  <w15:commentEx w15:paraId="31491FF7" w15:done="0"/>
  <w15:commentEx w15:paraId="562E4702" w15:done="0"/>
  <w15:commentEx w15:paraId="01CF39CF" w15:paraIdParent="562E4702" w15:done="0"/>
  <w15:commentEx w15:paraId="7E3E17DE" w15:done="0"/>
  <w15:commentEx w15:paraId="7546B545" w15:paraIdParent="7E3E17DE" w15:done="0"/>
  <w15:commentEx w15:paraId="7207FB20" w15:done="0"/>
  <w15:commentEx w15:paraId="08D744B1" w15:done="0"/>
  <w15:commentEx w15:paraId="345FF7D1" w15:done="0"/>
  <w15:commentEx w15:paraId="71D55921" w15:done="0"/>
  <w15:commentEx w15:paraId="5DF1BF28" w15:paraIdParent="71D55921" w15:done="0"/>
  <w15:commentEx w15:paraId="24A08C1F" w15:paraIdParent="71D55921" w15:done="0"/>
  <w15:commentEx w15:paraId="656803F1" w15:paraIdParent="71D55921" w15:done="0"/>
  <w15:commentEx w15:paraId="45024E18" w15:done="0"/>
  <w15:commentEx w15:paraId="6AB33542" w15:paraIdParent="45024E18" w15:done="0"/>
  <w15:commentEx w15:paraId="10E443D1" w15:done="0"/>
  <w15:commentEx w15:paraId="739B664F" w15:done="0"/>
  <w15:commentEx w15:paraId="21DA0B54" w15:done="0"/>
  <w15:commentEx w15:paraId="5CCBAD30" w15:done="0"/>
  <w15:commentEx w15:paraId="09FD04C2" w15:done="0"/>
  <w15:commentEx w15:paraId="621F8891" w15:done="0"/>
  <w15:commentEx w15:paraId="42588D12" w15:done="0"/>
  <w15:commentEx w15:paraId="499EF0EE" w15:done="0"/>
  <w15:commentEx w15:paraId="4600EAA4" w15:paraIdParent="499EF0EE" w15:done="0"/>
  <w15:commentEx w15:paraId="108F9331" w15:done="0"/>
  <w15:commentEx w15:paraId="08B9076D" w15:paraIdParent="108F9331" w15:done="0"/>
  <w15:commentEx w15:paraId="1BA79E9F" w15:done="0"/>
  <w15:commentEx w15:paraId="2F8B5E94" w15:paraIdParent="1BA79E9F" w15:done="0"/>
  <w15:commentEx w15:paraId="1B045F2E" w15:done="0"/>
  <w15:commentEx w15:paraId="135570E7" w15:done="0"/>
  <w15:commentEx w15:paraId="570485ED" w15:done="0"/>
  <w15:commentEx w15:paraId="256EE992" w15:done="0"/>
  <w15:commentEx w15:paraId="74703B82" w15:paraIdParent="256EE992" w15:done="0"/>
  <w15:commentEx w15:paraId="760E76C2" w15:done="0"/>
  <w15:commentEx w15:paraId="11D53BCA" w15:paraIdParent="760E76C2" w15:done="0"/>
  <w15:commentEx w15:paraId="6C29EDB7" w15:done="0"/>
  <w15:commentEx w15:paraId="3DE9AD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0E199" w16cex:dateUtc="2020-11-19T17:20:00Z"/>
  <w16cex:commentExtensible w16cex:durableId="2360E1D6" w16cex:dateUtc="2020-11-19T17:21:00Z"/>
  <w16cex:commentExtensible w16cex:durableId="2370A702" w16cex:dateUtc="2020-12-01T17:26:00Z"/>
  <w16cex:commentExtensible w16cex:durableId="2370A506" w16cex:dateUtc="2020-12-01T17:18:00Z"/>
  <w16cex:commentExtensible w16cex:durableId="2370A577" w16cex:dateUtc="2020-12-01T17:20:00Z"/>
  <w16cex:commentExtensible w16cex:durableId="2370AD49" w16cex:dateUtc="2020-12-01T17:53:00Z"/>
  <w16cex:commentExtensible w16cex:durableId="2370A627" w16cex:dateUtc="2020-12-01T17:23:00Z"/>
  <w16cex:commentExtensible w16cex:durableId="2370A6A8" w16cex:dateUtc="2020-12-01T17:25:00Z"/>
  <w16cex:commentExtensible w16cex:durableId="2370A874" w16cex:dateUtc="2020-12-01T17:33:00Z"/>
  <w16cex:commentExtensible w16cex:durableId="2370AA82" w16cex:dateUtc="2020-12-01T17:41:00Z"/>
  <w16cex:commentExtensible w16cex:durableId="2370AAD1" w16cex:dateUtc="2020-12-01T17:43:00Z"/>
  <w16cex:commentExtensible w16cex:durableId="2370ACEA" w16cex:dateUtc="2020-12-01T17:52:00Z"/>
  <w16cex:commentExtensible w16cex:durableId="2370AF39" w16cex:dateUtc="2020-12-01T18:02:00Z"/>
  <w16cex:commentExtensible w16cex:durableId="2370B21F" w16cex:dateUtc="2020-12-01T18:14:00Z"/>
  <w16cex:commentExtensible w16cex:durableId="2370B2EB" w16cex:dateUtc="2020-12-01T18:17:00Z"/>
  <w16cex:commentExtensible w16cex:durableId="2370B315" w16cex:dateUtc="2020-12-01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108136" w16cid:durableId="2360E199"/>
  <w16cid:commentId w16cid:paraId="50C22C4E" w16cid:durableId="2360E1D6"/>
  <w16cid:commentId w16cid:paraId="29C52693" w16cid:durableId="2371F619"/>
  <w16cid:commentId w16cid:paraId="581FA305" w16cid:durableId="2370B452"/>
  <w16cid:commentId w16cid:paraId="273E76AC" w16cid:durableId="2370A702"/>
  <w16cid:commentId w16cid:paraId="449075AB" w16cid:durableId="2370A506"/>
  <w16cid:commentId w16cid:paraId="381EF75B" w16cid:durableId="236F4B1E"/>
  <w16cid:commentId w16cid:paraId="74D65C79" w16cid:durableId="2370A577"/>
  <w16cid:commentId w16cid:paraId="4B558BD9" w16cid:durableId="2370AD49"/>
  <w16cid:commentId w16cid:paraId="7824B973" w16cid:durableId="2370A627"/>
  <w16cid:commentId w16cid:paraId="5436724F" w16cid:durableId="236F5ADA"/>
  <w16cid:commentId w16cid:paraId="4F1186E9" w16cid:durableId="2370A6A8"/>
  <w16cid:commentId w16cid:paraId="786C6293" w16cid:durableId="2370A874"/>
  <w16cid:commentId w16cid:paraId="0DFBB004" w16cid:durableId="236F5C02"/>
  <w16cid:commentId w16cid:paraId="74B0AF40" w16cid:durableId="236F7F3F"/>
  <w16cid:commentId w16cid:paraId="051D292F" w16cid:durableId="2371F709"/>
  <w16cid:commentId w16cid:paraId="1D407796" w16cid:durableId="236F7F85"/>
  <w16cid:commentId w16cid:paraId="18B3A38C" w16cid:durableId="236F5E30"/>
  <w16cid:commentId w16cid:paraId="4AE7BD31" w16cid:durableId="236F5E82"/>
  <w16cid:commentId w16cid:paraId="1992A2F9" w16cid:durableId="2371F754"/>
  <w16cid:commentId w16cid:paraId="12635056" w16cid:durableId="237256B5"/>
  <w16cid:commentId w16cid:paraId="225B5E51" w16cid:durableId="236F7261"/>
  <w16cid:commentId w16cid:paraId="1711DEB9" w16cid:durableId="2371F791"/>
  <w16cid:commentId w16cid:paraId="66016A9B" w16cid:durableId="236F73EA"/>
  <w16cid:commentId w16cid:paraId="4AE9F4CB" w16cid:durableId="2370AA82"/>
  <w16cid:commentId w16cid:paraId="7BA006BD" w16cid:durableId="236F751F"/>
  <w16cid:commentId w16cid:paraId="1E5BCAD7" w16cid:durableId="2370AAD1"/>
  <w16cid:commentId w16cid:paraId="7E086F3E" w16cid:durableId="23725469"/>
  <w16cid:commentId w16cid:paraId="33F82FF6" w16cid:durableId="2371F7F7"/>
  <w16cid:commentId w16cid:paraId="20D6B862" w16cid:durableId="236F7D65"/>
  <w16cid:commentId w16cid:paraId="22BEB544" w16cid:durableId="236F7DBE"/>
  <w16cid:commentId w16cid:paraId="7370061A" w16cid:durableId="2371F855"/>
  <w16cid:commentId w16cid:paraId="66C6A667" w16cid:durableId="2370EE52"/>
  <w16cid:commentId w16cid:paraId="60C55876" w16cid:durableId="236F7E16"/>
  <w16cid:commentId w16cid:paraId="263096AB" w16cid:durableId="2370ACEA"/>
  <w16cid:commentId w16cid:paraId="20B43FC3" w16cid:durableId="2370F795"/>
  <w16cid:commentId w16cid:paraId="6FAF48D1" w16cid:durableId="236F81C7"/>
  <w16cid:commentId w16cid:paraId="3B53C69E" w16cid:durableId="2370AF39"/>
  <w16cid:commentId w16cid:paraId="4D3F6573" w16cid:durableId="2370F9C2"/>
  <w16cid:commentId w16cid:paraId="7CC3F477" w16cid:durableId="2370FFB6"/>
  <w16cid:commentId w16cid:paraId="6F30327D" w16cid:durableId="23725AAC"/>
  <w16cid:commentId w16cid:paraId="23700F51" w16cid:durableId="236F833E"/>
  <w16cid:commentId w16cid:paraId="0B7C125D" w16cid:durableId="23710E0F"/>
  <w16cid:commentId w16cid:paraId="31491FF7" w16cid:durableId="23724181"/>
  <w16cid:commentId w16cid:paraId="562E4702" w16cid:durableId="2371F8BA"/>
  <w16cid:commentId w16cid:paraId="01CF39CF" w16cid:durableId="237258DE"/>
  <w16cid:commentId w16cid:paraId="7E3E17DE" w16cid:durableId="236F84CF"/>
  <w16cid:commentId w16cid:paraId="7546B545" w16cid:durableId="23724270"/>
  <w16cid:commentId w16cid:paraId="7207FB20" w16cid:durableId="2371F8E5"/>
  <w16cid:commentId w16cid:paraId="08D744B1" w16cid:durableId="236F8DBB"/>
  <w16cid:commentId w16cid:paraId="345FF7D1" w16cid:durableId="236F8EC7"/>
  <w16cid:commentId w16cid:paraId="71D55921" w16cid:durableId="236F904C"/>
  <w16cid:commentId w16cid:paraId="5DF1BF28" w16cid:durableId="2370B21F"/>
  <w16cid:commentId w16cid:paraId="24A08C1F" w16cid:durableId="2372546A"/>
  <w16cid:commentId w16cid:paraId="656803F1" w16cid:durableId="2371F934"/>
  <w16cid:commentId w16cid:paraId="45024E18" w16cid:durableId="236F8FC3"/>
  <w16cid:commentId w16cid:paraId="6AB33542" w16cid:durableId="2372592B"/>
  <w16cid:commentId w16cid:paraId="10E443D1" w16cid:durableId="236F5122"/>
  <w16cid:commentId w16cid:paraId="739B664F" w16cid:durableId="236F9509"/>
  <w16cid:commentId w16cid:paraId="21DA0B54" w16cid:durableId="236F52CA"/>
  <w16cid:commentId w16cid:paraId="5CCBAD30" w16cid:durableId="236F5326"/>
  <w16cid:commentId w16cid:paraId="09FD04C2" w16cid:durableId="236F55B9"/>
  <w16cid:commentId w16cid:paraId="621F8891" w16cid:durableId="236F5629"/>
  <w16cid:commentId w16cid:paraId="42588D12" w16cid:durableId="236F8733"/>
  <w16cid:commentId w16cid:paraId="499EF0EE" w16cid:durableId="2370B2EB"/>
  <w16cid:commentId w16cid:paraId="4600EAA4" w16cid:durableId="2371F9C9"/>
  <w16cid:commentId w16cid:paraId="108F9331" w16cid:durableId="2370B315"/>
  <w16cid:commentId w16cid:paraId="08B9076D" w16cid:durableId="2371F9F7"/>
  <w16cid:commentId w16cid:paraId="1BA79E9F" w16cid:durableId="2371FA30"/>
  <w16cid:commentId w16cid:paraId="2F8B5E94" w16cid:durableId="237265D9"/>
  <w16cid:commentId w16cid:paraId="1B045F2E" w16cid:durableId="23720119"/>
  <w16cid:commentId w16cid:paraId="135570E7" w16cid:durableId="23720563"/>
  <w16cid:commentId w16cid:paraId="570485ED" w16cid:durableId="236F8D3D"/>
  <w16cid:commentId w16cid:paraId="256EE992" w16cid:durableId="2371FA78"/>
  <w16cid:commentId w16cid:paraId="74703B82" w16cid:durableId="237259DF"/>
  <w16cid:commentId w16cid:paraId="760E76C2" w16cid:durableId="2371FAA7"/>
  <w16cid:commentId w16cid:paraId="11D53BCA" w16cid:durableId="237259F5"/>
  <w16cid:commentId w16cid:paraId="6C29EDB7" w16cid:durableId="2371EEFB"/>
  <w16cid:commentId w16cid:paraId="3DE9AD21" w16cid:durableId="23725A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EE911" w14:textId="77777777" w:rsidR="0026117F" w:rsidRDefault="0026117F" w:rsidP="002E60D7">
      <w:r>
        <w:separator/>
      </w:r>
    </w:p>
  </w:endnote>
  <w:endnote w:type="continuationSeparator" w:id="0">
    <w:p w14:paraId="4837DA17" w14:textId="77777777" w:rsidR="0026117F" w:rsidRDefault="0026117F" w:rsidP="002E60D7">
      <w:r>
        <w:continuationSeparator/>
      </w:r>
    </w:p>
  </w:endnote>
  <w:endnote w:type="continuationNotice" w:id="1">
    <w:p w14:paraId="6F312B8F" w14:textId="77777777" w:rsidR="0026117F" w:rsidRDefault="002611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45C5C" w14:textId="77777777" w:rsidR="0026117F" w:rsidRDefault="002611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6235B" w14:textId="77777777" w:rsidR="0026117F" w:rsidRDefault="0026117F" w:rsidP="002E60D7">
      <w:r>
        <w:separator/>
      </w:r>
    </w:p>
  </w:footnote>
  <w:footnote w:type="continuationSeparator" w:id="0">
    <w:p w14:paraId="47323D08" w14:textId="77777777" w:rsidR="0026117F" w:rsidRDefault="0026117F" w:rsidP="002E60D7">
      <w:r>
        <w:continuationSeparator/>
      </w:r>
    </w:p>
  </w:footnote>
  <w:footnote w:type="continuationNotice" w:id="1">
    <w:p w14:paraId="035BEB06" w14:textId="77777777" w:rsidR="0026117F" w:rsidRDefault="002611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7C18C" w14:textId="7C4422FB" w:rsidR="0026117F" w:rsidRPr="002E60D7" w:rsidRDefault="0026117F" w:rsidP="002E60D7">
    <w:pPr>
      <w:pStyle w:val="Header"/>
      <w:jc w:val="right"/>
      <w:rPr>
        <w:rFonts w:cs="Times New Roman"/>
        <w:szCs w:val="24"/>
      </w:rPr>
    </w:pPr>
    <w:r>
      <w:rPr>
        <w:rFonts w:cs="Times New Roman"/>
        <w:szCs w:val="24"/>
      </w:rPr>
      <w:t xml:space="preserve">SPOUSAL ISOLATION &amp; MORTALITY - </w:t>
    </w:r>
    <w:r w:rsidRPr="00991CB6">
      <w:rPr>
        <w:rFonts w:cs="Times New Roman"/>
        <w:szCs w:val="24"/>
      </w:rPr>
      <w:fldChar w:fldCharType="begin"/>
    </w:r>
    <w:r w:rsidRPr="00991CB6">
      <w:rPr>
        <w:rFonts w:cs="Times New Roman"/>
        <w:szCs w:val="24"/>
      </w:rPr>
      <w:instrText xml:space="preserve"> PAGE   \* MERGEFORMAT </w:instrText>
    </w:r>
    <w:r w:rsidRPr="00991CB6">
      <w:rPr>
        <w:rFonts w:cs="Times New Roman"/>
        <w:szCs w:val="24"/>
      </w:rPr>
      <w:fldChar w:fldCharType="separate"/>
    </w:r>
    <w:r w:rsidRPr="00991CB6">
      <w:rPr>
        <w:rFonts w:cs="Times New Roman"/>
        <w:noProof/>
        <w:szCs w:val="24"/>
      </w:rPr>
      <w:t>1</w:t>
    </w:r>
    <w:r w:rsidRPr="00991CB6">
      <w:rPr>
        <w:rFonts w:cs="Times New Roman"/>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A7E"/>
    <w:multiLevelType w:val="hybridMultilevel"/>
    <w:tmpl w:val="3CB8AD5C"/>
    <w:lvl w:ilvl="0" w:tplc="C7BAAD2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A2C4E"/>
    <w:multiLevelType w:val="hybridMultilevel"/>
    <w:tmpl w:val="E97E1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anders, W Dana">
    <w15:presenceInfo w15:providerId="AD" w15:userId="S-1-5-21-4279633407-28481931-2677731258-14816"/>
  </w15:person>
  <w15:person w15:author="Kassandra Alcaraz, PhD, MPH">
    <w15:presenceInfo w15:providerId="None" w15:userId="Kassandra Alcaraz, PhD, MPH"/>
  </w15:person>
  <w15:person w15:author="Matt Masters">
    <w15:presenceInfo w15:providerId="AD" w15:userId="S::Matthew.Masters@cancer.org::5ea00005-e9f8-4acf-9046-1cfca7bc01c7"/>
  </w15:person>
  <w15:person w15:author="Haardoerfer, Regine">
    <w15:presenceInfo w15:providerId="AD" w15:userId="S-1-5-21-4279633407-28481931-2677731258-197972"/>
  </w15:person>
  <w15:person w15:author="J. Lee Westmaas">
    <w15:presenceInfo w15:providerId="AD" w15:userId="S::Lee.Westmaas@cancer.org::9cdf261b-8862-4eef-a2f2-1d01d2405337"/>
  </w15:person>
  <w15:person w15:author="Susan Gapstur">
    <w15:presenceInfo w15:providerId="Windows Live" w15:userId="042550c010e57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4096" w:nlCheck="1" w:checkStyle="0"/>
  <w:activeWritingStyle w:appName="MSWord" w:lang="en-US" w:vendorID="64" w:dllVersion="0" w:nlCheck="1" w:checkStyle="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8D"/>
    <w:rsid w:val="0000077C"/>
    <w:rsid w:val="000016E4"/>
    <w:rsid w:val="000018FE"/>
    <w:rsid w:val="000035A8"/>
    <w:rsid w:val="000066EB"/>
    <w:rsid w:val="00007E8C"/>
    <w:rsid w:val="0002147E"/>
    <w:rsid w:val="00025CE2"/>
    <w:rsid w:val="00030B50"/>
    <w:rsid w:val="00035CEF"/>
    <w:rsid w:val="00036A9B"/>
    <w:rsid w:val="000375CB"/>
    <w:rsid w:val="00037778"/>
    <w:rsid w:val="00040B1A"/>
    <w:rsid w:val="00042EF7"/>
    <w:rsid w:val="00052863"/>
    <w:rsid w:val="00056628"/>
    <w:rsid w:val="00060170"/>
    <w:rsid w:val="000659C1"/>
    <w:rsid w:val="000664D8"/>
    <w:rsid w:val="000670C5"/>
    <w:rsid w:val="00073C4D"/>
    <w:rsid w:val="0007484F"/>
    <w:rsid w:val="00075287"/>
    <w:rsid w:val="00076EA2"/>
    <w:rsid w:val="000770DD"/>
    <w:rsid w:val="00077EE5"/>
    <w:rsid w:val="00081EC7"/>
    <w:rsid w:val="00084B08"/>
    <w:rsid w:val="00090354"/>
    <w:rsid w:val="00090FC9"/>
    <w:rsid w:val="00093021"/>
    <w:rsid w:val="00093177"/>
    <w:rsid w:val="00094455"/>
    <w:rsid w:val="000A0E4B"/>
    <w:rsid w:val="000A1E0A"/>
    <w:rsid w:val="000A25F2"/>
    <w:rsid w:val="000A2BAF"/>
    <w:rsid w:val="000A2D13"/>
    <w:rsid w:val="000A6184"/>
    <w:rsid w:val="000A7C87"/>
    <w:rsid w:val="000A7F4F"/>
    <w:rsid w:val="000B0EF7"/>
    <w:rsid w:val="000B1F5A"/>
    <w:rsid w:val="000B6AA6"/>
    <w:rsid w:val="000C0CF7"/>
    <w:rsid w:val="000C23B6"/>
    <w:rsid w:val="000C4A9C"/>
    <w:rsid w:val="000C50CE"/>
    <w:rsid w:val="000C5200"/>
    <w:rsid w:val="000C56E3"/>
    <w:rsid w:val="000C6C33"/>
    <w:rsid w:val="000C720A"/>
    <w:rsid w:val="000C7EDC"/>
    <w:rsid w:val="000D278F"/>
    <w:rsid w:val="000D2CD6"/>
    <w:rsid w:val="000D3219"/>
    <w:rsid w:val="000D655E"/>
    <w:rsid w:val="000E0DEC"/>
    <w:rsid w:val="000E4CC3"/>
    <w:rsid w:val="000E57CA"/>
    <w:rsid w:val="000E606E"/>
    <w:rsid w:val="000E647C"/>
    <w:rsid w:val="000E70DF"/>
    <w:rsid w:val="000F40F0"/>
    <w:rsid w:val="000F61DD"/>
    <w:rsid w:val="001010BD"/>
    <w:rsid w:val="00105155"/>
    <w:rsid w:val="0010538B"/>
    <w:rsid w:val="00105422"/>
    <w:rsid w:val="00107393"/>
    <w:rsid w:val="00110311"/>
    <w:rsid w:val="00114C66"/>
    <w:rsid w:val="0011594F"/>
    <w:rsid w:val="0011666A"/>
    <w:rsid w:val="001169FC"/>
    <w:rsid w:val="0012118D"/>
    <w:rsid w:val="00121931"/>
    <w:rsid w:val="0012271D"/>
    <w:rsid w:val="00122A9C"/>
    <w:rsid w:val="00123208"/>
    <w:rsid w:val="00123457"/>
    <w:rsid w:val="00124488"/>
    <w:rsid w:val="0013002D"/>
    <w:rsid w:val="00131556"/>
    <w:rsid w:val="00132657"/>
    <w:rsid w:val="00133D56"/>
    <w:rsid w:val="001354AA"/>
    <w:rsid w:val="00140904"/>
    <w:rsid w:val="001409B9"/>
    <w:rsid w:val="00142BBB"/>
    <w:rsid w:val="00146D36"/>
    <w:rsid w:val="001502E4"/>
    <w:rsid w:val="00155309"/>
    <w:rsid w:val="00156DF4"/>
    <w:rsid w:val="00157A88"/>
    <w:rsid w:val="00160384"/>
    <w:rsid w:val="00161C1F"/>
    <w:rsid w:val="00165730"/>
    <w:rsid w:val="0016630C"/>
    <w:rsid w:val="00166AFC"/>
    <w:rsid w:val="00167950"/>
    <w:rsid w:val="00167DF3"/>
    <w:rsid w:val="00174238"/>
    <w:rsid w:val="00174D34"/>
    <w:rsid w:val="00175910"/>
    <w:rsid w:val="001806D1"/>
    <w:rsid w:val="00181A10"/>
    <w:rsid w:val="00181D27"/>
    <w:rsid w:val="00182E96"/>
    <w:rsid w:val="00184ABB"/>
    <w:rsid w:val="001856D7"/>
    <w:rsid w:val="00186B45"/>
    <w:rsid w:val="0019186F"/>
    <w:rsid w:val="001944C8"/>
    <w:rsid w:val="00195876"/>
    <w:rsid w:val="00196475"/>
    <w:rsid w:val="0019755F"/>
    <w:rsid w:val="001A32A7"/>
    <w:rsid w:val="001A33C4"/>
    <w:rsid w:val="001A3951"/>
    <w:rsid w:val="001A4936"/>
    <w:rsid w:val="001A514C"/>
    <w:rsid w:val="001A5A83"/>
    <w:rsid w:val="001B295C"/>
    <w:rsid w:val="001B323C"/>
    <w:rsid w:val="001B74ED"/>
    <w:rsid w:val="001C1F42"/>
    <w:rsid w:val="001C3E97"/>
    <w:rsid w:val="001C6A99"/>
    <w:rsid w:val="001D1281"/>
    <w:rsid w:val="001D319C"/>
    <w:rsid w:val="001D4A88"/>
    <w:rsid w:val="001D50EE"/>
    <w:rsid w:val="001D57CD"/>
    <w:rsid w:val="001D625C"/>
    <w:rsid w:val="001D6D0A"/>
    <w:rsid w:val="001D73ED"/>
    <w:rsid w:val="001D74E7"/>
    <w:rsid w:val="001E0627"/>
    <w:rsid w:val="001E2F6A"/>
    <w:rsid w:val="001E5932"/>
    <w:rsid w:val="001F085B"/>
    <w:rsid w:val="001F3ED0"/>
    <w:rsid w:val="001F52FD"/>
    <w:rsid w:val="001F5A03"/>
    <w:rsid w:val="001F5B8D"/>
    <w:rsid w:val="001F6287"/>
    <w:rsid w:val="00201550"/>
    <w:rsid w:val="002021BA"/>
    <w:rsid w:val="00206056"/>
    <w:rsid w:val="002100A9"/>
    <w:rsid w:val="00211437"/>
    <w:rsid w:val="002121AB"/>
    <w:rsid w:val="002128B5"/>
    <w:rsid w:val="0021376A"/>
    <w:rsid w:val="00214723"/>
    <w:rsid w:val="002206C6"/>
    <w:rsid w:val="0022104A"/>
    <w:rsid w:val="002302A5"/>
    <w:rsid w:val="00230963"/>
    <w:rsid w:val="002325D7"/>
    <w:rsid w:val="00235796"/>
    <w:rsid w:val="0023789F"/>
    <w:rsid w:val="00242B52"/>
    <w:rsid w:val="0024569E"/>
    <w:rsid w:val="002463B8"/>
    <w:rsid w:val="002466D8"/>
    <w:rsid w:val="002470DC"/>
    <w:rsid w:val="002501D2"/>
    <w:rsid w:val="0025080A"/>
    <w:rsid w:val="00251F90"/>
    <w:rsid w:val="00252C6F"/>
    <w:rsid w:val="002544BD"/>
    <w:rsid w:val="0025458B"/>
    <w:rsid w:val="00257E55"/>
    <w:rsid w:val="0026117F"/>
    <w:rsid w:val="002623F3"/>
    <w:rsid w:val="00262962"/>
    <w:rsid w:val="00264883"/>
    <w:rsid w:val="00270814"/>
    <w:rsid w:val="00271BCE"/>
    <w:rsid w:val="00273E4E"/>
    <w:rsid w:val="0027622E"/>
    <w:rsid w:val="00277DDD"/>
    <w:rsid w:val="00283035"/>
    <w:rsid w:val="002856B0"/>
    <w:rsid w:val="00286B8D"/>
    <w:rsid w:val="0029208C"/>
    <w:rsid w:val="00293405"/>
    <w:rsid w:val="00296113"/>
    <w:rsid w:val="00297D96"/>
    <w:rsid w:val="002A01F3"/>
    <w:rsid w:val="002A0760"/>
    <w:rsid w:val="002A0A06"/>
    <w:rsid w:val="002A12CB"/>
    <w:rsid w:val="002A16A6"/>
    <w:rsid w:val="002A3BA3"/>
    <w:rsid w:val="002A65E2"/>
    <w:rsid w:val="002B1413"/>
    <w:rsid w:val="002B5C91"/>
    <w:rsid w:val="002B6550"/>
    <w:rsid w:val="002C404B"/>
    <w:rsid w:val="002C481A"/>
    <w:rsid w:val="002C48C3"/>
    <w:rsid w:val="002C6B80"/>
    <w:rsid w:val="002C7269"/>
    <w:rsid w:val="002C7ADB"/>
    <w:rsid w:val="002C7E0B"/>
    <w:rsid w:val="002D3FA5"/>
    <w:rsid w:val="002D5457"/>
    <w:rsid w:val="002D70A8"/>
    <w:rsid w:val="002E1F8A"/>
    <w:rsid w:val="002E24B6"/>
    <w:rsid w:val="002E60D7"/>
    <w:rsid w:val="002F06F4"/>
    <w:rsid w:val="002F1FAE"/>
    <w:rsid w:val="002F6349"/>
    <w:rsid w:val="003018D6"/>
    <w:rsid w:val="0030196C"/>
    <w:rsid w:val="00302032"/>
    <w:rsid w:val="00302E15"/>
    <w:rsid w:val="003037DD"/>
    <w:rsid w:val="00303D50"/>
    <w:rsid w:val="00304D6D"/>
    <w:rsid w:val="00305520"/>
    <w:rsid w:val="00305E69"/>
    <w:rsid w:val="00305FA7"/>
    <w:rsid w:val="00306549"/>
    <w:rsid w:val="003110B3"/>
    <w:rsid w:val="00321398"/>
    <w:rsid w:val="00322F26"/>
    <w:rsid w:val="00323DE2"/>
    <w:rsid w:val="003276AF"/>
    <w:rsid w:val="003370FF"/>
    <w:rsid w:val="0033735A"/>
    <w:rsid w:val="0034086C"/>
    <w:rsid w:val="00340AE7"/>
    <w:rsid w:val="00341977"/>
    <w:rsid w:val="003421EB"/>
    <w:rsid w:val="003427E4"/>
    <w:rsid w:val="00342C28"/>
    <w:rsid w:val="00344847"/>
    <w:rsid w:val="0034552B"/>
    <w:rsid w:val="00351770"/>
    <w:rsid w:val="00353DE9"/>
    <w:rsid w:val="00356E97"/>
    <w:rsid w:val="00360757"/>
    <w:rsid w:val="00364418"/>
    <w:rsid w:val="0036529A"/>
    <w:rsid w:val="00366F4D"/>
    <w:rsid w:val="00371232"/>
    <w:rsid w:val="003739CE"/>
    <w:rsid w:val="003762C8"/>
    <w:rsid w:val="003772AA"/>
    <w:rsid w:val="003804CA"/>
    <w:rsid w:val="00381435"/>
    <w:rsid w:val="00382155"/>
    <w:rsid w:val="00382F02"/>
    <w:rsid w:val="0038696B"/>
    <w:rsid w:val="003917DE"/>
    <w:rsid w:val="00393762"/>
    <w:rsid w:val="0039464F"/>
    <w:rsid w:val="0039506A"/>
    <w:rsid w:val="00397E85"/>
    <w:rsid w:val="003A19B5"/>
    <w:rsid w:val="003A1D05"/>
    <w:rsid w:val="003A3EC5"/>
    <w:rsid w:val="003B0741"/>
    <w:rsid w:val="003B0D76"/>
    <w:rsid w:val="003B3AE1"/>
    <w:rsid w:val="003B4C0E"/>
    <w:rsid w:val="003B52BE"/>
    <w:rsid w:val="003B5565"/>
    <w:rsid w:val="003B612F"/>
    <w:rsid w:val="003B620B"/>
    <w:rsid w:val="003B6764"/>
    <w:rsid w:val="003B6C81"/>
    <w:rsid w:val="003B740C"/>
    <w:rsid w:val="003C3D00"/>
    <w:rsid w:val="003C51F6"/>
    <w:rsid w:val="003C5B78"/>
    <w:rsid w:val="003C6F64"/>
    <w:rsid w:val="003D02B2"/>
    <w:rsid w:val="003D25BA"/>
    <w:rsid w:val="003D557C"/>
    <w:rsid w:val="003E127D"/>
    <w:rsid w:val="003E17B3"/>
    <w:rsid w:val="003E1FDD"/>
    <w:rsid w:val="003E2002"/>
    <w:rsid w:val="003E3B22"/>
    <w:rsid w:val="003E749D"/>
    <w:rsid w:val="003F5A20"/>
    <w:rsid w:val="003F796A"/>
    <w:rsid w:val="00400F22"/>
    <w:rsid w:val="0040214C"/>
    <w:rsid w:val="004033D1"/>
    <w:rsid w:val="004076F5"/>
    <w:rsid w:val="00407C7E"/>
    <w:rsid w:val="00411D5D"/>
    <w:rsid w:val="00414D97"/>
    <w:rsid w:val="00415629"/>
    <w:rsid w:val="004168EE"/>
    <w:rsid w:val="00417249"/>
    <w:rsid w:val="00421702"/>
    <w:rsid w:val="0042503A"/>
    <w:rsid w:val="00427FB9"/>
    <w:rsid w:val="004302B1"/>
    <w:rsid w:val="00432DE8"/>
    <w:rsid w:val="004339FB"/>
    <w:rsid w:val="00435E7A"/>
    <w:rsid w:val="00437786"/>
    <w:rsid w:val="00442ADB"/>
    <w:rsid w:val="004433CE"/>
    <w:rsid w:val="00443499"/>
    <w:rsid w:val="004447A6"/>
    <w:rsid w:val="00450527"/>
    <w:rsid w:val="004515E4"/>
    <w:rsid w:val="00452B7F"/>
    <w:rsid w:val="00455140"/>
    <w:rsid w:val="0045539B"/>
    <w:rsid w:val="00455483"/>
    <w:rsid w:val="0045587B"/>
    <w:rsid w:val="00455E29"/>
    <w:rsid w:val="00461216"/>
    <w:rsid w:val="004626F5"/>
    <w:rsid w:val="0046690B"/>
    <w:rsid w:val="004677BE"/>
    <w:rsid w:val="00467DAB"/>
    <w:rsid w:val="004728D2"/>
    <w:rsid w:val="00472FCC"/>
    <w:rsid w:val="00474F28"/>
    <w:rsid w:val="00477AA6"/>
    <w:rsid w:val="00481630"/>
    <w:rsid w:val="004823DD"/>
    <w:rsid w:val="00486385"/>
    <w:rsid w:val="00486CB8"/>
    <w:rsid w:val="00490F50"/>
    <w:rsid w:val="00493A68"/>
    <w:rsid w:val="0049485F"/>
    <w:rsid w:val="00494E29"/>
    <w:rsid w:val="0049591D"/>
    <w:rsid w:val="00497F6D"/>
    <w:rsid w:val="004A0AB7"/>
    <w:rsid w:val="004A2928"/>
    <w:rsid w:val="004A3722"/>
    <w:rsid w:val="004A5982"/>
    <w:rsid w:val="004A5DCB"/>
    <w:rsid w:val="004A7659"/>
    <w:rsid w:val="004B21CB"/>
    <w:rsid w:val="004B2739"/>
    <w:rsid w:val="004B2979"/>
    <w:rsid w:val="004B2A55"/>
    <w:rsid w:val="004B6161"/>
    <w:rsid w:val="004B6985"/>
    <w:rsid w:val="004B6B41"/>
    <w:rsid w:val="004C0E6E"/>
    <w:rsid w:val="004C144D"/>
    <w:rsid w:val="004C3370"/>
    <w:rsid w:val="004C36CA"/>
    <w:rsid w:val="004C69F6"/>
    <w:rsid w:val="004D06EE"/>
    <w:rsid w:val="004D1636"/>
    <w:rsid w:val="004D2E06"/>
    <w:rsid w:val="004D35F4"/>
    <w:rsid w:val="004D4BF1"/>
    <w:rsid w:val="004D502F"/>
    <w:rsid w:val="004E1F3B"/>
    <w:rsid w:val="004E33DF"/>
    <w:rsid w:val="004E3C99"/>
    <w:rsid w:val="004E481C"/>
    <w:rsid w:val="004E5912"/>
    <w:rsid w:val="004F0141"/>
    <w:rsid w:val="004F1543"/>
    <w:rsid w:val="004F3C80"/>
    <w:rsid w:val="004F56F4"/>
    <w:rsid w:val="004F6287"/>
    <w:rsid w:val="00500824"/>
    <w:rsid w:val="00501998"/>
    <w:rsid w:val="00502285"/>
    <w:rsid w:val="005033C0"/>
    <w:rsid w:val="00506F2B"/>
    <w:rsid w:val="005074A5"/>
    <w:rsid w:val="00511B29"/>
    <w:rsid w:val="00513BFA"/>
    <w:rsid w:val="005153DE"/>
    <w:rsid w:val="0051560A"/>
    <w:rsid w:val="00515D21"/>
    <w:rsid w:val="00516AE9"/>
    <w:rsid w:val="00516CA6"/>
    <w:rsid w:val="00517385"/>
    <w:rsid w:val="005176C5"/>
    <w:rsid w:val="005216F8"/>
    <w:rsid w:val="00524862"/>
    <w:rsid w:val="00531DD8"/>
    <w:rsid w:val="005321DD"/>
    <w:rsid w:val="00532EFC"/>
    <w:rsid w:val="0053543F"/>
    <w:rsid w:val="00540515"/>
    <w:rsid w:val="00541AF5"/>
    <w:rsid w:val="00543C0F"/>
    <w:rsid w:val="00543D69"/>
    <w:rsid w:val="00544C53"/>
    <w:rsid w:val="00550987"/>
    <w:rsid w:val="00550DCB"/>
    <w:rsid w:val="00551371"/>
    <w:rsid w:val="00553004"/>
    <w:rsid w:val="005538E8"/>
    <w:rsid w:val="00553A7E"/>
    <w:rsid w:val="00554996"/>
    <w:rsid w:val="00554ADF"/>
    <w:rsid w:val="00554BBD"/>
    <w:rsid w:val="00554DA5"/>
    <w:rsid w:val="00556EB5"/>
    <w:rsid w:val="00563077"/>
    <w:rsid w:val="0056316E"/>
    <w:rsid w:val="00564F25"/>
    <w:rsid w:val="00566824"/>
    <w:rsid w:val="00570C02"/>
    <w:rsid w:val="005719E1"/>
    <w:rsid w:val="0057354F"/>
    <w:rsid w:val="005764A1"/>
    <w:rsid w:val="00580A9E"/>
    <w:rsid w:val="00582937"/>
    <w:rsid w:val="00582BD6"/>
    <w:rsid w:val="005844A3"/>
    <w:rsid w:val="0058632B"/>
    <w:rsid w:val="00591AAE"/>
    <w:rsid w:val="0059315F"/>
    <w:rsid w:val="0059394C"/>
    <w:rsid w:val="005949A8"/>
    <w:rsid w:val="00594ACE"/>
    <w:rsid w:val="00594BCE"/>
    <w:rsid w:val="005952D0"/>
    <w:rsid w:val="0059672C"/>
    <w:rsid w:val="005A3E42"/>
    <w:rsid w:val="005A3E98"/>
    <w:rsid w:val="005A5D28"/>
    <w:rsid w:val="005A66F6"/>
    <w:rsid w:val="005B49EB"/>
    <w:rsid w:val="005B7B08"/>
    <w:rsid w:val="005B7BD4"/>
    <w:rsid w:val="005B7DCE"/>
    <w:rsid w:val="005C1A85"/>
    <w:rsid w:val="005C2261"/>
    <w:rsid w:val="005C2463"/>
    <w:rsid w:val="005C39B4"/>
    <w:rsid w:val="005C5922"/>
    <w:rsid w:val="005C6433"/>
    <w:rsid w:val="005D08AF"/>
    <w:rsid w:val="005D3EE9"/>
    <w:rsid w:val="005D479E"/>
    <w:rsid w:val="005D48B8"/>
    <w:rsid w:val="005E21A7"/>
    <w:rsid w:val="005E2C0A"/>
    <w:rsid w:val="005E2C20"/>
    <w:rsid w:val="005F125D"/>
    <w:rsid w:val="005F620D"/>
    <w:rsid w:val="006033ED"/>
    <w:rsid w:val="00605AAF"/>
    <w:rsid w:val="00605E51"/>
    <w:rsid w:val="00606835"/>
    <w:rsid w:val="00622B90"/>
    <w:rsid w:val="006260F2"/>
    <w:rsid w:val="006264C5"/>
    <w:rsid w:val="0062721D"/>
    <w:rsid w:val="006279BB"/>
    <w:rsid w:val="00631147"/>
    <w:rsid w:val="006313A2"/>
    <w:rsid w:val="0063210A"/>
    <w:rsid w:val="006321AA"/>
    <w:rsid w:val="0063379E"/>
    <w:rsid w:val="00636022"/>
    <w:rsid w:val="006375F9"/>
    <w:rsid w:val="00640094"/>
    <w:rsid w:val="006405AC"/>
    <w:rsid w:val="00640A0F"/>
    <w:rsid w:val="00641108"/>
    <w:rsid w:val="006431F3"/>
    <w:rsid w:val="006437F6"/>
    <w:rsid w:val="0064632B"/>
    <w:rsid w:val="00655AD5"/>
    <w:rsid w:val="00657EA7"/>
    <w:rsid w:val="00660806"/>
    <w:rsid w:val="006616DE"/>
    <w:rsid w:val="006629CD"/>
    <w:rsid w:val="00667822"/>
    <w:rsid w:val="006706C3"/>
    <w:rsid w:val="0067132C"/>
    <w:rsid w:val="006732CF"/>
    <w:rsid w:val="00674636"/>
    <w:rsid w:val="00677203"/>
    <w:rsid w:val="006818ED"/>
    <w:rsid w:val="00684D4D"/>
    <w:rsid w:val="00687E22"/>
    <w:rsid w:val="00691DB3"/>
    <w:rsid w:val="00692D08"/>
    <w:rsid w:val="006947D9"/>
    <w:rsid w:val="00695C4A"/>
    <w:rsid w:val="00695D9D"/>
    <w:rsid w:val="006A31DF"/>
    <w:rsid w:val="006A3DB6"/>
    <w:rsid w:val="006A4297"/>
    <w:rsid w:val="006A5038"/>
    <w:rsid w:val="006B01C7"/>
    <w:rsid w:val="006B2627"/>
    <w:rsid w:val="006B2E80"/>
    <w:rsid w:val="006B3572"/>
    <w:rsid w:val="006B4F69"/>
    <w:rsid w:val="006B57C4"/>
    <w:rsid w:val="006B664B"/>
    <w:rsid w:val="006C14BA"/>
    <w:rsid w:val="006C1C37"/>
    <w:rsid w:val="006C6591"/>
    <w:rsid w:val="006C6B8A"/>
    <w:rsid w:val="006C7527"/>
    <w:rsid w:val="006C758C"/>
    <w:rsid w:val="006C7748"/>
    <w:rsid w:val="006C7848"/>
    <w:rsid w:val="006D4D26"/>
    <w:rsid w:val="006D69C8"/>
    <w:rsid w:val="006E1155"/>
    <w:rsid w:val="006E20F5"/>
    <w:rsid w:val="006E43AD"/>
    <w:rsid w:val="006E528B"/>
    <w:rsid w:val="006E5882"/>
    <w:rsid w:val="006E6F8D"/>
    <w:rsid w:val="006F122B"/>
    <w:rsid w:val="006F14EC"/>
    <w:rsid w:val="006F2656"/>
    <w:rsid w:val="006F53B8"/>
    <w:rsid w:val="006F67F0"/>
    <w:rsid w:val="007025A0"/>
    <w:rsid w:val="00703515"/>
    <w:rsid w:val="00705368"/>
    <w:rsid w:val="007103F5"/>
    <w:rsid w:val="0071174D"/>
    <w:rsid w:val="00712576"/>
    <w:rsid w:val="00712818"/>
    <w:rsid w:val="00720E38"/>
    <w:rsid w:val="00721272"/>
    <w:rsid w:val="00722A9F"/>
    <w:rsid w:val="007233E7"/>
    <w:rsid w:val="007259AD"/>
    <w:rsid w:val="00726E0A"/>
    <w:rsid w:val="00726FB7"/>
    <w:rsid w:val="00735F7A"/>
    <w:rsid w:val="00736265"/>
    <w:rsid w:val="00740384"/>
    <w:rsid w:val="0074066A"/>
    <w:rsid w:val="0074137C"/>
    <w:rsid w:val="007451D2"/>
    <w:rsid w:val="007526FE"/>
    <w:rsid w:val="00752E9B"/>
    <w:rsid w:val="00752F6E"/>
    <w:rsid w:val="00754871"/>
    <w:rsid w:val="007608FC"/>
    <w:rsid w:val="0076187A"/>
    <w:rsid w:val="00766A06"/>
    <w:rsid w:val="007716E1"/>
    <w:rsid w:val="00771EA3"/>
    <w:rsid w:val="0077214E"/>
    <w:rsid w:val="007734DA"/>
    <w:rsid w:val="00774732"/>
    <w:rsid w:val="0078074A"/>
    <w:rsid w:val="00785C01"/>
    <w:rsid w:val="007878F7"/>
    <w:rsid w:val="00787EF4"/>
    <w:rsid w:val="00790354"/>
    <w:rsid w:val="00790AD7"/>
    <w:rsid w:val="0079110F"/>
    <w:rsid w:val="007913E7"/>
    <w:rsid w:val="00791907"/>
    <w:rsid w:val="0079305B"/>
    <w:rsid w:val="007941A9"/>
    <w:rsid w:val="00795C66"/>
    <w:rsid w:val="007A1368"/>
    <w:rsid w:val="007A21D0"/>
    <w:rsid w:val="007A40CF"/>
    <w:rsid w:val="007A56D3"/>
    <w:rsid w:val="007A5C03"/>
    <w:rsid w:val="007A74E7"/>
    <w:rsid w:val="007B17EB"/>
    <w:rsid w:val="007B31E6"/>
    <w:rsid w:val="007B410B"/>
    <w:rsid w:val="007B4A16"/>
    <w:rsid w:val="007B7ACE"/>
    <w:rsid w:val="007C0001"/>
    <w:rsid w:val="007C1ABE"/>
    <w:rsid w:val="007C4666"/>
    <w:rsid w:val="007D2CBB"/>
    <w:rsid w:val="007D34B9"/>
    <w:rsid w:val="007D509D"/>
    <w:rsid w:val="007D5AC6"/>
    <w:rsid w:val="007D5F93"/>
    <w:rsid w:val="007D6336"/>
    <w:rsid w:val="007D72AB"/>
    <w:rsid w:val="007E4471"/>
    <w:rsid w:val="007E4B32"/>
    <w:rsid w:val="007E7741"/>
    <w:rsid w:val="007F0561"/>
    <w:rsid w:val="007F4A06"/>
    <w:rsid w:val="00800506"/>
    <w:rsid w:val="0080269B"/>
    <w:rsid w:val="00812C83"/>
    <w:rsid w:val="00813E1B"/>
    <w:rsid w:val="008148A1"/>
    <w:rsid w:val="008171A9"/>
    <w:rsid w:val="00820480"/>
    <w:rsid w:val="008226E5"/>
    <w:rsid w:val="00822F29"/>
    <w:rsid w:val="0082435C"/>
    <w:rsid w:val="0082756E"/>
    <w:rsid w:val="0082772D"/>
    <w:rsid w:val="008325A8"/>
    <w:rsid w:val="008346B4"/>
    <w:rsid w:val="00836BEA"/>
    <w:rsid w:val="0083747F"/>
    <w:rsid w:val="008379B2"/>
    <w:rsid w:val="00841227"/>
    <w:rsid w:val="00841333"/>
    <w:rsid w:val="00841F74"/>
    <w:rsid w:val="00843B90"/>
    <w:rsid w:val="00843E73"/>
    <w:rsid w:val="0084457E"/>
    <w:rsid w:val="00845671"/>
    <w:rsid w:val="00851B28"/>
    <w:rsid w:val="00853AC9"/>
    <w:rsid w:val="00855E51"/>
    <w:rsid w:val="00856AED"/>
    <w:rsid w:val="00857FA9"/>
    <w:rsid w:val="008635F2"/>
    <w:rsid w:val="00870B39"/>
    <w:rsid w:val="008801D4"/>
    <w:rsid w:val="00882274"/>
    <w:rsid w:val="00885342"/>
    <w:rsid w:val="00885348"/>
    <w:rsid w:val="00885637"/>
    <w:rsid w:val="0088639F"/>
    <w:rsid w:val="008875D0"/>
    <w:rsid w:val="00893884"/>
    <w:rsid w:val="00895926"/>
    <w:rsid w:val="00895983"/>
    <w:rsid w:val="0089788F"/>
    <w:rsid w:val="008A084F"/>
    <w:rsid w:val="008A13E3"/>
    <w:rsid w:val="008A1532"/>
    <w:rsid w:val="008A4EFB"/>
    <w:rsid w:val="008A7A3A"/>
    <w:rsid w:val="008B028E"/>
    <w:rsid w:val="008B1695"/>
    <w:rsid w:val="008B191E"/>
    <w:rsid w:val="008B1D5D"/>
    <w:rsid w:val="008B1E7A"/>
    <w:rsid w:val="008B2F3A"/>
    <w:rsid w:val="008C2E23"/>
    <w:rsid w:val="008C2FF6"/>
    <w:rsid w:val="008C5DE3"/>
    <w:rsid w:val="008D391C"/>
    <w:rsid w:val="008D5154"/>
    <w:rsid w:val="008E1000"/>
    <w:rsid w:val="008E11CF"/>
    <w:rsid w:val="008E13D2"/>
    <w:rsid w:val="008E288B"/>
    <w:rsid w:val="008E2C17"/>
    <w:rsid w:val="008E52BE"/>
    <w:rsid w:val="008E71B8"/>
    <w:rsid w:val="008F1B26"/>
    <w:rsid w:val="008F4AA0"/>
    <w:rsid w:val="008F5011"/>
    <w:rsid w:val="009022F5"/>
    <w:rsid w:val="009026FF"/>
    <w:rsid w:val="00905571"/>
    <w:rsid w:val="00910501"/>
    <w:rsid w:val="00911DBA"/>
    <w:rsid w:val="00913567"/>
    <w:rsid w:val="00914986"/>
    <w:rsid w:val="00915B32"/>
    <w:rsid w:val="009176E7"/>
    <w:rsid w:val="00917746"/>
    <w:rsid w:val="00923C14"/>
    <w:rsid w:val="009252A0"/>
    <w:rsid w:val="00925900"/>
    <w:rsid w:val="00927B02"/>
    <w:rsid w:val="0093063F"/>
    <w:rsid w:val="0093109A"/>
    <w:rsid w:val="009310D5"/>
    <w:rsid w:val="00935DF2"/>
    <w:rsid w:val="009377E8"/>
    <w:rsid w:val="009377F4"/>
    <w:rsid w:val="00941CEE"/>
    <w:rsid w:val="009420C8"/>
    <w:rsid w:val="00942309"/>
    <w:rsid w:val="00943DB8"/>
    <w:rsid w:val="00944C3A"/>
    <w:rsid w:val="00947F0E"/>
    <w:rsid w:val="009502A2"/>
    <w:rsid w:val="00953D9E"/>
    <w:rsid w:val="0095666B"/>
    <w:rsid w:val="00960E87"/>
    <w:rsid w:val="00961C08"/>
    <w:rsid w:val="009639C5"/>
    <w:rsid w:val="009646C9"/>
    <w:rsid w:val="00964E80"/>
    <w:rsid w:val="00965875"/>
    <w:rsid w:val="00966439"/>
    <w:rsid w:val="0096754E"/>
    <w:rsid w:val="00967BF2"/>
    <w:rsid w:val="00967FDE"/>
    <w:rsid w:val="00971A8A"/>
    <w:rsid w:val="00971BEA"/>
    <w:rsid w:val="0097405F"/>
    <w:rsid w:val="009817DB"/>
    <w:rsid w:val="00981A40"/>
    <w:rsid w:val="00981C94"/>
    <w:rsid w:val="00983079"/>
    <w:rsid w:val="00983DAC"/>
    <w:rsid w:val="00987252"/>
    <w:rsid w:val="0098742B"/>
    <w:rsid w:val="00987947"/>
    <w:rsid w:val="00990EAC"/>
    <w:rsid w:val="00991CB6"/>
    <w:rsid w:val="009929BD"/>
    <w:rsid w:val="009938A0"/>
    <w:rsid w:val="00993E3A"/>
    <w:rsid w:val="00995F4B"/>
    <w:rsid w:val="009A4FF9"/>
    <w:rsid w:val="009A56E6"/>
    <w:rsid w:val="009A60D2"/>
    <w:rsid w:val="009B0923"/>
    <w:rsid w:val="009B4B84"/>
    <w:rsid w:val="009B7027"/>
    <w:rsid w:val="009B7BAF"/>
    <w:rsid w:val="009C653A"/>
    <w:rsid w:val="009D13C8"/>
    <w:rsid w:val="009D44D4"/>
    <w:rsid w:val="009D573C"/>
    <w:rsid w:val="009D5B30"/>
    <w:rsid w:val="009D77F2"/>
    <w:rsid w:val="009E0304"/>
    <w:rsid w:val="009E344C"/>
    <w:rsid w:val="009E469E"/>
    <w:rsid w:val="009E7DB1"/>
    <w:rsid w:val="009E7DC0"/>
    <w:rsid w:val="009F0612"/>
    <w:rsid w:val="009F068B"/>
    <w:rsid w:val="009F2BE3"/>
    <w:rsid w:val="009F3193"/>
    <w:rsid w:val="009F4274"/>
    <w:rsid w:val="009F4E90"/>
    <w:rsid w:val="009F50EE"/>
    <w:rsid w:val="009F63E7"/>
    <w:rsid w:val="009F6919"/>
    <w:rsid w:val="009F6B3F"/>
    <w:rsid w:val="009F7C4C"/>
    <w:rsid w:val="009F7FB5"/>
    <w:rsid w:val="00A00D9B"/>
    <w:rsid w:val="00A03DE0"/>
    <w:rsid w:val="00A03FFF"/>
    <w:rsid w:val="00A04DD2"/>
    <w:rsid w:val="00A05268"/>
    <w:rsid w:val="00A05AA7"/>
    <w:rsid w:val="00A07337"/>
    <w:rsid w:val="00A10726"/>
    <w:rsid w:val="00A10D13"/>
    <w:rsid w:val="00A13545"/>
    <w:rsid w:val="00A14B55"/>
    <w:rsid w:val="00A16FF7"/>
    <w:rsid w:val="00A17B05"/>
    <w:rsid w:val="00A21280"/>
    <w:rsid w:val="00A21542"/>
    <w:rsid w:val="00A2424D"/>
    <w:rsid w:val="00A246AF"/>
    <w:rsid w:val="00A264D0"/>
    <w:rsid w:val="00A270C6"/>
    <w:rsid w:val="00A27391"/>
    <w:rsid w:val="00A303CF"/>
    <w:rsid w:val="00A309C7"/>
    <w:rsid w:val="00A32222"/>
    <w:rsid w:val="00A34D69"/>
    <w:rsid w:val="00A36514"/>
    <w:rsid w:val="00A4337F"/>
    <w:rsid w:val="00A46075"/>
    <w:rsid w:val="00A47209"/>
    <w:rsid w:val="00A51D36"/>
    <w:rsid w:val="00A55F1C"/>
    <w:rsid w:val="00A60613"/>
    <w:rsid w:val="00A60B80"/>
    <w:rsid w:val="00A63831"/>
    <w:rsid w:val="00A6425C"/>
    <w:rsid w:val="00A644A8"/>
    <w:rsid w:val="00A664B3"/>
    <w:rsid w:val="00A7280E"/>
    <w:rsid w:val="00A72D06"/>
    <w:rsid w:val="00A730B4"/>
    <w:rsid w:val="00A76C3C"/>
    <w:rsid w:val="00A83DA3"/>
    <w:rsid w:val="00A84194"/>
    <w:rsid w:val="00A86548"/>
    <w:rsid w:val="00A873BE"/>
    <w:rsid w:val="00A87A63"/>
    <w:rsid w:val="00A948BA"/>
    <w:rsid w:val="00AA1B6C"/>
    <w:rsid w:val="00AA39EB"/>
    <w:rsid w:val="00AA524D"/>
    <w:rsid w:val="00AA58F3"/>
    <w:rsid w:val="00AA631F"/>
    <w:rsid w:val="00AA6DA4"/>
    <w:rsid w:val="00AB00AF"/>
    <w:rsid w:val="00AB0169"/>
    <w:rsid w:val="00AB087B"/>
    <w:rsid w:val="00AB20BD"/>
    <w:rsid w:val="00AB2273"/>
    <w:rsid w:val="00AB2DDC"/>
    <w:rsid w:val="00AB370D"/>
    <w:rsid w:val="00AB558E"/>
    <w:rsid w:val="00AB63E8"/>
    <w:rsid w:val="00AC253D"/>
    <w:rsid w:val="00AC4B79"/>
    <w:rsid w:val="00AC6056"/>
    <w:rsid w:val="00AC66B1"/>
    <w:rsid w:val="00AD1FBF"/>
    <w:rsid w:val="00AD3AF4"/>
    <w:rsid w:val="00AD4173"/>
    <w:rsid w:val="00AE02F5"/>
    <w:rsid w:val="00AE4125"/>
    <w:rsid w:val="00AE4B26"/>
    <w:rsid w:val="00AE52F1"/>
    <w:rsid w:val="00AF2611"/>
    <w:rsid w:val="00AF27B5"/>
    <w:rsid w:val="00AF4F9A"/>
    <w:rsid w:val="00B007A1"/>
    <w:rsid w:val="00B00F3D"/>
    <w:rsid w:val="00B01DC5"/>
    <w:rsid w:val="00B02505"/>
    <w:rsid w:val="00B0251A"/>
    <w:rsid w:val="00B0388B"/>
    <w:rsid w:val="00B05CDA"/>
    <w:rsid w:val="00B06AAA"/>
    <w:rsid w:val="00B100E7"/>
    <w:rsid w:val="00B1155B"/>
    <w:rsid w:val="00B120CF"/>
    <w:rsid w:val="00B12244"/>
    <w:rsid w:val="00B124E4"/>
    <w:rsid w:val="00B13F05"/>
    <w:rsid w:val="00B178FA"/>
    <w:rsid w:val="00B17EB5"/>
    <w:rsid w:val="00B21C5F"/>
    <w:rsid w:val="00B23345"/>
    <w:rsid w:val="00B23696"/>
    <w:rsid w:val="00B25191"/>
    <w:rsid w:val="00B254C9"/>
    <w:rsid w:val="00B26032"/>
    <w:rsid w:val="00B26C4B"/>
    <w:rsid w:val="00B3113A"/>
    <w:rsid w:val="00B3137F"/>
    <w:rsid w:val="00B32C83"/>
    <w:rsid w:val="00B3362B"/>
    <w:rsid w:val="00B41C17"/>
    <w:rsid w:val="00B4308E"/>
    <w:rsid w:val="00B44460"/>
    <w:rsid w:val="00B450F7"/>
    <w:rsid w:val="00B5280C"/>
    <w:rsid w:val="00B539FF"/>
    <w:rsid w:val="00B56BF1"/>
    <w:rsid w:val="00B60DB7"/>
    <w:rsid w:val="00B612BE"/>
    <w:rsid w:val="00B64EBD"/>
    <w:rsid w:val="00B672D7"/>
    <w:rsid w:val="00B72129"/>
    <w:rsid w:val="00B72A73"/>
    <w:rsid w:val="00B73344"/>
    <w:rsid w:val="00B743D1"/>
    <w:rsid w:val="00B77578"/>
    <w:rsid w:val="00B82709"/>
    <w:rsid w:val="00B82ACF"/>
    <w:rsid w:val="00B82D12"/>
    <w:rsid w:val="00B830C1"/>
    <w:rsid w:val="00B83665"/>
    <w:rsid w:val="00B86C6A"/>
    <w:rsid w:val="00B87097"/>
    <w:rsid w:val="00B8751C"/>
    <w:rsid w:val="00B905AC"/>
    <w:rsid w:val="00B90EEB"/>
    <w:rsid w:val="00B91EE0"/>
    <w:rsid w:val="00B92C20"/>
    <w:rsid w:val="00B93836"/>
    <w:rsid w:val="00B939EB"/>
    <w:rsid w:val="00B942D9"/>
    <w:rsid w:val="00B955A8"/>
    <w:rsid w:val="00B95F61"/>
    <w:rsid w:val="00B96A64"/>
    <w:rsid w:val="00B974A7"/>
    <w:rsid w:val="00BA03E0"/>
    <w:rsid w:val="00BA2247"/>
    <w:rsid w:val="00BA3549"/>
    <w:rsid w:val="00BA404C"/>
    <w:rsid w:val="00BA47FF"/>
    <w:rsid w:val="00BA6963"/>
    <w:rsid w:val="00BB0A99"/>
    <w:rsid w:val="00BB280A"/>
    <w:rsid w:val="00BB4AA5"/>
    <w:rsid w:val="00BB53BA"/>
    <w:rsid w:val="00BB6D4D"/>
    <w:rsid w:val="00BC010E"/>
    <w:rsid w:val="00BC0835"/>
    <w:rsid w:val="00BC2FCB"/>
    <w:rsid w:val="00BC322C"/>
    <w:rsid w:val="00BC35B5"/>
    <w:rsid w:val="00BC74CB"/>
    <w:rsid w:val="00BD5BE3"/>
    <w:rsid w:val="00BD706A"/>
    <w:rsid w:val="00BE0061"/>
    <w:rsid w:val="00BE333F"/>
    <w:rsid w:val="00BE4F59"/>
    <w:rsid w:val="00BE6672"/>
    <w:rsid w:val="00BF1267"/>
    <w:rsid w:val="00BF2961"/>
    <w:rsid w:val="00BF38EA"/>
    <w:rsid w:val="00BF6071"/>
    <w:rsid w:val="00BF62AC"/>
    <w:rsid w:val="00BF71B4"/>
    <w:rsid w:val="00C01F84"/>
    <w:rsid w:val="00C04306"/>
    <w:rsid w:val="00C0561F"/>
    <w:rsid w:val="00C05AA0"/>
    <w:rsid w:val="00C06871"/>
    <w:rsid w:val="00C06F10"/>
    <w:rsid w:val="00C10AB2"/>
    <w:rsid w:val="00C11631"/>
    <w:rsid w:val="00C12F1D"/>
    <w:rsid w:val="00C20CB3"/>
    <w:rsid w:val="00C22092"/>
    <w:rsid w:val="00C2271E"/>
    <w:rsid w:val="00C26BAC"/>
    <w:rsid w:val="00C26C05"/>
    <w:rsid w:val="00C36069"/>
    <w:rsid w:val="00C377D7"/>
    <w:rsid w:val="00C37866"/>
    <w:rsid w:val="00C416BF"/>
    <w:rsid w:val="00C4285B"/>
    <w:rsid w:val="00C43879"/>
    <w:rsid w:val="00C43C57"/>
    <w:rsid w:val="00C5040E"/>
    <w:rsid w:val="00C50FD5"/>
    <w:rsid w:val="00C57AAD"/>
    <w:rsid w:val="00C64036"/>
    <w:rsid w:val="00C6625C"/>
    <w:rsid w:val="00C66783"/>
    <w:rsid w:val="00C70C52"/>
    <w:rsid w:val="00C773AE"/>
    <w:rsid w:val="00C809D2"/>
    <w:rsid w:val="00C80B05"/>
    <w:rsid w:val="00C8174A"/>
    <w:rsid w:val="00C82858"/>
    <w:rsid w:val="00C87178"/>
    <w:rsid w:val="00C92C2B"/>
    <w:rsid w:val="00C93A16"/>
    <w:rsid w:val="00C9429F"/>
    <w:rsid w:val="00C946F6"/>
    <w:rsid w:val="00C957DE"/>
    <w:rsid w:val="00C95A4C"/>
    <w:rsid w:val="00C97FA5"/>
    <w:rsid w:val="00CA0E48"/>
    <w:rsid w:val="00CA183B"/>
    <w:rsid w:val="00CA18B7"/>
    <w:rsid w:val="00CA302E"/>
    <w:rsid w:val="00CA3A60"/>
    <w:rsid w:val="00CB121E"/>
    <w:rsid w:val="00CB3A0F"/>
    <w:rsid w:val="00CB6A2A"/>
    <w:rsid w:val="00CC3D13"/>
    <w:rsid w:val="00CC6CDB"/>
    <w:rsid w:val="00CC7C7B"/>
    <w:rsid w:val="00CD231D"/>
    <w:rsid w:val="00CD31F0"/>
    <w:rsid w:val="00CE11A4"/>
    <w:rsid w:val="00CE13E2"/>
    <w:rsid w:val="00CE172A"/>
    <w:rsid w:val="00CE20CD"/>
    <w:rsid w:val="00CE32E2"/>
    <w:rsid w:val="00CE7B15"/>
    <w:rsid w:val="00CF0C9D"/>
    <w:rsid w:val="00CF2416"/>
    <w:rsid w:val="00D0143B"/>
    <w:rsid w:val="00D03BC2"/>
    <w:rsid w:val="00D03FAE"/>
    <w:rsid w:val="00D04DFC"/>
    <w:rsid w:val="00D0685D"/>
    <w:rsid w:val="00D0707B"/>
    <w:rsid w:val="00D10B54"/>
    <w:rsid w:val="00D11BF1"/>
    <w:rsid w:val="00D159BF"/>
    <w:rsid w:val="00D15D45"/>
    <w:rsid w:val="00D169AC"/>
    <w:rsid w:val="00D178F3"/>
    <w:rsid w:val="00D2114C"/>
    <w:rsid w:val="00D27040"/>
    <w:rsid w:val="00D270B3"/>
    <w:rsid w:val="00D331B2"/>
    <w:rsid w:val="00D334A6"/>
    <w:rsid w:val="00D341B2"/>
    <w:rsid w:val="00D35D51"/>
    <w:rsid w:val="00D3658D"/>
    <w:rsid w:val="00D376B1"/>
    <w:rsid w:val="00D40762"/>
    <w:rsid w:val="00D40B36"/>
    <w:rsid w:val="00D40DA8"/>
    <w:rsid w:val="00D4392A"/>
    <w:rsid w:val="00D46EA1"/>
    <w:rsid w:val="00D527D6"/>
    <w:rsid w:val="00D5374A"/>
    <w:rsid w:val="00D56499"/>
    <w:rsid w:val="00D57077"/>
    <w:rsid w:val="00D57D59"/>
    <w:rsid w:val="00D60620"/>
    <w:rsid w:val="00D6280A"/>
    <w:rsid w:val="00D628FE"/>
    <w:rsid w:val="00D65527"/>
    <w:rsid w:val="00D67AAD"/>
    <w:rsid w:val="00D710B9"/>
    <w:rsid w:val="00D729EC"/>
    <w:rsid w:val="00D77CEC"/>
    <w:rsid w:val="00D819A9"/>
    <w:rsid w:val="00D910C7"/>
    <w:rsid w:val="00D91843"/>
    <w:rsid w:val="00D93C95"/>
    <w:rsid w:val="00D94A20"/>
    <w:rsid w:val="00D94CA4"/>
    <w:rsid w:val="00D9562D"/>
    <w:rsid w:val="00D957DC"/>
    <w:rsid w:val="00D963E7"/>
    <w:rsid w:val="00DA0FEE"/>
    <w:rsid w:val="00DA1CA2"/>
    <w:rsid w:val="00DA1D41"/>
    <w:rsid w:val="00DA566C"/>
    <w:rsid w:val="00DA5919"/>
    <w:rsid w:val="00DA6EF1"/>
    <w:rsid w:val="00DB12AC"/>
    <w:rsid w:val="00DB315B"/>
    <w:rsid w:val="00DB34D3"/>
    <w:rsid w:val="00DB3F42"/>
    <w:rsid w:val="00DB553D"/>
    <w:rsid w:val="00DB6819"/>
    <w:rsid w:val="00DC04B6"/>
    <w:rsid w:val="00DC2576"/>
    <w:rsid w:val="00DC4150"/>
    <w:rsid w:val="00DC5789"/>
    <w:rsid w:val="00DC5C39"/>
    <w:rsid w:val="00DC6B78"/>
    <w:rsid w:val="00DD3BAF"/>
    <w:rsid w:val="00DD3C52"/>
    <w:rsid w:val="00DD4561"/>
    <w:rsid w:val="00DD60D4"/>
    <w:rsid w:val="00DD6639"/>
    <w:rsid w:val="00DD7DF6"/>
    <w:rsid w:val="00DE1AFA"/>
    <w:rsid w:val="00DE2CEE"/>
    <w:rsid w:val="00DE3A91"/>
    <w:rsid w:val="00DE4BDF"/>
    <w:rsid w:val="00DE590A"/>
    <w:rsid w:val="00DF40F2"/>
    <w:rsid w:val="00DF68A1"/>
    <w:rsid w:val="00E01454"/>
    <w:rsid w:val="00E014DC"/>
    <w:rsid w:val="00E01F35"/>
    <w:rsid w:val="00E021B2"/>
    <w:rsid w:val="00E055F5"/>
    <w:rsid w:val="00E0565C"/>
    <w:rsid w:val="00E06536"/>
    <w:rsid w:val="00E1308A"/>
    <w:rsid w:val="00E15B5E"/>
    <w:rsid w:val="00E21876"/>
    <w:rsid w:val="00E23E3B"/>
    <w:rsid w:val="00E26B4E"/>
    <w:rsid w:val="00E312E0"/>
    <w:rsid w:val="00E32B41"/>
    <w:rsid w:val="00E36EAC"/>
    <w:rsid w:val="00E40FC3"/>
    <w:rsid w:val="00E4200E"/>
    <w:rsid w:val="00E50A9C"/>
    <w:rsid w:val="00E51F0C"/>
    <w:rsid w:val="00E54C13"/>
    <w:rsid w:val="00E55396"/>
    <w:rsid w:val="00E643B0"/>
    <w:rsid w:val="00E64636"/>
    <w:rsid w:val="00E74079"/>
    <w:rsid w:val="00E74229"/>
    <w:rsid w:val="00E76D95"/>
    <w:rsid w:val="00E82C0D"/>
    <w:rsid w:val="00E839FC"/>
    <w:rsid w:val="00E90912"/>
    <w:rsid w:val="00E93243"/>
    <w:rsid w:val="00E932F6"/>
    <w:rsid w:val="00E9456B"/>
    <w:rsid w:val="00E976EA"/>
    <w:rsid w:val="00EA0CF5"/>
    <w:rsid w:val="00EA252A"/>
    <w:rsid w:val="00EA2BC2"/>
    <w:rsid w:val="00EA2CDC"/>
    <w:rsid w:val="00EA3FDF"/>
    <w:rsid w:val="00EA6F0B"/>
    <w:rsid w:val="00EA75F1"/>
    <w:rsid w:val="00EB1036"/>
    <w:rsid w:val="00EB1E47"/>
    <w:rsid w:val="00EB2F73"/>
    <w:rsid w:val="00EB5C57"/>
    <w:rsid w:val="00EB6695"/>
    <w:rsid w:val="00EB6FEB"/>
    <w:rsid w:val="00EC1563"/>
    <w:rsid w:val="00EC24D6"/>
    <w:rsid w:val="00EC4AD1"/>
    <w:rsid w:val="00ED1BF0"/>
    <w:rsid w:val="00ED6A2E"/>
    <w:rsid w:val="00ED71F9"/>
    <w:rsid w:val="00EE003F"/>
    <w:rsid w:val="00EE03E5"/>
    <w:rsid w:val="00EE0DBA"/>
    <w:rsid w:val="00EE214F"/>
    <w:rsid w:val="00EE54D1"/>
    <w:rsid w:val="00EE6161"/>
    <w:rsid w:val="00EE78FF"/>
    <w:rsid w:val="00EF28B6"/>
    <w:rsid w:val="00EF63A1"/>
    <w:rsid w:val="00EF75CC"/>
    <w:rsid w:val="00EF7FF8"/>
    <w:rsid w:val="00F00601"/>
    <w:rsid w:val="00F02B1F"/>
    <w:rsid w:val="00F07649"/>
    <w:rsid w:val="00F10131"/>
    <w:rsid w:val="00F11F80"/>
    <w:rsid w:val="00F12ABB"/>
    <w:rsid w:val="00F174F6"/>
    <w:rsid w:val="00F26A0F"/>
    <w:rsid w:val="00F26B85"/>
    <w:rsid w:val="00F3025E"/>
    <w:rsid w:val="00F31145"/>
    <w:rsid w:val="00F31E84"/>
    <w:rsid w:val="00F32F3B"/>
    <w:rsid w:val="00F34A47"/>
    <w:rsid w:val="00F370AC"/>
    <w:rsid w:val="00F41A7F"/>
    <w:rsid w:val="00F43D9F"/>
    <w:rsid w:val="00F447F0"/>
    <w:rsid w:val="00F46452"/>
    <w:rsid w:val="00F46AEB"/>
    <w:rsid w:val="00F533F6"/>
    <w:rsid w:val="00F53548"/>
    <w:rsid w:val="00F53A2E"/>
    <w:rsid w:val="00F55867"/>
    <w:rsid w:val="00F55A12"/>
    <w:rsid w:val="00F55BF9"/>
    <w:rsid w:val="00F60887"/>
    <w:rsid w:val="00F62E9B"/>
    <w:rsid w:val="00F62FE7"/>
    <w:rsid w:val="00F640A7"/>
    <w:rsid w:val="00F643B8"/>
    <w:rsid w:val="00F651FC"/>
    <w:rsid w:val="00F671BB"/>
    <w:rsid w:val="00F72614"/>
    <w:rsid w:val="00F72CC0"/>
    <w:rsid w:val="00F7354C"/>
    <w:rsid w:val="00F73921"/>
    <w:rsid w:val="00F73A45"/>
    <w:rsid w:val="00F746F4"/>
    <w:rsid w:val="00F74F16"/>
    <w:rsid w:val="00F75C37"/>
    <w:rsid w:val="00F81284"/>
    <w:rsid w:val="00F82337"/>
    <w:rsid w:val="00F824B9"/>
    <w:rsid w:val="00F85765"/>
    <w:rsid w:val="00F875E5"/>
    <w:rsid w:val="00F901CA"/>
    <w:rsid w:val="00F911FA"/>
    <w:rsid w:val="00F92C68"/>
    <w:rsid w:val="00FA2A0C"/>
    <w:rsid w:val="00FA3DE0"/>
    <w:rsid w:val="00FA6AF8"/>
    <w:rsid w:val="00FB14F3"/>
    <w:rsid w:val="00FB371E"/>
    <w:rsid w:val="00FB40A7"/>
    <w:rsid w:val="00FB5955"/>
    <w:rsid w:val="00FB79AE"/>
    <w:rsid w:val="00FB7F14"/>
    <w:rsid w:val="00FC25A6"/>
    <w:rsid w:val="00FC5504"/>
    <w:rsid w:val="00FC62B0"/>
    <w:rsid w:val="00FC78C9"/>
    <w:rsid w:val="00FE0B54"/>
    <w:rsid w:val="00FE2E36"/>
    <w:rsid w:val="00FE5D00"/>
    <w:rsid w:val="00FE5E32"/>
    <w:rsid w:val="00FE659E"/>
    <w:rsid w:val="00FE71A0"/>
    <w:rsid w:val="00FF0206"/>
    <w:rsid w:val="00FF1E0E"/>
    <w:rsid w:val="00FF3CCD"/>
    <w:rsid w:val="00FF40F5"/>
    <w:rsid w:val="00FF6978"/>
    <w:rsid w:val="00FF7185"/>
    <w:rsid w:val="00FF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4C98"/>
  <w15:chartTrackingRefBased/>
  <w15:docId w15:val="{81A02D73-1892-4D42-ACE4-3A3DB703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231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55F5"/>
    <w:pPr>
      <w:autoSpaceDE w:val="0"/>
      <w:autoSpaceDN w:val="0"/>
      <w:adjustRightInd w:val="0"/>
    </w:pPr>
    <w:rPr>
      <w:rFonts w:ascii="Calibri" w:hAnsi="Calibri" w:cs="Calibri"/>
      <w:color w:val="000000"/>
      <w:sz w:val="24"/>
      <w:szCs w:val="24"/>
    </w:rPr>
  </w:style>
  <w:style w:type="character" w:customStyle="1" w:styleId="acopre">
    <w:name w:val="acopre"/>
    <w:basedOn w:val="DefaultParagraphFont"/>
    <w:rsid w:val="00D46EA1"/>
  </w:style>
  <w:style w:type="paragraph" w:styleId="Header">
    <w:name w:val="header"/>
    <w:basedOn w:val="Normal"/>
    <w:link w:val="HeaderChar"/>
    <w:uiPriority w:val="99"/>
    <w:unhideWhenUsed/>
    <w:rsid w:val="002E60D7"/>
    <w:pPr>
      <w:tabs>
        <w:tab w:val="center" w:pos="4680"/>
        <w:tab w:val="right" w:pos="9360"/>
      </w:tabs>
    </w:pPr>
  </w:style>
  <w:style w:type="character" w:customStyle="1" w:styleId="HeaderChar">
    <w:name w:val="Header Char"/>
    <w:basedOn w:val="DefaultParagraphFont"/>
    <w:link w:val="Header"/>
    <w:uiPriority w:val="99"/>
    <w:rsid w:val="002E60D7"/>
  </w:style>
  <w:style w:type="paragraph" w:styleId="Footer">
    <w:name w:val="footer"/>
    <w:basedOn w:val="Normal"/>
    <w:link w:val="FooterChar"/>
    <w:uiPriority w:val="99"/>
    <w:unhideWhenUsed/>
    <w:rsid w:val="002E60D7"/>
    <w:pPr>
      <w:tabs>
        <w:tab w:val="center" w:pos="4680"/>
        <w:tab w:val="right" w:pos="9360"/>
      </w:tabs>
    </w:pPr>
  </w:style>
  <w:style w:type="character" w:customStyle="1" w:styleId="FooterChar">
    <w:name w:val="Footer Char"/>
    <w:basedOn w:val="DefaultParagraphFont"/>
    <w:link w:val="Footer"/>
    <w:uiPriority w:val="99"/>
    <w:rsid w:val="002E60D7"/>
  </w:style>
  <w:style w:type="paragraph" w:styleId="BalloonText">
    <w:name w:val="Balloon Text"/>
    <w:basedOn w:val="Normal"/>
    <w:link w:val="BalloonTextChar"/>
    <w:uiPriority w:val="99"/>
    <w:semiHidden/>
    <w:unhideWhenUsed/>
    <w:rsid w:val="00726F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FB7"/>
    <w:rPr>
      <w:rFonts w:ascii="Segoe UI" w:hAnsi="Segoe UI" w:cs="Segoe UI"/>
      <w:sz w:val="18"/>
      <w:szCs w:val="18"/>
    </w:rPr>
  </w:style>
  <w:style w:type="character" w:styleId="CommentReference">
    <w:name w:val="annotation reference"/>
    <w:basedOn w:val="DefaultParagraphFont"/>
    <w:uiPriority w:val="99"/>
    <w:semiHidden/>
    <w:unhideWhenUsed/>
    <w:rsid w:val="00726FB7"/>
    <w:rPr>
      <w:sz w:val="16"/>
      <w:szCs w:val="16"/>
    </w:rPr>
  </w:style>
  <w:style w:type="paragraph" w:styleId="CommentText">
    <w:name w:val="annotation text"/>
    <w:basedOn w:val="Normal"/>
    <w:link w:val="CommentTextChar"/>
    <w:uiPriority w:val="99"/>
    <w:semiHidden/>
    <w:unhideWhenUsed/>
    <w:rsid w:val="00726FB7"/>
    <w:pPr>
      <w:spacing w:after="160"/>
    </w:pPr>
    <w:rPr>
      <w:sz w:val="20"/>
      <w:szCs w:val="20"/>
    </w:rPr>
  </w:style>
  <w:style w:type="character" w:customStyle="1" w:styleId="CommentTextChar">
    <w:name w:val="Comment Text Char"/>
    <w:basedOn w:val="DefaultParagraphFont"/>
    <w:link w:val="CommentText"/>
    <w:uiPriority w:val="99"/>
    <w:semiHidden/>
    <w:rsid w:val="00726FB7"/>
    <w:rPr>
      <w:sz w:val="20"/>
      <w:szCs w:val="20"/>
    </w:rPr>
  </w:style>
  <w:style w:type="paragraph" w:styleId="CommentSubject">
    <w:name w:val="annotation subject"/>
    <w:basedOn w:val="CommentText"/>
    <w:next w:val="CommentText"/>
    <w:link w:val="CommentSubjectChar"/>
    <w:uiPriority w:val="99"/>
    <w:semiHidden/>
    <w:unhideWhenUsed/>
    <w:rsid w:val="00524862"/>
    <w:rPr>
      <w:b/>
      <w:bCs/>
    </w:rPr>
  </w:style>
  <w:style w:type="character" w:customStyle="1" w:styleId="CommentSubjectChar">
    <w:name w:val="Comment Subject Char"/>
    <w:basedOn w:val="CommentTextChar"/>
    <w:link w:val="CommentSubject"/>
    <w:uiPriority w:val="99"/>
    <w:semiHidden/>
    <w:rsid w:val="00524862"/>
    <w:rPr>
      <w:b/>
      <w:bCs/>
      <w:sz w:val="20"/>
      <w:szCs w:val="20"/>
    </w:rPr>
  </w:style>
  <w:style w:type="paragraph" w:styleId="ListParagraph">
    <w:name w:val="List Paragraph"/>
    <w:basedOn w:val="Normal"/>
    <w:uiPriority w:val="34"/>
    <w:qFormat/>
    <w:rsid w:val="00524862"/>
    <w:pPr>
      <w:spacing w:after="160" w:line="259" w:lineRule="auto"/>
      <w:ind w:left="720"/>
      <w:contextualSpacing/>
    </w:pPr>
  </w:style>
  <w:style w:type="table" w:styleId="TableGrid">
    <w:name w:val="Table Grid"/>
    <w:basedOn w:val="TableNormal"/>
    <w:uiPriority w:val="39"/>
    <w:rsid w:val="00524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CD231D"/>
  </w:style>
  <w:style w:type="paragraph" w:styleId="NormalWeb">
    <w:name w:val="Normal (Web)"/>
    <w:basedOn w:val="Normal"/>
    <w:uiPriority w:val="99"/>
    <w:semiHidden/>
    <w:unhideWhenUsed/>
    <w:rsid w:val="00E976EA"/>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E976EA"/>
    <w:rPr>
      <w:b/>
      <w:bCs/>
    </w:rPr>
  </w:style>
  <w:style w:type="character" w:styleId="Hyperlink">
    <w:name w:val="Hyperlink"/>
    <w:basedOn w:val="DefaultParagraphFont"/>
    <w:uiPriority w:val="99"/>
    <w:semiHidden/>
    <w:unhideWhenUsed/>
    <w:rsid w:val="0010538B"/>
    <w:rPr>
      <w:color w:val="0000FF"/>
      <w:u w:val="single"/>
    </w:rPr>
  </w:style>
  <w:style w:type="character" w:styleId="Emphasis">
    <w:name w:val="Emphasis"/>
    <w:basedOn w:val="DefaultParagraphFont"/>
    <w:uiPriority w:val="20"/>
    <w:qFormat/>
    <w:rsid w:val="001053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4C618-D432-4CBD-ACC2-F473F145F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24</Pages>
  <Words>5837</Words>
  <Characters>33277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Kassandra Alcaraz, PhD, MPH</dc:creator>
  <cp:keywords/>
  <dc:description/>
  <cp:lastModifiedBy>Matt Masters</cp:lastModifiedBy>
  <cp:revision>8</cp:revision>
  <dcterms:created xsi:type="dcterms:W3CDTF">2020-12-01T19:14:00Z</dcterms:created>
  <dcterms:modified xsi:type="dcterms:W3CDTF">2020-12-03T00:15:00Z</dcterms:modified>
</cp:coreProperties>
</file>